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017D2" w14:textId="1F67BD39" w:rsidR="00CC0F69" w:rsidRDefault="00131F40" w:rsidP="00595418">
      <w:pPr>
        <w:pStyle w:val="AA-SL-ChapterTitle"/>
      </w:pPr>
      <w:r>
        <w:t xml:space="preserve">title: </w:t>
      </w:r>
      <w:r w:rsidR="00852500" w:rsidRPr="00595418">
        <w:t xml:space="preserve">Remembering </w:t>
      </w:r>
      <w:r w:rsidR="00A172A6" w:rsidRPr="00595418">
        <w:t xml:space="preserve">and </w:t>
      </w:r>
      <w:r w:rsidR="00852500" w:rsidRPr="00595418">
        <w:t xml:space="preserve">Remaking </w:t>
      </w:r>
      <w:proofErr w:type="spellStart"/>
      <w:r w:rsidR="00F620D3" w:rsidRPr="00595418">
        <w:t>Christofle</w:t>
      </w:r>
      <w:proofErr w:type="spellEnd"/>
      <w:r w:rsidR="00513586">
        <w:t xml:space="preserve"> et Cie</w:t>
      </w:r>
      <w:r w:rsidR="00F620D3" w:rsidRPr="00595418">
        <w:t>’s Second Empire</w:t>
      </w:r>
    </w:p>
    <w:p w14:paraId="7C4289EA" w14:textId="39417895" w:rsidR="00131F40" w:rsidRPr="00595418" w:rsidRDefault="00131F40" w:rsidP="00595418">
      <w:pPr>
        <w:pStyle w:val="AA-SL-ChapterTitle"/>
      </w:pPr>
      <w:proofErr w:type="spellStart"/>
      <w:r>
        <w:t>short_title</w:t>
      </w:r>
      <w:proofErr w:type="spellEnd"/>
      <w:r>
        <w:t xml:space="preserve">: </w:t>
      </w:r>
      <w:r w:rsidRPr="00595418">
        <w:t>Remembering and Remaking</w:t>
      </w:r>
    </w:p>
    <w:p w14:paraId="4C4EC1F0" w14:textId="77777777" w:rsidR="00131F40" w:rsidRDefault="00131F40" w:rsidP="00131F40">
      <w:pPr>
        <w:pStyle w:val="AA-SL-BodyTextNoInd"/>
      </w:pPr>
    </w:p>
    <w:p w14:paraId="13A7CE76" w14:textId="459E2F74" w:rsidR="00131F40" w:rsidRDefault="00131F40" w:rsidP="00131F40">
      <w:pPr>
        <w:pStyle w:val="AA-SL-BodyTextNoInd"/>
      </w:pPr>
      <w:r>
        <w:t xml:space="preserve">abstract: </w:t>
      </w:r>
      <w:r w:rsidRPr="008A07F5">
        <w:t xml:space="preserve">During the Third Republic, the French fine metalworking firm </w:t>
      </w:r>
      <w:proofErr w:type="spellStart"/>
      <w:r w:rsidRPr="008A07F5">
        <w:t>Christofle</w:t>
      </w:r>
      <w:proofErr w:type="spellEnd"/>
      <w:r w:rsidRPr="008A07F5">
        <w:t xml:space="preserve"> et Cie re</w:t>
      </w:r>
      <w:r>
        <w:t>made</w:t>
      </w:r>
      <w:r w:rsidRPr="008A07F5">
        <w:t xml:space="preserve"> two of their most significant Second Empire projects, </w:t>
      </w:r>
      <w:r>
        <w:t xml:space="preserve">which had initially been grandiose </w:t>
      </w:r>
      <w:r w:rsidRPr="008A07F5">
        <w:t>official commissions</w:t>
      </w:r>
      <w:r>
        <w:t xml:space="preserve"> for huge metallic </w:t>
      </w:r>
      <w:r w:rsidRPr="008A07F5">
        <w:t xml:space="preserve">table centerpieces. These works, both lost during the violence </w:t>
      </w:r>
      <w:r>
        <w:t xml:space="preserve">and conflagrations that marked </w:t>
      </w:r>
      <w:r w:rsidRPr="008A07F5">
        <w:t>the end of the Paris Commune, were revived in different material forms</w:t>
      </w:r>
      <w:r>
        <w:t xml:space="preserve"> and circumstances</w:t>
      </w:r>
      <w:r w:rsidRPr="008A07F5">
        <w:t xml:space="preserve"> for similar </w:t>
      </w:r>
      <w:r>
        <w:t>purposes of mourning and remembering</w:t>
      </w:r>
      <w:r w:rsidRPr="008A07F5">
        <w:t>. This article examines how the firm reconstituted the objects to become material witness</w:t>
      </w:r>
      <w:r>
        <w:t>es</w:t>
      </w:r>
      <w:r w:rsidRPr="008A07F5">
        <w:t xml:space="preserve"> </w:t>
      </w:r>
      <w:r>
        <w:t>to an era that was still familiar, if strongly reviled, in the late nineteenth century. Martyred and venerated, the two centerpieces in their remade forms actively negotiated the social memory of the past and secured a prominent place for the firm’s legacy in a nascent history of French design.</w:t>
      </w:r>
    </w:p>
    <w:p w14:paraId="26DD74ED" w14:textId="77777777" w:rsidR="00217051" w:rsidRDefault="00217051" w:rsidP="00595418">
      <w:pPr>
        <w:pStyle w:val="AA-SL-BodyTextNoInd"/>
      </w:pPr>
    </w:p>
    <w:p w14:paraId="608F4743" w14:textId="487D7C03" w:rsidR="00131F40" w:rsidRDefault="00131F40" w:rsidP="00131F40">
      <w:pPr>
        <w:pStyle w:val="AA-SL-BodyTextNoInd"/>
      </w:pPr>
      <w:r>
        <w:t>k</w:t>
      </w:r>
      <w:r>
        <w:t xml:space="preserve">eywords: </w:t>
      </w:r>
      <w:proofErr w:type="spellStart"/>
      <w:r>
        <w:t>Christofle</w:t>
      </w:r>
      <w:proofErr w:type="spellEnd"/>
      <w:r>
        <w:t>; memory; metalwork; Paris Commune</w:t>
      </w:r>
    </w:p>
    <w:p w14:paraId="340414AD" w14:textId="77777777" w:rsidR="00217051" w:rsidRDefault="00217051" w:rsidP="00595418">
      <w:pPr>
        <w:pStyle w:val="AA-SL-BodyTextNoInd"/>
      </w:pPr>
    </w:p>
    <w:p w14:paraId="682A2F9C" w14:textId="1FF5F194" w:rsidR="00131F40" w:rsidRDefault="00131F40" w:rsidP="00131F40">
      <w:pPr>
        <w:pStyle w:val="AA-SL-Author"/>
      </w:pPr>
      <w:r>
        <w:t>name: Amy F. Ogata</w:t>
      </w:r>
    </w:p>
    <w:p w14:paraId="35716617" w14:textId="77777777" w:rsidR="00131F40" w:rsidRDefault="00131F40" w:rsidP="00131F40">
      <w:pPr>
        <w:pStyle w:val="AA-SL-BodyTextNoInd"/>
      </w:pPr>
      <w:r w:rsidRPr="00131F40">
        <w:t>bio:</w:t>
      </w:r>
      <w:r>
        <w:rPr>
          <w:b/>
          <w:bCs/>
        </w:rPr>
        <w:t xml:space="preserve"> </w:t>
      </w:r>
      <w:r w:rsidRPr="00030C41">
        <w:rPr>
          <w:b/>
          <w:bCs/>
        </w:rPr>
        <w:t>Amy F. Ogata</w:t>
      </w:r>
      <w:r>
        <w:t xml:space="preserve"> is professor of art history at the University of Southern California.</w:t>
      </w:r>
    </w:p>
    <w:p w14:paraId="4B6B20F0" w14:textId="77777777" w:rsidR="00131F40" w:rsidRDefault="00131F40" w:rsidP="00595418">
      <w:pPr>
        <w:pStyle w:val="AA-SL-BodyTextNoInd"/>
      </w:pPr>
    </w:p>
    <w:p w14:paraId="7EE0DBE2" w14:textId="77777777" w:rsidR="00217051" w:rsidRPr="00595418" w:rsidRDefault="00217051" w:rsidP="00595418">
      <w:pPr>
        <w:pStyle w:val="AA-SL-BodyTextNoInd"/>
      </w:pPr>
    </w:p>
    <w:p w14:paraId="00ED778C" w14:textId="018221B4" w:rsidR="00595418" w:rsidRDefault="00595418" w:rsidP="00FE4328">
      <w:pPr>
        <w:pStyle w:val="SL-Chapterepigraph"/>
      </w:pPr>
      <w:r w:rsidRPr="00AE1AFC">
        <w:t xml:space="preserve">When we concentrate on a material object, whatever its </w:t>
      </w:r>
      <w:r w:rsidRPr="00FE4328">
        <w:t>situation</w:t>
      </w:r>
      <w:r w:rsidRPr="00AE1AFC">
        <w:t>, the very act of attention may lead to our involuntarily sinking into the history of that object.</w:t>
      </w:r>
    </w:p>
    <w:p w14:paraId="380975B7" w14:textId="7BE78B26" w:rsidR="00AE1AFC" w:rsidRPr="00595418" w:rsidRDefault="00297803" w:rsidP="00030C41">
      <w:pPr>
        <w:pStyle w:val="AA-SL-Blockquote"/>
      </w:pPr>
      <w:r>
        <w:lastRenderedPageBreak/>
        <w:t>—</w:t>
      </w:r>
      <w:r w:rsidR="00AE1AFC">
        <w:t xml:space="preserve">Vladimir Nabokov, </w:t>
      </w:r>
      <w:r w:rsidR="00595418" w:rsidRPr="00030C41">
        <w:rPr>
          <w:i/>
          <w:iCs/>
        </w:rPr>
        <w:t>Transparent Things</w:t>
      </w:r>
      <w:r w:rsidR="000B03F6">
        <w:rPr>
          <w:i/>
          <w:iCs/>
        </w:rPr>
        <w:t xml:space="preserve">, </w:t>
      </w:r>
      <w:r w:rsidR="000B03F6" w:rsidRPr="000B03F6">
        <w:t>1972</w:t>
      </w:r>
    </w:p>
    <w:p w14:paraId="56ABFEBD" w14:textId="77777777" w:rsidR="00595418" w:rsidRDefault="00595418" w:rsidP="00595418">
      <w:pPr>
        <w:pStyle w:val="AA-SL-BodyTextNoInd"/>
      </w:pPr>
    </w:p>
    <w:p w14:paraId="23947136" w14:textId="21F1F1FB" w:rsidR="00595418" w:rsidRDefault="00700E60" w:rsidP="00595418">
      <w:pPr>
        <w:pStyle w:val="AA-SL-BodyTextNoInd"/>
      </w:pPr>
      <w:r>
        <w:t>Late i</w:t>
      </w:r>
      <w:r w:rsidR="00EB4D1F" w:rsidRPr="00EB4D1F">
        <w:t>n the second half of the nineteenth century</w:t>
      </w:r>
      <w:r w:rsidR="009455B7">
        <w:t xml:space="preserve">, the </w:t>
      </w:r>
      <w:r w:rsidR="002A1D2D">
        <w:t xml:space="preserve">Parisian </w:t>
      </w:r>
      <w:r w:rsidR="009455B7">
        <w:t xml:space="preserve">fine metalworking firm </w:t>
      </w:r>
      <w:proofErr w:type="spellStart"/>
      <w:r w:rsidR="009455B7">
        <w:t>Christofle</w:t>
      </w:r>
      <w:proofErr w:type="spellEnd"/>
      <w:r w:rsidR="009455B7">
        <w:t xml:space="preserve"> et </w:t>
      </w:r>
      <w:r w:rsidR="00057C4F">
        <w:t>C</w:t>
      </w:r>
      <w:r w:rsidR="009455B7">
        <w:t xml:space="preserve">ie embarked on a project to remake </w:t>
      </w:r>
      <w:r w:rsidR="001D31F8">
        <w:t xml:space="preserve">some of its </w:t>
      </w:r>
      <w:r w:rsidR="009455B7">
        <w:t xml:space="preserve">lost Second Empire objects. This effort to reconstitute artifacts of the recent past joined </w:t>
      </w:r>
      <w:r w:rsidR="00A10A5A">
        <w:t xml:space="preserve">the firm’s </w:t>
      </w:r>
      <w:r w:rsidR="009455B7">
        <w:t xml:space="preserve">ongoing </w:t>
      </w:r>
      <w:r>
        <w:t xml:space="preserve">interest </w:t>
      </w:r>
      <w:r w:rsidR="00851046">
        <w:t>in</w:t>
      </w:r>
      <w:r w:rsidR="009455B7">
        <w:t xml:space="preserve"> mak</w:t>
      </w:r>
      <w:r w:rsidR="00851046">
        <w:t>ing</w:t>
      </w:r>
      <w:r w:rsidR="009455B7">
        <w:t xml:space="preserve"> goods for a market of new consumers</w:t>
      </w:r>
      <w:r>
        <w:t xml:space="preserve"> to ensure the commercial and historical legacy of the firm. Although founded in the 1830s by jeweler Charles </w:t>
      </w:r>
      <w:proofErr w:type="spellStart"/>
      <w:r>
        <w:t>Christofle</w:t>
      </w:r>
      <w:proofErr w:type="spellEnd"/>
      <w:r>
        <w:t>, the company flourished in the middle years of the nineteenth century</w:t>
      </w:r>
      <w:r w:rsidR="003927B8">
        <w:t>,</w:t>
      </w:r>
      <w:r>
        <w:t xml:space="preserve"> especially because of its considerable favor </w:t>
      </w:r>
      <w:r w:rsidR="009922C1">
        <w:t>under</w:t>
      </w:r>
      <w:r>
        <w:t xml:space="preserve"> Emperor Napoléon III and his </w:t>
      </w:r>
      <w:r w:rsidR="000C5D98">
        <w:t>government</w:t>
      </w:r>
      <w:r>
        <w:t xml:space="preserve">. </w:t>
      </w:r>
      <w:r w:rsidR="001D31F8">
        <w:t xml:space="preserve">The </w:t>
      </w:r>
      <w:r w:rsidR="000C5D98">
        <w:t xml:space="preserve">authoritarian </w:t>
      </w:r>
      <w:r w:rsidR="006E5737">
        <w:t xml:space="preserve">and imperialist </w:t>
      </w:r>
      <w:r w:rsidR="0065360A">
        <w:t>politics</w:t>
      </w:r>
      <w:r w:rsidR="00847FB5">
        <w:t xml:space="preserve"> of the </w:t>
      </w:r>
      <w:r w:rsidR="001D31F8">
        <w:t>Second Empire</w:t>
      </w:r>
      <w:r w:rsidR="00E01296">
        <w:t xml:space="preserve"> (185</w:t>
      </w:r>
      <w:r w:rsidR="00595418">
        <w:t>2–7</w:t>
      </w:r>
      <w:r w:rsidR="00E01296">
        <w:t>0)</w:t>
      </w:r>
      <w:r w:rsidR="000C5D98">
        <w:t xml:space="preserve">, however, was </w:t>
      </w:r>
      <w:r w:rsidR="00BE5563">
        <w:t>a</w:t>
      </w:r>
      <w:r w:rsidR="0065360A">
        <w:t xml:space="preserve">n </w:t>
      </w:r>
      <w:r w:rsidR="00BE5563">
        <w:t xml:space="preserve">anathema </w:t>
      </w:r>
      <w:r w:rsidR="000C5D98">
        <w:t>in the Third Republic</w:t>
      </w:r>
      <w:r w:rsidR="00F2085E">
        <w:t>,</w:t>
      </w:r>
      <w:r w:rsidR="0056268A">
        <w:t xml:space="preserve"> which was</w:t>
      </w:r>
      <w:r w:rsidR="00556DDC">
        <w:t xml:space="preserve"> established after the end of the Franco-Prussian </w:t>
      </w:r>
      <w:r w:rsidR="00BF0B17">
        <w:t>W</w:t>
      </w:r>
      <w:r w:rsidR="00556DDC">
        <w:t>ar and the Paris Commune.</w:t>
      </w:r>
      <w:r w:rsidR="000C5D98">
        <w:t xml:space="preserve"> </w:t>
      </w:r>
      <w:r w:rsidR="00F2085E">
        <w:t>By</w:t>
      </w:r>
      <w:r w:rsidR="009C2F99">
        <w:t xml:space="preserve"> the</w:t>
      </w:r>
      <w:r w:rsidR="005C548A">
        <w:t xml:space="preserve"> end of the nineteenth century</w:t>
      </w:r>
      <w:r w:rsidR="00F2085E">
        <w:t>, t</w:t>
      </w:r>
      <w:r w:rsidR="00556DDC">
        <w:t xml:space="preserve">he </w:t>
      </w:r>
      <w:r w:rsidR="00847FB5">
        <w:t xml:space="preserve">art of the </w:t>
      </w:r>
      <w:r w:rsidR="00556DDC">
        <w:t xml:space="preserve">Second Empire was </w:t>
      </w:r>
      <w:r w:rsidR="005D17BA">
        <w:t xml:space="preserve">also </w:t>
      </w:r>
      <w:r w:rsidR="00556DDC">
        <w:t xml:space="preserve">aesthetically </w:t>
      </w:r>
      <w:proofErr w:type="spellStart"/>
      <w:r w:rsidR="00556DDC">
        <w:t>retardataire</w:t>
      </w:r>
      <w:proofErr w:type="spellEnd"/>
      <w:r w:rsidR="00556DDC">
        <w:t xml:space="preserve">. </w:t>
      </w:r>
      <w:r w:rsidR="00B17596">
        <w:t xml:space="preserve">When an installation of Second Empire furniture was exhibited in 1900, one critic </w:t>
      </w:r>
      <w:r w:rsidR="00C8770F">
        <w:t>challenged</w:t>
      </w:r>
      <w:r w:rsidR="00713E48">
        <w:t xml:space="preserve"> mocking</w:t>
      </w:r>
      <w:r w:rsidR="00C8770F">
        <w:t xml:space="preserve"> spectators:</w:t>
      </w:r>
      <w:r w:rsidR="00802E51" w:rsidRPr="00802E51">
        <w:t xml:space="preserve"> “It is easy </w:t>
      </w:r>
      <w:r w:rsidR="00802E51" w:rsidRPr="00921617">
        <w:t>to laugh</w:t>
      </w:r>
      <w:r w:rsidR="00106BFC" w:rsidRPr="00921617">
        <w:t>;</w:t>
      </w:r>
      <w:r w:rsidR="00802E51" w:rsidRPr="00921617">
        <w:t xml:space="preserve"> nothing </w:t>
      </w:r>
      <w:r w:rsidR="00802E51" w:rsidRPr="00802E51">
        <w:t xml:space="preserve">appears more ridiculous </w:t>
      </w:r>
      <w:r w:rsidR="00847FB5">
        <w:t>than</w:t>
      </w:r>
      <w:r w:rsidR="00802E51" w:rsidRPr="00802E51">
        <w:t xml:space="preserve"> the styles of our fathers, nothing as old as that which dates back thirty years.”</w:t>
      </w:r>
      <w:r w:rsidR="00802E51" w:rsidRPr="001D762D">
        <w:rPr>
          <w:vertAlign w:val="superscript"/>
        </w:rPr>
        <w:endnoteReference w:id="2"/>
      </w:r>
      <w:r w:rsidR="00802E51" w:rsidRPr="00802E51">
        <w:t xml:space="preserve"> </w:t>
      </w:r>
      <w:r w:rsidR="00802E51">
        <w:t>Why</w:t>
      </w:r>
      <w:r w:rsidR="00BE5563">
        <w:t>,</w:t>
      </w:r>
      <w:r w:rsidR="00802E51">
        <w:t xml:space="preserve"> then</w:t>
      </w:r>
      <w:r w:rsidR="00BE5563">
        <w:t>,</w:t>
      </w:r>
      <w:r w:rsidR="00802E51">
        <w:t xml:space="preserve"> did </w:t>
      </w:r>
      <w:proofErr w:type="spellStart"/>
      <w:r w:rsidR="00802E51">
        <w:t>Christofle</w:t>
      </w:r>
      <w:proofErr w:type="spellEnd"/>
      <w:r w:rsidR="00802E51">
        <w:t xml:space="preserve"> lavish attention on the </w:t>
      </w:r>
      <w:r w:rsidR="00B17596">
        <w:t xml:space="preserve">symbols of power </w:t>
      </w:r>
      <w:r w:rsidR="00802E51">
        <w:t>of an autocrat</w:t>
      </w:r>
      <w:r w:rsidR="00B17596">
        <w:t xml:space="preserve"> who was unseated in a humiliating defeat</w:t>
      </w:r>
      <w:r w:rsidR="00802E51">
        <w:t xml:space="preserve">? </w:t>
      </w:r>
      <w:r w:rsidR="00FF5BD2">
        <w:t>I argue that the reconstruction of two of the firm’s most significant Second Empire commissions</w:t>
      </w:r>
      <w:r w:rsidR="00FB48B2">
        <w:t xml:space="preserve"> was both a process of mourning and a mode of historical thinking embedded in larger project of writing a history of design in France. </w:t>
      </w:r>
      <w:r w:rsidR="00812C52">
        <w:t>E</w:t>
      </w:r>
      <w:r w:rsidR="00FB48B2">
        <w:t xml:space="preserve">xamining the ways </w:t>
      </w:r>
      <w:r w:rsidR="00986574">
        <w:t xml:space="preserve">in which </w:t>
      </w:r>
      <w:r w:rsidR="00FB48B2">
        <w:t xml:space="preserve">the firm remade and remembered its </w:t>
      </w:r>
      <w:r w:rsidR="00990446">
        <w:t xml:space="preserve">own products </w:t>
      </w:r>
      <w:r w:rsidR="007419DA">
        <w:t>reveal</w:t>
      </w:r>
      <w:r w:rsidR="00812C52">
        <w:t>s the extent to which it understood t</w:t>
      </w:r>
      <w:r w:rsidR="00FB48B2">
        <w:t xml:space="preserve">he agency of the objects to tell their own material histories. </w:t>
      </w:r>
      <w:r w:rsidR="00847FB5">
        <w:t xml:space="preserve">I </w:t>
      </w:r>
      <w:r w:rsidR="00A47E1A">
        <w:t xml:space="preserve">suggest </w:t>
      </w:r>
      <w:r w:rsidR="00847FB5">
        <w:t>that t</w:t>
      </w:r>
      <w:r w:rsidR="00BE5563">
        <w:t>hese works actively negotiated the social memory of the violent end of the Second Empire,</w:t>
      </w:r>
      <w:r w:rsidR="00470BFA">
        <w:t xml:space="preserve"> forming</w:t>
      </w:r>
      <w:r w:rsidR="00BE5563">
        <w:t xml:space="preserve">—in the context of the Third Republic—a collective memory </w:t>
      </w:r>
      <w:r w:rsidR="00BE5563">
        <w:lastRenderedPageBreak/>
        <w:t xml:space="preserve">that </w:t>
      </w:r>
      <w:r w:rsidR="00D230FD">
        <w:t xml:space="preserve">turned </w:t>
      </w:r>
      <w:r w:rsidR="00BE5563">
        <w:t>objects into witnesses</w:t>
      </w:r>
      <w:r w:rsidR="005D17BA">
        <w:t xml:space="preserve"> and secur</w:t>
      </w:r>
      <w:r w:rsidR="00470BFA">
        <w:t>ed</w:t>
      </w:r>
      <w:r w:rsidR="005D17BA">
        <w:t xml:space="preserve"> a place for the firm in the history of design</w:t>
      </w:r>
      <w:r w:rsidR="00BE5563">
        <w:t>.</w:t>
      </w:r>
      <w:r w:rsidR="00BE5563" w:rsidRPr="001D762D">
        <w:rPr>
          <w:vertAlign w:val="superscript"/>
        </w:rPr>
        <w:endnoteReference w:id="3"/>
      </w:r>
    </w:p>
    <w:p w14:paraId="183A876D" w14:textId="6E2E49A2" w:rsidR="00595418" w:rsidRDefault="005166E2" w:rsidP="00595418">
      <w:pPr>
        <w:pStyle w:val="AA-SL-BodyText"/>
      </w:pPr>
      <w:r>
        <w:t xml:space="preserve">The </w:t>
      </w:r>
      <w:r w:rsidRPr="004668E2">
        <w:t xml:space="preserve">narrative </w:t>
      </w:r>
      <w:r>
        <w:t xml:space="preserve">of loss </w:t>
      </w:r>
      <w:r w:rsidR="00852500">
        <w:t xml:space="preserve">and recuperation that I trace </w:t>
      </w:r>
      <w:r w:rsidR="007D42EB">
        <w:t xml:space="preserve">animated </w:t>
      </w:r>
      <w:r w:rsidR="00745F64">
        <w:t xml:space="preserve">the </w:t>
      </w:r>
      <w:r w:rsidR="00852500">
        <w:t xml:space="preserve">two objects that were to different degrees lost in the aftermath of the Franco-Prussian </w:t>
      </w:r>
      <w:r w:rsidR="00BF0B17">
        <w:t>W</w:t>
      </w:r>
      <w:r w:rsidR="00852500">
        <w:t>ar</w:t>
      </w:r>
      <w:r w:rsidR="00745F64">
        <w:t xml:space="preserve"> </w:t>
      </w:r>
      <w:r w:rsidR="00A23A8B">
        <w:t>and</w:t>
      </w:r>
      <w:r w:rsidR="005E1FDB">
        <w:t xml:space="preserve"> informed </w:t>
      </w:r>
      <w:r w:rsidR="00BD1D3C">
        <w:t>exhibition</w:t>
      </w:r>
      <w:r w:rsidR="00905957">
        <w:t xml:space="preserve"> and textual</w:t>
      </w:r>
      <w:r w:rsidR="00BD1D3C">
        <w:t xml:space="preserve"> </w:t>
      </w:r>
      <w:r w:rsidR="000B2FAE">
        <w:t>statements</w:t>
      </w:r>
      <w:r w:rsidR="005E1FDB" w:rsidRPr="007D42EB">
        <w:t xml:space="preserve"> </w:t>
      </w:r>
      <w:r w:rsidR="005E1FDB">
        <w:t xml:space="preserve">that recounted the history of French </w:t>
      </w:r>
      <w:proofErr w:type="spellStart"/>
      <w:r w:rsidR="00595418" w:rsidRPr="005E1FDB">
        <w:rPr>
          <w:i/>
          <w:iCs/>
        </w:rPr>
        <w:t>orfèvrerie</w:t>
      </w:r>
      <w:proofErr w:type="spellEnd"/>
      <w:r w:rsidR="005E1FDB">
        <w:t xml:space="preserve"> (fine gold</w:t>
      </w:r>
      <w:r w:rsidR="007D42EB">
        <w:t>-</w:t>
      </w:r>
      <w:r w:rsidR="005E1FDB">
        <w:t xml:space="preserve"> and silversmithing).</w:t>
      </w:r>
      <w:r w:rsidR="006A6F01">
        <w:t xml:space="preserve"> </w:t>
      </w:r>
      <w:r w:rsidR="0024370A">
        <w:t>L</w:t>
      </w:r>
      <w:r w:rsidR="00CE5619">
        <w:t xml:space="preserve">oss is a </w:t>
      </w:r>
      <w:r w:rsidR="00AF674C">
        <w:t xml:space="preserve">sustaining </w:t>
      </w:r>
      <w:r w:rsidR="004F15FC">
        <w:t xml:space="preserve">theme </w:t>
      </w:r>
      <w:r w:rsidR="00CE5619">
        <w:t xml:space="preserve">of the historiography of metalwork, given </w:t>
      </w:r>
      <w:r w:rsidR="0024370A">
        <w:t>metal’</w:t>
      </w:r>
      <w:r w:rsidR="00CE5619">
        <w:t>s vulnerability to melting.</w:t>
      </w:r>
      <w:r w:rsidR="00CE5619" w:rsidRPr="001D762D">
        <w:rPr>
          <w:vertAlign w:val="superscript"/>
        </w:rPr>
        <w:endnoteReference w:id="4"/>
      </w:r>
      <w:r w:rsidR="00CE5619">
        <w:t xml:space="preserve"> </w:t>
      </w:r>
      <w:r w:rsidR="00844994" w:rsidRPr="00974C12">
        <w:t xml:space="preserve">Royal edicts mandating the confiscation of fine metalwork in the name of patriotism ravaged collections for centuries. Even without war, </w:t>
      </w:r>
      <w:r w:rsidR="00844994" w:rsidRPr="00FA7EA6">
        <w:t>metalwork</w:t>
      </w:r>
      <w:r w:rsidR="00595418" w:rsidRPr="00FA7EA6">
        <w:t>’</w:t>
      </w:r>
      <w:r w:rsidR="00844994" w:rsidRPr="00FA7EA6">
        <w:t>s fortunes were</w:t>
      </w:r>
      <w:r w:rsidR="00844994" w:rsidRPr="00974C12">
        <w:t xml:space="preserve"> always in doubt. The </w:t>
      </w:r>
      <w:r w:rsidR="00A23A8B">
        <w:t xml:space="preserve">longstanding </w:t>
      </w:r>
      <w:r w:rsidR="00844994" w:rsidRPr="00974C12">
        <w:t>F</w:t>
      </w:r>
      <w:r w:rsidR="00844994" w:rsidRPr="00FA7EA6">
        <w:t>rench law of free coinage meant</w:t>
      </w:r>
      <w:r w:rsidR="00844994" w:rsidRPr="00974C12">
        <w:t xml:space="preserve"> that anyone with precious metals of silver and gold could take them to a mint and demand their </w:t>
      </w:r>
      <w:r w:rsidR="00AA06B8">
        <w:t xml:space="preserve">bullion </w:t>
      </w:r>
      <w:r w:rsidR="00844994" w:rsidRPr="00974C12">
        <w:t xml:space="preserve">weight in money. </w:t>
      </w:r>
      <w:r w:rsidR="00BD1D3C">
        <w:t>Yet, it was t</w:t>
      </w:r>
      <w:r w:rsidR="007D3380">
        <w:t xml:space="preserve">he </w:t>
      </w:r>
      <w:r w:rsidR="00C8770F">
        <w:t>calamitous environment of mid-</w:t>
      </w:r>
      <w:r w:rsidR="007D3380">
        <w:t xml:space="preserve">nineteenth </w:t>
      </w:r>
      <w:r w:rsidR="00C8770F">
        <w:t>century politics</w:t>
      </w:r>
      <w:r w:rsidR="007D3380">
        <w:t xml:space="preserve">, rather than direct monetary exchange, </w:t>
      </w:r>
      <w:r w:rsidR="00847FB5">
        <w:t xml:space="preserve">that </w:t>
      </w:r>
      <w:r w:rsidR="007D3380">
        <w:t xml:space="preserve">unmade the </w:t>
      </w:r>
      <w:r w:rsidR="00BD1D3C">
        <w:t xml:space="preserve">two </w:t>
      </w:r>
      <w:r w:rsidR="001960B5">
        <w:t>work</w:t>
      </w:r>
      <w:r w:rsidR="007D3380">
        <w:t>s.</w:t>
      </w:r>
    </w:p>
    <w:p w14:paraId="3B9ECB66" w14:textId="0540DB65" w:rsidR="00595418" w:rsidRDefault="0036402E" w:rsidP="00595418">
      <w:pPr>
        <w:pStyle w:val="AA-SL-BodyText"/>
      </w:pPr>
      <w:r>
        <w:t xml:space="preserve">After the abdication of the emperor in the Franco-Prussian War, a </w:t>
      </w:r>
      <w:r w:rsidRPr="00BE4F23">
        <w:t>four-month siege of Paris</w:t>
      </w:r>
      <w:r>
        <w:t xml:space="preserve"> ensued, which isolated the city and starved its citizens. The initial government of the Third Republic </w:t>
      </w:r>
      <w:r w:rsidRPr="00616F44">
        <w:t xml:space="preserve">was the military </w:t>
      </w:r>
      <w:proofErr w:type="spellStart"/>
      <w:r w:rsidR="00AD489D" w:rsidRPr="00616F44">
        <w:t>Gouvernement</w:t>
      </w:r>
      <w:proofErr w:type="spellEnd"/>
      <w:r w:rsidR="00AD489D" w:rsidRPr="00616F44">
        <w:t xml:space="preserve"> de la Défense Nationale </w:t>
      </w:r>
      <w:r w:rsidR="00A47E1A" w:rsidRPr="00616F44">
        <w:t>headquartered in Versailles</w:t>
      </w:r>
      <w:r w:rsidR="00A47E1A">
        <w:t xml:space="preserve"> and</w:t>
      </w:r>
      <w:r>
        <w:t xml:space="preserve"> led by Adolphe Thiers</w:t>
      </w:r>
      <w:r w:rsidR="002974D0">
        <w:t>,</w:t>
      </w:r>
      <w:r>
        <w:t xml:space="preserve"> who negotiated humiliating concessions to Prussia, </w:t>
      </w:r>
      <w:r w:rsidRPr="00172882">
        <w:t xml:space="preserve">including </w:t>
      </w:r>
      <w:r w:rsidR="00BD1D3C" w:rsidRPr="00172882">
        <w:t xml:space="preserve">a large payment and </w:t>
      </w:r>
      <w:r w:rsidRPr="00172882">
        <w:t xml:space="preserve">a parade down the </w:t>
      </w:r>
      <w:r w:rsidR="009120D2" w:rsidRPr="00172882">
        <w:t>a</w:t>
      </w:r>
      <w:r w:rsidR="002974D0" w:rsidRPr="00172882">
        <w:t xml:space="preserve">venue des </w:t>
      </w:r>
      <w:r w:rsidRPr="00172882">
        <w:t>Champs-Élysées. In the a</w:t>
      </w:r>
      <w:r>
        <w:t>bsenc</w:t>
      </w:r>
      <w:r w:rsidRPr="00172882">
        <w:t xml:space="preserve">e of an elected body to ratify the </w:t>
      </w:r>
      <w:r w:rsidR="00172882" w:rsidRPr="00172882">
        <w:t>T</w:t>
      </w:r>
      <w:r w:rsidRPr="00172882">
        <w:t>reaty</w:t>
      </w:r>
      <w:r w:rsidR="00C34CDF" w:rsidRPr="00172882">
        <w:t xml:space="preserve"> </w:t>
      </w:r>
      <w:r w:rsidR="003250DE" w:rsidRPr="00172882">
        <w:t>of Paris</w:t>
      </w:r>
      <w:r w:rsidRPr="00172882">
        <w:t>, a call for elections inspired a</w:t>
      </w:r>
      <w:r>
        <w:t xml:space="preserve"> popular uprising</w:t>
      </w:r>
      <w:r w:rsidR="00862FB7">
        <w:t xml:space="preserve"> that</w:t>
      </w:r>
      <w:r>
        <w:t xml:space="preserve"> creat</w:t>
      </w:r>
      <w:r w:rsidR="00862FB7">
        <w:t>ed</w:t>
      </w:r>
      <w:r>
        <w:t xml:space="preserve"> the </w:t>
      </w:r>
      <w:r w:rsidRPr="00BE4F23">
        <w:t>Paris Commune</w:t>
      </w:r>
      <w:r>
        <w:t>, a revolutionary government modeled on socialist and anarchist principles</w:t>
      </w:r>
      <w:r w:rsidR="00A47E1A">
        <w:t>,</w:t>
      </w:r>
      <w:r>
        <w:t xml:space="preserve"> that took over in March 1871. When the Versailles army marched on the Commune</w:t>
      </w:r>
      <w:r w:rsidR="00905957">
        <w:t xml:space="preserve"> in May 1871</w:t>
      </w:r>
      <w:r>
        <w:t xml:space="preserve">, a series of deliberately set fires ravaged </w:t>
      </w:r>
      <w:r w:rsidR="00206303">
        <w:t xml:space="preserve">parts of </w:t>
      </w:r>
      <w:r>
        <w:t>the city. The already grim</w:t>
      </w:r>
      <w:r w:rsidR="009C2F99">
        <w:t>,</w:t>
      </w:r>
      <w:r>
        <w:t xml:space="preserve"> </w:t>
      </w:r>
      <w:r w:rsidR="009C2F99">
        <w:t>and for many</w:t>
      </w:r>
      <w:r w:rsidR="00862FB7">
        <w:t>,</w:t>
      </w:r>
      <w:r w:rsidR="009C2F99">
        <w:t xml:space="preserve"> lethal, </w:t>
      </w:r>
      <w:r>
        <w:t>circumstances of the year 187</w:t>
      </w:r>
      <w:r w:rsidR="00595418">
        <w:t>0–</w:t>
      </w:r>
      <w:r>
        <w:t xml:space="preserve">71 gave rise to catastrophic civic </w:t>
      </w:r>
      <w:r w:rsidR="00A47E1A">
        <w:t>devastation</w:t>
      </w:r>
      <w:r>
        <w:t>, hasty trials</w:t>
      </w:r>
      <w:r w:rsidR="007D3380">
        <w:t>,</w:t>
      </w:r>
      <w:r>
        <w:t xml:space="preserve"> and punitive executions of known and suspected Communards.</w:t>
      </w:r>
      <w:r w:rsidR="009C2F99">
        <w:t xml:space="preserve"> In the </w:t>
      </w:r>
      <w:r w:rsidR="009C2F99">
        <w:lastRenderedPageBreak/>
        <w:t xml:space="preserve">wake of these reprisals and political assessments, the makers of elite metalwork embarked on </w:t>
      </w:r>
      <w:r w:rsidR="00BD1D3C">
        <w:t xml:space="preserve">a </w:t>
      </w:r>
      <w:r w:rsidR="009C2F99">
        <w:t>campaign to remember</w:t>
      </w:r>
      <w:r w:rsidR="007D3380">
        <w:t xml:space="preserve">, </w:t>
      </w:r>
      <w:r w:rsidR="004B1F1A">
        <w:t xml:space="preserve">if not </w:t>
      </w:r>
      <w:r w:rsidR="00A47E1A">
        <w:t xml:space="preserve">exactly </w:t>
      </w:r>
      <w:r w:rsidR="004B1F1A">
        <w:t>to commemorate</w:t>
      </w:r>
      <w:r w:rsidR="007D3380">
        <w:t>,</w:t>
      </w:r>
      <w:r w:rsidR="004B1F1A">
        <w:t xml:space="preserve"> the </w:t>
      </w:r>
      <w:r w:rsidR="007D3380">
        <w:t>S</w:t>
      </w:r>
      <w:r w:rsidR="004B1F1A">
        <w:t xml:space="preserve">econd </w:t>
      </w:r>
      <w:r w:rsidR="007D3380">
        <w:t>E</w:t>
      </w:r>
      <w:r w:rsidR="004B1F1A">
        <w:t>mpire</w:t>
      </w:r>
      <w:r w:rsidR="007D3380">
        <w:t xml:space="preserve">. </w:t>
      </w:r>
      <w:r w:rsidR="00C8770F">
        <w:t>Art, architectural</w:t>
      </w:r>
      <w:r w:rsidR="003A496D">
        <w:t>,</w:t>
      </w:r>
      <w:r w:rsidR="00C8770F">
        <w:t xml:space="preserve"> and design historians engag</w:t>
      </w:r>
      <w:r w:rsidR="003A496D">
        <w:t>ing</w:t>
      </w:r>
      <w:r w:rsidR="00C8770F">
        <w:t xml:space="preserve"> with questions of materiality have stressed that objects can help to trace deep</w:t>
      </w:r>
      <w:r w:rsidR="003A496D">
        <w:t>,</w:t>
      </w:r>
      <w:r w:rsidR="00C8770F">
        <w:t xml:space="preserve"> entangled histories.</w:t>
      </w:r>
      <w:r w:rsidR="00C8770F" w:rsidRPr="001D762D">
        <w:rPr>
          <w:vertAlign w:val="superscript"/>
        </w:rPr>
        <w:endnoteReference w:id="5"/>
      </w:r>
      <w:r w:rsidR="00C8770F">
        <w:t xml:space="preserve"> In th</w:t>
      </w:r>
      <w:r w:rsidR="008D4787">
        <w:t>e</w:t>
      </w:r>
      <w:r w:rsidR="00C8770F">
        <w:t xml:space="preserve"> </w:t>
      </w:r>
      <w:r w:rsidR="00C8770F" w:rsidRPr="00172882">
        <w:t>case</w:t>
      </w:r>
      <w:r w:rsidR="008D4787" w:rsidRPr="00172882">
        <w:t xml:space="preserve"> of </w:t>
      </w:r>
      <w:proofErr w:type="spellStart"/>
      <w:r w:rsidR="008D4787" w:rsidRPr="00172882">
        <w:t>Christofle</w:t>
      </w:r>
      <w:proofErr w:type="spellEnd"/>
      <w:r w:rsidR="008D4787" w:rsidRPr="00172882">
        <w:t xml:space="preserve"> et Cie</w:t>
      </w:r>
      <w:r w:rsidR="00C8770F" w:rsidRPr="00172882">
        <w:t>, a preoccupation with the material history of lost objects meant</w:t>
      </w:r>
      <w:r w:rsidR="00C8770F">
        <w:t xml:space="preserve"> not only shaping meaning from </w:t>
      </w:r>
      <w:r w:rsidR="00C8770F" w:rsidRPr="008440EC">
        <w:t xml:space="preserve">materials </w:t>
      </w:r>
      <w:r w:rsidR="00C8770F">
        <w:t>but remaking them once again in</w:t>
      </w:r>
      <w:r w:rsidR="00C8770F" w:rsidRPr="001D716D">
        <w:t xml:space="preserve"> potentially</w:t>
      </w:r>
      <w:r w:rsidR="00C8770F">
        <w:t xml:space="preserve"> different </w:t>
      </w:r>
      <w:r w:rsidR="00C8770F" w:rsidRPr="008440EC">
        <w:t xml:space="preserve">material </w:t>
      </w:r>
      <w:r w:rsidR="00C8770F">
        <w:t>forms</w:t>
      </w:r>
      <w:r w:rsidR="00A82680">
        <w:t xml:space="preserve"> under different historical circumstances</w:t>
      </w:r>
      <w:r w:rsidR="00C8770F">
        <w:t xml:space="preserve">. </w:t>
      </w:r>
      <w:r w:rsidR="00A47E1A">
        <w:t xml:space="preserve">While </w:t>
      </w:r>
      <w:r w:rsidR="00035520">
        <w:t>this could be</w:t>
      </w:r>
      <w:r w:rsidR="00A47E1A">
        <w:t xml:space="preserve"> underst</w:t>
      </w:r>
      <w:r w:rsidR="00035520">
        <w:t>oo</w:t>
      </w:r>
      <w:r w:rsidR="00A47E1A">
        <w:t xml:space="preserve">d as </w:t>
      </w:r>
      <w:r w:rsidR="00AA06B8">
        <w:t xml:space="preserve">a </w:t>
      </w:r>
      <w:r w:rsidR="00A47E1A">
        <w:t>politics of conservation, t</w:t>
      </w:r>
      <w:r w:rsidR="00C8770F">
        <w:t>h</w:t>
      </w:r>
      <w:r w:rsidR="00BD1D3C">
        <w:t>e</w:t>
      </w:r>
      <w:r w:rsidR="00C8770F">
        <w:t xml:space="preserve"> process of restoration</w:t>
      </w:r>
      <w:r w:rsidR="00035520">
        <w:t xml:space="preserve"> </w:t>
      </w:r>
      <w:r w:rsidR="005601F2">
        <w:t xml:space="preserve">that </w:t>
      </w:r>
      <w:r w:rsidR="00035520">
        <w:t xml:space="preserve">it involved </w:t>
      </w:r>
      <w:r w:rsidR="00C8770F">
        <w:t>subverts the norm of direct technical intervention</w:t>
      </w:r>
      <w:r w:rsidR="00035520" w:rsidRPr="00172882">
        <w:t>;</w:t>
      </w:r>
      <w:r w:rsidR="00C8770F" w:rsidRPr="00172882">
        <w:t xml:space="preserve"> instead</w:t>
      </w:r>
      <w:r w:rsidR="00035520" w:rsidRPr="00172882">
        <w:t>,</w:t>
      </w:r>
      <w:r w:rsidR="00C8770F" w:rsidRPr="00172882">
        <w:t xml:space="preserve"> </w:t>
      </w:r>
      <w:proofErr w:type="spellStart"/>
      <w:r w:rsidR="00035520" w:rsidRPr="00172882">
        <w:t>Christofle</w:t>
      </w:r>
      <w:proofErr w:type="spellEnd"/>
      <w:r w:rsidR="00035520" w:rsidRPr="00172882">
        <w:t xml:space="preserve"> called on</w:t>
      </w:r>
      <w:r w:rsidR="00035520">
        <w:t xml:space="preserve"> </w:t>
      </w:r>
      <w:r w:rsidR="00C8770F">
        <w:t>the circumstances of survival to perpetuate cultural memory.</w:t>
      </w:r>
      <w:r w:rsidR="00C8770F" w:rsidRPr="001D762D">
        <w:rPr>
          <w:vertAlign w:val="superscript"/>
        </w:rPr>
        <w:endnoteReference w:id="6"/>
      </w:r>
    </w:p>
    <w:p w14:paraId="29BCDC9F" w14:textId="186A2875" w:rsidR="003E0129" w:rsidRDefault="003E0129" w:rsidP="002C64CA">
      <w:pPr>
        <w:pStyle w:val="AA-SL-BodyTextNoInd"/>
      </w:pPr>
    </w:p>
    <w:p w14:paraId="20ACAF20" w14:textId="77777777" w:rsidR="00595418" w:rsidRPr="002C64CA" w:rsidRDefault="00B43975" w:rsidP="00FE4328">
      <w:pPr>
        <w:pStyle w:val="Heading2"/>
      </w:pPr>
      <w:r w:rsidRPr="002C64CA">
        <w:t>Commemorat</w:t>
      </w:r>
      <w:r w:rsidR="00714314" w:rsidRPr="002C64CA">
        <w:t>ing the Hôtel de Ville Centerpiece</w:t>
      </w:r>
    </w:p>
    <w:p w14:paraId="42DF9526" w14:textId="1A02DFDE" w:rsidR="00595418" w:rsidRDefault="00DB572C" w:rsidP="002C64CA">
      <w:pPr>
        <w:pStyle w:val="AA-SL-BodyTextNoInd"/>
      </w:pPr>
      <w:r w:rsidRPr="00DB572C">
        <w:t xml:space="preserve">A large </w:t>
      </w:r>
      <w:r w:rsidR="007D3380">
        <w:t xml:space="preserve">and </w:t>
      </w:r>
      <w:r w:rsidRPr="00DB572C">
        <w:t>impressive album bound in c</w:t>
      </w:r>
      <w:r w:rsidRPr="00387C24">
        <w:t xml:space="preserve">rimson leather, the cover stamped in gold, </w:t>
      </w:r>
      <w:r w:rsidR="001A3D75" w:rsidRPr="00387C24">
        <w:t>presents in images</w:t>
      </w:r>
      <w:r w:rsidR="00546369" w:rsidRPr="00387C24">
        <w:t xml:space="preserve"> </w:t>
      </w:r>
      <w:r w:rsidRPr="00387C24">
        <w:t xml:space="preserve">the </w:t>
      </w:r>
      <w:r w:rsidR="00B23527" w:rsidRPr="00387C24">
        <w:t xml:space="preserve">various </w:t>
      </w:r>
      <w:r w:rsidRPr="00387C24">
        <w:t xml:space="preserve">parts of a </w:t>
      </w:r>
      <w:r w:rsidR="006E7CC7" w:rsidRPr="00387C24">
        <w:t>large</w:t>
      </w:r>
      <w:r w:rsidR="006E7CC7">
        <w:t xml:space="preserve"> metallic </w:t>
      </w:r>
      <w:r w:rsidRPr="00DB572C">
        <w:t>table centerpiece</w:t>
      </w:r>
      <w:r w:rsidR="002044D3">
        <w:t>,</w:t>
      </w:r>
      <w:r w:rsidRPr="00DB572C">
        <w:t xml:space="preserve"> or </w:t>
      </w:r>
      <w:r w:rsidR="00595418" w:rsidRPr="005D17BA">
        <w:rPr>
          <w:i/>
          <w:iCs/>
        </w:rPr>
        <w:t>surtout de table</w:t>
      </w:r>
      <w:r w:rsidR="002044D3">
        <w:rPr>
          <w:i/>
          <w:iCs/>
        </w:rPr>
        <w:t>,</w:t>
      </w:r>
      <w:r w:rsidR="005D17BA">
        <w:t xml:space="preserve"> </w:t>
      </w:r>
      <w:r w:rsidR="00DE2C96">
        <w:t xml:space="preserve">that was </w:t>
      </w:r>
      <w:r w:rsidR="00343B69">
        <w:t xml:space="preserve">created </w:t>
      </w:r>
      <w:r w:rsidRPr="00DB572C">
        <w:t xml:space="preserve">for </w:t>
      </w:r>
      <w:r w:rsidRPr="00172882">
        <w:t>the</w:t>
      </w:r>
      <w:r w:rsidR="001A3D75" w:rsidRPr="00172882">
        <w:t xml:space="preserve"> </w:t>
      </w:r>
      <w:r w:rsidR="00FC53D9" w:rsidRPr="00172882">
        <w:t>Galerie</w:t>
      </w:r>
      <w:r w:rsidRPr="00172882">
        <w:t xml:space="preserve"> des </w:t>
      </w:r>
      <w:r w:rsidR="00DE2C96" w:rsidRPr="00172882">
        <w:t>F</w:t>
      </w:r>
      <w:r w:rsidRPr="00172882">
        <w:t>êtes</w:t>
      </w:r>
      <w:r w:rsidR="001A3D75" w:rsidRPr="00172882">
        <w:t xml:space="preserve">, a grand official reception and dining room </w:t>
      </w:r>
      <w:r w:rsidRPr="00172882">
        <w:t>at the Hôtel de Ville</w:t>
      </w:r>
      <w:r w:rsidR="00EA35D3" w:rsidRPr="00172882">
        <w:t xml:space="preserve"> </w:t>
      </w:r>
      <w:r w:rsidR="000E5959" w:rsidRPr="00172882">
        <w:t>(</w:t>
      </w:r>
      <w:r w:rsidR="000B2FAE" w:rsidRPr="00172882">
        <w:t xml:space="preserve">the </w:t>
      </w:r>
      <w:r w:rsidR="000E5959" w:rsidRPr="00172882">
        <w:t xml:space="preserve">main city hall) </w:t>
      </w:r>
      <w:r w:rsidR="00EA35D3" w:rsidRPr="00172882">
        <w:t>in</w:t>
      </w:r>
      <w:r w:rsidR="00EA35D3">
        <w:t xml:space="preserve"> Paris</w:t>
      </w:r>
      <w:r w:rsidRPr="00DB572C">
        <w:t xml:space="preserve"> </w:t>
      </w:r>
      <w:r w:rsidR="00811B7B">
        <w:t>(</w:t>
      </w:r>
      <w:r w:rsidR="001D762D" w:rsidRPr="00FE4328">
        <w:rPr>
          <w:b/>
          <w:bCs/>
          <w:highlight w:val="yellow"/>
        </w:rPr>
        <w:t>fig.</w:t>
      </w:r>
      <w:r w:rsidR="00B15308" w:rsidRPr="00FE4328">
        <w:rPr>
          <w:b/>
          <w:bCs/>
          <w:highlight w:val="yellow"/>
        </w:rPr>
        <w:t xml:space="preserve"> </w:t>
      </w:r>
      <w:r w:rsidR="00343B69" w:rsidRPr="00FE4328">
        <w:rPr>
          <w:b/>
          <w:bCs/>
          <w:highlight w:val="yellow"/>
        </w:rPr>
        <w:t>1</w:t>
      </w:r>
      <w:r w:rsidR="00811B7B">
        <w:t>)</w:t>
      </w:r>
      <w:r w:rsidR="00990446">
        <w:t xml:space="preserve"> </w:t>
      </w:r>
      <w:r w:rsidRPr="00DB572C">
        <w:t xml:space="preserve">The </w:t>
      </w:r>
      <w:r w:rsidR="00682B8E">
        <w:t>c</w:t>
      </w:r>
      <w:r w:rsidRPr="00DB572C">
        <w:t>ity of Paris, through its prefect of the Seine</w:t>
      </w:r>
      <w:r w:rsidR="00E338B0">
        <w:t>,</w:t>
      </w:r>
      <w:r w:rsidRPr="00DB572C">
        <w:t xml:space="preserve"> Georges-Eugène Haussmann, commissioned this work from </w:t>
      </w:r>
      <w:r w:rsidR="00BD1D3C">
        <w:t xml:space="preserve">the </w:t>
      </w:r>
      <w:r w:rsidR="001A3D75">
        <w:t>goldsmit</w:t>
      </w:r>
      <w:r w:rsidRPr="00DB572C">
        <w:t xml:space="preserve">hing firm </w:t>
      </w:r>
      <w:proofErr w:type="spellStart"/>
      <w:r w:rsidRPr="00DB572C">
        <w:t>Christofle</w:t>
      </w:r>
      <w:proofErr w:type="spellEnd"/>
      <w:r w:rsidRPr="00DB572C">
        <w:t xml:space="preserve"> to coincide with the </w:t>
      </w:r>
      <w:r w:rsidR="00FC53D9">
        <w:t xml:space="preserve">completion of the </w:t>
      </w:r>
      <w:r w:rsidR="00B15308">
        <w:t xml:space="preserve">building’s </w:t>
      </w:r>
      <w:r w:rsidRPr="00DB572C">
        <w:t>renovation</w:t>
      </w:r>
      <w:r w:rsidR="00565606">
        <w:t xml:space="preserve"> and </w:t>
      </w:r>
      <w:r w:rsidRPr="00DB572C">
        <w:t xml:space="preserve">the </w:t>
      </w:r>
      <w:r>
        <w:t>Paris E</w:t>
      </w:r>
      <w:r w:rsidRPr="00DB572C">
        <w:t xml:space="preserve">xposition </w:t>
      </w:r>
      <w:proofErr w:type="spellStart"/>
      <w:r w:rsidR="00E338B0">
        <w:t>U</w:t>
      </w:r>
      <w:r w:rsidRPr="00DB572C">
        <w:t>niverselle</w:t>
      </w:r>
      <w:proofErr w:type="spellEnd"/>
      <w:r w:rsidRPr="00DB572C">
        <w:t xml:space="preserve"> of 1867.</w:t>
      </w:r>
      <w:r w:rsidR="00A0756A" w:rsidRPr="001D762D">
        <w:rPr>
          <w:vertAlign w:val="superscript"/>
        </w:rPr>
        <w:endnoteReference w:id="7"/>
      </w:r>
      <w:r w:rsidRPr="00DB572C">
        <w:t xml:space="preserve"> </w:t>
      </w:r>
      <w:r w:rsidR="00C04095">
        <w:t xml:space="preserve">The set was officially designed by the city architect Victor </w:t>
      </w:r>
      <w:proofErr w:type="spellStart"/>
      <w:r w:rsidR="00C04095">
        <w:t>Baltard</w:t>
      </w:r>
      <w:proofErr w:type="spellEnd"/>
      <w:r w:rsidR="00C04095">
        <w:t xml:space="preserve">, </w:t>
      </w:r>
      <w:r w:rsidR="00D16F70">
        <w:t xml:space="preserve">who completed additions to the Hôtel de Ville </w:t>
      </w:r>
      <w:r w:rsidR="00AC53CE">
        <w:t xml:space="preserve">and </w:t>
      </w:r>
      <w:r w:rsidR="00D16F70">
        <w:t xml:space="preserve">was </w:t>
      </w:r>
      <w:r w:rsidR="00565606">
        <w:t xml:space="preserve">also </w:t>
      </w:r>
      <w:r w:rsidR="00D16F70">
        <w:t>in charge of municipal ceremonies</w:t>
      </w:r>
      <w:r w:rsidR="00F305D5">
        <w:t>, including planning state visits and banquets</w:t>
      </w:r>
      <w:r w:rsidR="00D16F70">
        <w:t>.</w:t>
      </w:r>
      <w:r w:rsidR="00D16F70" w:rsidRPr="001D762D">
        <w:rPr>
          <w:vertAlign w:val="superscript"/>
        </w:rPr>
        <w:endnoteReference w:id="8"/>
      </w:r>
      <w:r w:rsidR="00D16F70">
        <w:t xml:space="preserve"> The </w:t>
      </w:r>
      <w:r w:rsidR="00BD1D3C">
        <w:t xml:space="preserve">firm </w:t>
      </w:r>
      <w:r w:rsidR="00C04095">
        <w:t xml:space="preserve">produced </w:t>
      </w:r>
      <w:r w:rsidR="00FC53D9">
        <w:t xml:space="preserve">the central </w:t>
      </w:r>
      <w:r w:rsidR="006E7CC7">
        <w:t xml:space="preserve">sculptural </w:t>
      </w:r>
      <w:r w:rsidR="00FC53D9">
        <w:t xml:space="preserve">parts </w:t>
      </w:r>
      <w:r w:rsidR="00D238C7">
        <w:t>in cast bronze electroplated with silver and gold</w:t>
      </w:r>
      <w:r w:rsidR="000B2FAE">
        <w:t xml:space="preserve"> along with twenty candelabra and smaller compositions that embellished the ends of the table</w:t>
      </w:r>
      <w:r w:rsidR="00565606">
        <w:t>.</w:t>
      </w:r>
      <w:r w:rsidR="00FC53D9">
        <w:t xml:space="preserve"> </w:t>
      </w:r>
      <w:r w:rsidR="00AA06B8">
        <w:t>Four l</w:t>
      </w:r>
      <w:r w:rsidR="00DE248F">
        <w:t xml:space="preserve">arge </w:t>
      </w:r>
      <w:r w:rsidR="00565606">
        <w:t xml:space="preserve">ceramic </w:t>
      </w:r>
      <w:r w:rsidR="00DE248F">
        <w:t>vases executed by</w:t>
      </w:r>
      <w:r w:rsidR="000E5959">
        <w:t xml:space="preserve"> the </w:t>
      </w:r>
      <w:proofErr w:type="spellStart"/>
      <w:r w:rsidR="00DE248F">
        <w:t>Sèvres</w:t>
      </w:r>
      <w:proofErr w:type="spellEnd"/>
      <w:r w:rsidR="004C3F21">
        <w:t xml:space="preserve"> </w:t>
      </w:r>
      <w:r w:rsidR="000B2FAE">
        <w:t xml:space="preserve">manufactory </w:t>
      </w:r>
      <w:r w:rsidR="004C3F21">
        <w:t>were</w:t>
      </w:r>
      <w:r w:rsidR="00565606">
        <w:t xml:space="preserve"> </w:t>
      </w:r>
      <w:r w:rsidR="00DE248F">
        <w:t>set in jardini</w:t>
      </w:r>
      <w:r w:rsidR="003534D7">
        <w:t>e</w:t>
      </w:r>
      <w:r w:rsidR="00DE248F">
        <w:t>res</w:t>
      </w:r>
      <w:r w:rsidR="004C3F21">
        <w:t xml:space="preserve"> and</w:t>
      </w:r>
      <w:r w:rsidR="00DE248F">
        <w:t xml:space="preserve"> occupied either side of the central group</w:t>
      </w:r>
      <w:r w:rsidR="000B2FAE">
        <w:t xml:space="preserve">. </w:t>
      </w:r>
      <w:r w:rsidR="00DE248F">
        <w:t xml:space="preserve">Place </w:t>
      </w:r>
      <w:r w:rsidR="00DE248F">
        <w:lastRenderedPageBreak/>
        <w:t>settings for 150</w:t>
      </w:r>
      <w:r w:rsidR="00E01296">
        <w:t xml:space="preserve"> guests</w:t>
      </w:r>
      <w:r w:rsidR="00DE248F">
        <w:t xml:space="preserve"> along with footed dishes for desserts and </w:t>
      </w:r>
      <w:r w:rsidR="00B651BC">
        <w:t xml:space="preserve">metallic </w:t>
      </w:r>
      <w:r w:rsidR="00DE248F">
        <w:t>baskets for flowers completed the commission.</w:t>
      </w:r>
    </w:p>
    <w:p w14:paraId="6BFD6B0C" w14:textId="2560D977" w:rsidR="00595418" w:rsidRDefault="00A16478" w:rsidP="002C64CA">
      <w:pPr>
        <w:pStyle w:val="AA-SL-BodyText"/>
      </w:pPr>
      <w:r w:rsidRPr="00BE4F23">
        <w:t xml:space="preserve">The service </w:t>
      </w:r>
      <w:r>
        <w:t>and other ornaments were added to the longstanding expansion and restoration</w:t>
      </w:r>
      <w:r w:rsidRPr="00BE4F23">
        <w:t xml:space="preserve"> of the Hôtel de Ville,</w:t>
      </w:r>
      <w:r>
        <w:t xml:space="preserve"> </w:t>
      </w:r>
      <w:r w:rsidR="004D7853">
        <w:t xml:space="preserve">which </w:t>
      </w:r>
      <w:r w:rsidR="00813EDB">
        <w:t xml:space="preserve">had </w:t>
      </w:r>
      <w:r>
        <w:t xml:space="preserve">begun in the 1830s. </w:t>
      </w:r>
      <w:r w:rsidR="000408F3">
        <w:t xml:space="preserve">Under </w:t>
      </w:r>
      <w:proofErr w:type="spellStart"/>
      <w:r w:rsidR="000408F3">
        <w:t>Baltard’s</w:t>
      </w:r>
      <w:proofErr w:type="spellEnd"/>
      <w:r w:rsidR="000408F3">
        <w:t xml:space="preserve"> tenure as </w:t>
      </w:r>
      <w:r w:rsidR="00813EDB">
        <w:t>c</w:t>
      </w:r>
      <w:r w:rsidR="000408F3">
        <w:t xml:space="preserve">ity </w:t>
      </w:r>
      <w:r w:rsidR="00813EDB">
        <w:t>a</w:t>
      </w:r>
      <w:r w:rsidR="000408F3">
        <w:t>rchitect, he added new buildings to the complex, enclosed the courtyard</w:t>
      </w:r>
      <w:r w:rsidR="00813EDB">
        <w:t>,</w:t>
      </w:r>
      <w:r w:rsidR="000408F3">
        <w:t xml:space="preserve"> and </w:t>
      </w:r>
      <w:r w:rsidR="004D7853">
        <w:t xml:space="preserve">created </w:t>
      </w:r>
      <w:r w:rsidR="000408F3">
        <w:t xml:space="preserve">the </w:t>
      </w:r>
      <w:r w:rsidR="0079106B">
        <w:t>curving</w:t>
      </w:r>
      <w:r w:rsidR="000408F3">
        <w:t xml:space="preserve"> courtyard stair that embraced a large fountain, which </w:t>
      </w:r>
      <w:proofErr w:type="spellStart"/>
      <w:r w:rsidR="000408F3">
        <w:t>Baltard</w:t>
      </w:r>
      <w:proofErr w:type="spellEnd"/>
      <w:r w:rsidR="000408F3">
        <w:t xml:space="preserve"> completed with Max </w:t>
      </w:r>
      <w:proofErr w:type="spellStart"/>
      <w:r w:rsidR="000408F3">
        <w:t>Vauthier</w:t>
      </w:r>
      <w:proofErr w:type="spellEnd"/>
      <w:r w:rsidR="000408F3">
        <w:t xml:space="preserve"> and the sculptor </w:t>
      </w:r>
      <w:r w:rsidR="000408F3" w:rsidRPr="00934A75">
        <w:t>A</w:t>
      </w:r>
      <w:r w:rsidR="00ED7AE7" w:rsidRPr="00934A75">
        <w:t xml:space="preserve">uguste </w:t>
      </w:r>
      <w:r w:rsidR="000408F3" w:rsidRPr="00934A75">
        <w:t>J</w:t>
      </w:r>
      <w:r w:rsidR="00ED7AE7" w:rsidRPr="00934A75">
        <w:t>ean-</w:t>
      </w:r>
      <w:r w:rsidR="000408F3" w:rsidRPr="00934A75">
        <w:t>B</w:t>
      </w:r>
      <w:r w:rsidR="00ED7AE7" w:rsidRPr="00934A75">
        <w:t>aptiste</w:t>
      </w:r>
      <w:r w:rsidR="000408F3" w:rsidRPr="00934A75">
        <w:t xml:space="preserve"> </w:t>
      </w:r>
      <w:proofErr w:type="spellStart"/>
      <w:r w:rsidR="000408F3" w:rsidRPr="00934A75">
        <w:t>Leche</w:t>
      </w:r>
      <w:r w:rsidR="00A40AF3">
        <w:t>sn</w:t>
      </w:r>
      <w:r w:rsidR="000408F3" w:rsidRPr="00934A75">
        <w:t>e</w:t>
      </w:r>
      <w:proofErr w:type="spellEnd"/>
      <w:r w:rsidR="000408F3">
        <w:t xml:space="preserve"> in 1855</w:t>
      </w:r>
      <w:r w:rsidR="00813EDB">
        <w:t xml:space="preserve"> (</w:t>
      </w:r>
      <w:r w:rsidR="00813EDB" w:rsidRPr="00FE4328">
        <w:rPr>
          <w:b/>
          <w:bCs/>
          <w:highlight w:val="yellow"/>
        </w:rPr>
        <w:t>fig. 2</w:t>
      </w:r>
      <w:r w:rsidR="00813EDB">
        <w:t>)</w:t>
      </w:r>
      <w:r w:rsidR="000408F3">
        <w:t>.</w:t>
      </w:r>
      <w:r w:rsidR="000408F3" w:rsidRPr="001D762D">
        <w:rPr>
          <w:vertAlign w:val="superscript"/>
        </w:rPr>
        <w:endnoteReference w:id="9"/>
      </w:r>
      <w:r w:rsidR="000408F3">
        <w:t xml:space="preserve"> </w:t>
      </w:r>
      <w:r w:rsidR="00DB572C" w:rsidRPr="00DB572C">
        <w:t>Th</w:t>
      </w:r>
      <w:r w:rsidR="00A960A2">
        <w:t>e</w:t>
      </w:r>
      <w:r w:rsidR="002C51E2">
        <w:t xml:space="preserve"> central </w:t>
      </w:r>
      <w:r w:rsidR="00DB572C" w:rsidRPr="00DB572C">
        <w:t>figural group</w:t>
      </w:r>
      <w:r w:rsidR="003869EE">
        <w:t xml:space="preserve"> of the centerpiece</w:t>
      </w:r>
      <w:r w:rsidR="006E7CC7">
        <w:t>,</w:t>
      </w:r>
      <w:r w:rsidR="00DB572C" w:rsidRPr="00DB572C">
        <w:t xml:space="preserve"> </w:t>
      </w:r>
      <w:r w:rsidR="000408F3">
        <w:t>intended for the table of the Galerie des Fêtes</w:t>
      </w:r>
      <w:r w:rsidR="006E7CC7">
        <w:t>,</w:t>
      </w:r>
      <w:r w:rsidR="000408F3">
        <w:t xml:space="preserve"> </w:t>
      </w:r>
      <w:r w:rsidR="00DB572C" w:rsidRPr="00DB572C">
        <w:t xml:space="preserve">reproduced in sculptural </w:t>
      </w:r>
      <w:r w:rsidR="00DB572C" w:rsidRPr="007A45FE">
        <w:t xml:space="preserve">terms the </w:t>
      </w:r>
      <w:r w:rsidR="009E1423" w:rsidRPr="007A45FE">
        <w:t xml:space="preserve">motto and </w:t>
      </w:r>
      <w:r w:rsidR="003869EE" w:rsidRPr="007A45FE">
        <w:t xml:space="preserve">coat of </w:t>
      </w:r>
      <w:r w:rsidR="00DB572C" w:rsidRPr="007A45FE">
        <w:t>arms</w:t>
      </w:r>
      <w:r w:rsidR="00DB572C" w:rsidRPr="00DB572C">
        <w:t xml:space="preserve"> of the city of Paris</w:t>
      </w:r>
      <w:r w:rsidR="006E7CC7">
        <w:t>:</w:t>
      </w:r>
      <w:r w:rsidR="00DB572C" w:rsidRPr="00DB572C">
        <w:t xml:space="preserve"> </w:t>
      </w:r>
      <w:proofErr w:type="spellStart"/>
      <w:r w:rsidR="003869EE">
        <w:rPr>
          <w:i/>
        </w:rPr>
        <w:t>F</w:t>
      </w:r>
      <w:r w:rsidR="00595418" w:rsidRPr="00DB572C">
        <w:rPr>
          <w:i/>
        </w:rPr>
        <w:t>luctuat</w:t>
      </w:r>
      <w:proofErr w:type="spellEnd"/>
      <w:r w:rsidR="00595418" w:rsidRPr="00DB572C">
        <w:rPr>
          <w:i/>
        </w:rPr>
        <w:t xml:space="preserve"> </w:t>
      </w:r>
      <w:proofErr w:type="spellStart"/>
      <w:r w:rsidR="00595418" w:rsidRPr="00DB572C">
        <w:rPr>
          <w:i/>
        </w:rPr>
        <w:t>nec</w:t>
      </w:r>
      <w:proofErr w:type="spellEnd"/>
      <w:r w:rsidR="00595418" w:rsidRPr="00DB572C">
        <w:rPr>
          <w:i/>
        </w:rPr>
        <w:t xml:space="preserve"> </w:t>
      </w:r>
      <w:proofErr w:type="spellStart"/>
      <w:r w:rsidR="00595418" w:rsidRPr="00DB572C">
        <w:rPr>
          <w:i/>
        </w:rPr>
        <w:t>mergitur</w:t>
      </w:r>
      <w:proofErr w:type="spellEnd"/>
      <w:r w:rsidR="00595418" w:rsidRPr="00595418">
        <w:t>,</w:t>
      </w:r>
      <w:r w:rsidR="00B40FEB">
        <w:t xml:space="preserve"> or </w:t>
      </w:r>
      <w:r w:rsidR="00FF0A1C">
        <w:t>“</w:t>
      </w:r>
      <w:r w:rsidR="003869EE">
        <w:t>S</w:t>
      </w:r>
      <w:r w:rsidR="00DB572C" w:rsidRPr="00DB572C">
        <w:t>he is tossed by the waves but does not sink.</w:t>
      </w:r>
      <w:r w:rsidR="00FF0A1C">
        <w:t>”</w:t>
      </w:r>
      <w:r w:rsidR="00DB572C" w:rsidRPr="00DB572C">
        <w:t xml:space="preserve"> Th</w:t>
      </w:r>
      <w:r w:rsidR="004754E9">
        <w:t xml:space="preserve">e </w:t>
      </w:r>
      <w:r w:rsidR="004754E9" w:rsidRPr="007A45FE">
        <w:t xml:space="preserve">heraldic </w:t>
      </w:r>
      <w:r w:rsidR="00DB572C" w:rsidRPr="007A45FE">
        <w:t>device</w:t>
      </w:r>
      <w:r w:rsidR="00DB572C" w:rsidRPr="00DB572C">
        <w:t xml:space="preserve"> appeared on coins and seals from the thirteenth through the sixteenth centur</w:t>
      </w:r>
      <w:r w:rsidR="004754E9">
        <w:t>ies</w:t>
      </w:r>
      <w:r w:rsidR="00DB572C" w:rsidRPr="00DB572C">
        <w:t xml:space="preserve">, but Haussmann legally adopted it in 1853 to commemorate the first </w:t>
      </w:r>
      <w:r w:rsidR="00CD1CA1">
        <w:t xml:space="preserve">year </w:t>
      </w:r>
      <w:r w:rsidR="00DB572C" w:rsidRPr="00DB572C">
        <w:t>of Napoléon III</w:t>
      </w:r>
      <w:r w:rsidR="009E1423">
        <w:t>’s rule</w:t>
      </w:r>
      <w:r w:rsidR="00DB572C" w:rsidRPr="00DB572C">
        <w:t>. Rendered in</w:t>
      </w:r>
      <w:r w:rsidR="00D238C7">
        <w:t xml:space="preserve"> three dimensions</w:t>
      </w:r>
      <w:r w:rsidR="006E7CC7">
        <w:t xml:space="preserve"> to preside over the grand dining room</w:t>
      </w:r>
      <w:r w:rsidR="00DB572C" w:rsidRPr="00DB572C">
        <w:t xml:space="preserve">, </w:t>
      </w:r>
      <w:r w:rsidR="00D238C7">
        <w:t xml:space="preserve">the seal imagery </w:t>
      </w:r>
      <w:r w:rsidR="00E4389E">
        <w:t xml:space="preserve">of </w:t>
      </w:r>
      <w:r w:rsidR="00F60179">
        <w:t xml:space="preserve">vessel and </w:t>
      </w:r>
      <w:r w:rsidR="009E1423">
        <w:t>tower-</w:t>
      </w:r>
      <w:r w:rsidR="00F60179">
        <w:t xml:space="preserve">crown </w:t>
      </w:r>
      <w:r w:rsidR="00E4389E">
        <w:t xml:space="preserve">were incorporated </w:t>
      </w:r>
      <w:r w:rsidR="006E7CC7">
        <w:t xml:space="preserve">into the </w:t>
      </w:r>
      <w:r w:rsidR="00C75FD1">
        <w:t xml:space="preserve">composition of the </w:t>
      </w:r>
      <w:r w:rsidR="006E7CC7">
        <w:t>figural</w:t>
      </w:r>
      <w:r w:rsidR="00C75FD1">
        <w:t xml:space="preserve"> sculptures</w:t>
      </w:r>
      <w:r w:rsidR="006E7CC7">
        <w:t xml:space="preserve">. A </w:t>
      </w:r>
      <w:r w:rsidR="00F56F88">
        <w:t>cro</w:t>
      </w:r>
      <w:r w:rsidR="00F56F88" w:rsidRPr="001918B0">
        <w:t xml:space="preserve">wned, </w:t>
      </w:r>
      <w:r w:rsidR="00DB572C" w:rsidRPr="001918B0">
        <w:t>female allegorical figure of the city of Paris</w:t>
      </w:r>
      <w:r w:rsidR="00F87C42" w:rsidRPr="001918B0">
        <w:t xml:space="preserve"> </w:t>
      </w:r>
      <w:r w:rsidR="006E7CC7" w:rsidRPr="001918B0">
        <w:t xml:space="preserve">is </w:t>
      </w:r>
      <w:r w:rsidR="00F87C42" w:rsidRPr="001918B0">
        <w:t>seated</w:t>
      </w:r>
      <w:r w:rsidR="00BF7CF0" w:rsidRPr="001918B0">
        <w:t xml:space="preserve"> </w:t>
      </w:r>
      <w:r w:rsidR="00F87C42" w:rsidRPr="001918B0">
        <w:t>hold</w:t>
      </w:r>
      <w:r w:rsidR="00AA06B8" w:rsidRPr="001918B0">
        <w:t>ing</w:t>
      </w:r>
      <w:r w:rsidR="00F87C42" w:rsidRPr="001918B0">
        <w:t xml:space="preserve"> a scepter</w:t>
      </w:r>
      <w:r w:rsidR="001E3C96" w:rsidRPr="001918B0">
        <w:t xml:space="preserve"> (</w:t>
      </w:r>
      <w:r w:rsidR="001E3C96" w:rsidRPr="00FE4328">
        <w:rPr>
          <w:b/>
          <w:bCs/>
          <w:highlight w:val="yellow"/>
        </w:rPr>
        <w:t>fig. 3</w:t>
      </w:r>
      <w:r w:rsidR="001E3C96" w:rsidRPr="001918B0">
        <w:t>)</w:t>
      </w:r>
      <w:r w:rsidR="00D951EA" w:rsidRPr="001918B0">
        <w:t>. In the full composition</w:t>
      </w:r>
      <w:r w:rsidR="00D951EA" w:rsidRPr="00897509">
        <w:t>, she is</w:t>
      </w:r>
      <w:r w:rsidR="006E7CC7" w:rsidRPr="00897509">
        <w:t xml:space="preserve"> </w:t>
      </w:r>
      <w:r w:rsidR="00DB572C" w:rsidRPr="00897509">
        <w:t xml:space="preserve">elevated </w:t>
      </w:r>
      <w:r w:rsidR="001E3C96" w:rsidRPr="00897509">
        <w:t xml:space="preserve">above a large boat </w:t>
      </w:r>
      <w:r w:rsidR="00DB572C" w:rsidRPr="00897509">
        <w:t xml:space="preserve">by </w:t>
      </w:r>
      <w:r w:rsidR="00B329E4" w:rsidRPr="00897509">
        <w:t xml:space="preserve">two pairs of </w:t>
      </w:r>
      <w:r w:rsidR="0059664D" w:rsidRPr="00897509">
        <w:t xml:space="preserve">classical </w:t>
      </w:r>
      <w:r w:rsidR="00DB572C" w:rsidRPr="00897509">
        <w:t xml:space="preserve">caryatids </w:t>
      </w:r>
      <w:r w:rsidR="00BF7CF0" w:rsidRPr="00897509">
        <w:t xml:space="preserve">personifying </w:t>
      </w:r>
      <w:r w:rsidR="003F2871" w:rsidRPr="00897509">
        <w:t xml:space="preserve">on one side </w:t>
      </w:r>
      <w:r w:rsidR="00F60179" w:rsidRPr="00897509">
        <w:t xml:space="preserve">Commerce and </w:t>
      </w:r>
      <w:r w:rsidR="006E7CC7" w:rsidRPr="00897509">
        <w:t>Industry</w:t>
      </w:r>
      <w:r w:rsidR="003F2871" w:rsidRPr="00897509">
        <w:t>,</w:t>
      </w:r>
      <w:r w:rsidR="006E7CC7" w:rsidRPr="00897509">
        <w:t xml:space="preserve"> and</w:t>
      </w:r>
      <w:r w:rsidR="003F2871" w:rsidRPr="00897509">
        <w:t xml:space="preserve"> on the other</w:t>
      </w:r>
      <w:r w:rsidR="00D951EA" w:rsidRPr="00897509">
        <w:t>,</w:t>
      </w:r>
      <w:r w:rsidR="003F2871" w:rsidRPr="00897509">
        <w:t xml:space="preserve"> </w:t>
      </w:r>
      <w:r w:rsidR="00B329E4" w:rsidRPr="00897509">
        <w:t>Science and Art</w:t>
      </w:r>
      <w:r w:rsidR="00930DA8" w:rsidRPr="00FE4328">
        <w:t>.</w:t>
      </w:r>
      <w:r w:rsidR="002C51E2" w:rsidRPr="00FE4328">
        <w:t xml:space="preserve"> </w:t>
      </w:r>
      <w:r w:rsidR="00D951EA" w:rsidRPr="00897509">
        <w:t xml:space="preserve">The </w:t>
      </w:r>
      <w:r w:rsidR="00B651BC" w:rsidRPr="00897509">
        <w:t xml:space="preserve">figure of the </w:t>
      </w:r>
      <w:r w:rsidR="00D951EA" w:rsidRPr="00897509">
        <w:t xml:space="preserve">city </w:t>
      </w:r>
      <w:r w:rsidR="00D951EA" w:rsidRPr="00FE4328">
        <w:t xml:space="preserve">of </w:t>
      </w:r>
      <w:r w:rsidR="000D60F3" w:rsidRPr="00FE4328">
        <w:t>Paris</w:t>
      </w:r>
      <w:r w:rsidR="00D238C7" w:rsidRPr="00897509">
        <w:t xml:space="preserve"> is </w:t>
      </w:r>
      <w:r w:rsidR="00DB572C" w:rsidRPr="00897509">
        <w:t xml:space="preserve">accompanied </w:t>
      </w:r>
      <w:r w:rsidR="001E3C96" w:rsidRPr="00897509">
        <w:t xml:space="preserve">on the boat </w:t>
      </w:r>
      <w:r w:rsidR="00DB572C" w:rsidRPr="00897509">
        <w:t xml:space="preserve">by </w:t>
      </w:r>
      <w:r w:rsidR="00D951EA" w:rsidRPr="00897509">
        <w:t xml:space="preserve">the allegories of </w:t>
      </w:r>
      <w:r w:rsidR="00DB572C" w:rsidRPr="00897509">
        <w:t>Progress, a male youth</w:t>
      </w:r>
      <w:r w:rsidR="00DB572C" w:rsidRPr="00DB572C">
        <w:t xml:space="preserve"> looking forward</w:t>
      </w:r>
      <w:r w:rsidR="003F02DC">
        <w:t xml:space="preserve"> at the prow</w:t>
      </w:r>
      <w:r w:rsidR="00DB572C" w:rsidRPr="00DB572C">
        <w:t>, and Prudence, a woman seated behind</w:t>
      </w:r>
      <w:r w:rsidR="00240A65">
        <w:t>,</w:t>
      </w:r>
      <w:r w:rsidR="00F60179">
        <w:t xml:space="preserve"> near the rudder</w:t>
      </w:r>
      <w:r w:rsidR="00DB572C" w:rsidRPr="00DB572C">
        <w:t xml:space="preserve">. </w:t>
      </w:r>
      <w:r w:rsidR="00F60179">
        <w:t xml:space="preserve">This central </w:t>
      </w:r>
      <w:r w:rsidR="004D7853">
        <w:t xml:space="preserve">group </w:t>
      </w:r>
      <w:r w:rsidR="000C7055">
        <w:t xml:space="preserve">of figures </w:t>
      </w:r>
      <w:r w:rsidR="0076636C">
        <w:t xml:space="preserve">gave physical form to the </w:t>
      </w:r>
      <w:r w:rsidR="00BD1D3C">
        <w:t>ideal</w:t>
      </w:r>
      <w:r w:rsidR="0076636C">
        <w:t xml:space="preserve"> of good government</w:t>
      </w:r>
      <w:r w:rsidR="00D91D36">
        <w:t xml:space="preserve"> </w:t>
      </w:r>
      <w:r w:rsidR="0059664D">
        <w:t xml:space="preserve">using the imagery of classicism </w:t>
      </w:r>
      <w:r w:rsidR="0076636C">
        <w:t xml:space="preserve">and the language of allegory, which </w:t>
      </w:r>
      <w:r w:rsidR="004D7853">
        <w:t>proliferated in</w:t>
      </w:r>
      <w:r w:rsidR="0059664D">
        <w:t xml:space="preserve"> official</w:t>
      </w:r>
      <w:r w:rsidR="0076636C">
        <w:t xml:space="preserve"> commissions</w:t>
      </w:r>
      <w:r w:rsidR="0059664D">
        <w:t>.</w:t>
      </w:r>
    </w:p>
    <w:p w14:paraId="3A4E42AF" w14:textId="11B27B45" w:rsidR="000408F3" w:rsidRDefault="00F87C42" w:rsidP="002C64CA">
      <w:pPr>
        <w:pStyle w:val="AA-SL-BodyText"/>
      </w:pPr>
      <w:r>
        <w:t xml:space="preserve">Lateral groups </w:t>
      </w:r>
      <w:r w:rsidR="00D951EA">
        <w:t xml:space="preserve">personifying </w:t>
      </w:r>
      <w:r>
        <w:t>the Seine and Marne rivers extended the civic imagery</w:t>
      </w:r>
      <w:r w:rsidR="0079662E">
        <w:t xml:space="preserve"> </w:t>
      </w:r>
      <w:r w:rsidR="0079662E" w:rsidRPr="00CA6022">
        <w:t>(</w:t>
      </w:r>
      <w:r w:rsidR="0079662E" w:rsidRPr="00FE4328">
        <w:rPr>
          <w:b/>
          <w:bCs/>
          <w:highlight w:val="yellow"/>
        </w:rPr>
        <w:t>fig. 4</w:t>
      </w:r>
      <w:r w:rsidR="0079662E" w:rsidRPr="00CA6022">
        <w:t>)</w:t>
      </w:r>
      <w:r w:rsidR="00DB572C" w:rsidRPr="00DB572C">
        <w:t xml:space="preserve">, </w:t>
      </w:r>
      <w:r w:rsidR="00B329E4">
        <w:t xml:space="preserve">along with </w:t>
      </w:r>
      <w:r w:rsidR="00DB572C" w:rsidRPr="00DB572C">
        <w:t>groups of the four seasons</w:t>
      </w:r>
      <w:r w:rsidR="00CF1075">
        <w:t>.</w:t>
      </w:r>
      <w:r w:rsidR="00343B69">
        <w:t xml:space="preserve"> </w:t>
      </w:r>
      <w:r w:rsidR="00AA06B8">
        <w:t>C</w:t>
      </w:r>
      <w:r w:rsidR="003F02DC">
        <w:t>andelabra were placed at intervals between the major figural groups</w:t>
      </w:r>
      <w:r w:rsidR="00AD74D8">
        <w:t>,</w:t>
      </w:r>
      <w:r w:rsidR="007170DF">
        <w:t xml:space="preserve"> an</w:t>
      </w:r>
      <w:r w:rsidR="00BD1D3C">
        <w:t xml:space="preserve">d </w:t>
      </w:r>
      <w:r w:rsidR="00B329E4">
        <w:t xml:space="preserve">clusters of four </w:t>
      </w:r>
      <w:r w:rsidR="007170DF">
        <w:t>accompan</w:t>
      </w:r>
      <w:r w:rsidR="00B329E4">
        <w:t>ied</w:t>
      </w:r>
      <w:r w:rsidR="007170DF">
        <w:t xml:space="preserve"> each of </w:t>
      </w:r>
      <w:r w:rsidR="007170DF">
        <w:lastRenderedPageBreak/>
        <w:t>the major ensembles</w:t>
      </w:r>
      <w:r w:rsidR="003F02DC">
        <w:t xml:space="preserve">. The theme of water, embodied </w:t>
      </w:r>
      <w:r w:rsidR="002A3307">
        <w:t>by</w:t>
      </w:r>
      <w:r w:rsidR="00BE3C4B">
        <w:t xml:space="preserve"> the </w:t>
      </w:r>
      <w:r w:rsidR="003F02DC">
        <w:t>figures of the Seine and Marne,</w:t>
      </w:r>
      <w:r w:rsidR="00BD1D3C">
        <w:t xml:space="preserve"> and the frolicking tritons</w:t>
      </w:r>
      <w:r w:rsidR="003F02DC">
        <w:t xml:space="preserve"> </w:t>
      </w:r>
      <w:r w:rsidR="00BD1D3C">
        <w:t xml:space="preserve">alongside the </w:t>
      </w:r>
      <w:r w:rsidR="00BD1D3C" w:rsidRPr="0067233D">
        <w:t xml:space="preserve">boat, </w:t>
      </w:r>
      <w:r w:rsidR="003F02DC" w:rsidRPr="0067233D">
        <w:t>continued</w:t>
      </w:r>
      <w:r w:rsidR="003F02DC">
        <w:t xml:space="preserve"> in the </w:t>
      </w:r>
      <w:proofErr w:type="spellStart"/>
      <w:r w:rsidR="00595418" w:rsidRPr="00BD1D3C">
        <w:rPr>
          <w:i/>
          <w:iCs/>
        </w:rPr>
        <w:t>plateaux</w:t>
      </w:r>
      <w:proofErr w:type="spellEnd"/>
      <w:r w:rsidR="003F02DC">
        <w:t xml:space="preserve">, or bases on which the </w:t>
      </w:r>
      <w:r w:rsidR="007170DF">
        <w:t xml:space="preserve">sculptural </w:t>
      </w:r>
      <w:r w:rsidR="003F02DC">
        <w:t xml:space="preserve">forms were placed. </w:t>
      </w:r>
      <w:r w:rsidR="0067233D">
        <w:t>T</w:t>
      </w:r>
      <w:r w:rsidR="000408F3">
        <w:t xml:space="preserve">ritons and putti made indirect references to a </w:t>
      </w:r>
      <w:r w:rsidR="006E7CC7">
        <w:t xml:space="preserve">long </w:t>
      </w:r>
      <w:r w:rsidR="000408F3">
        <w:t>history of French fountain sculpture, which w</w:t>
      </w:r>
      <w:r w:rsidR="006E7CC7">
        <w:t>as</w:t>
      </w:r>
      <w:r w:rsidR="000408F3">
        <w:t xml:space="preserve"> thoroughly revived in the Second Empire </w:t>
      </w:r>
      <w:r w:rsidR="002C51E2" w:rsidRPr="002C51E2">
        <w:t>(</w:t>
      </w:r>
      <w:r w:rsidR="001D762D" w:rsidRPr="00FE4328">
        <w:rPr>
          <w:b/>
          <w:bCs/>
          <w:highlight w:val="yellow"/>
        </w:rPr>
        <w:t>fig.</w:t>
      </w:r>
      <w:r w:rsidR="00343B69" w:rsidRPr="00FE4328">
        <w:rPr>
          <w:b/>
          <w:bCs/>
          <w:highlight w:val="yellow"/>
        </w:rPr>
        <w:t xml:space="preserve"> </w:t>
      </w:r>
      <w:r w:rsidR="002C51E2" w:rsidRPr="00FE4328">
        <w:rPr>
          <w:b/>
          <w:bCs/>
          <w:highlight w:val="yellow"/>
        </w:rPr>
        <w:t>5</w:t>
      </w:r>
      <w:r w:rsidR="002C51E2" w:rsidRPr="002C51E2">
        <w:t>)</w:t>
      </w:r>
      <w:r w:rsidR="00C07E05">
        <w:t>.</w:t>
      </w:r>
      <w:r w:rsidR="00343B69">
        <w:t xml:space="preserve"> </w:t>
      </w:r>
      <w:r w:rsidR="000408F3">
        <w:t xml:space="preserve">Indeed, the fluvial theme of </w:t>
      </w:r>
      <w:proofErr w:type="spellStart"/>
      <w:r w:rsidR="000408F3">
        <w:t>Baltard’s</w:t>
      </w:r>
      <w:proofErr w:type="spellEnd"/>
      <w:r w:rsidR="000408F3">
        <w:t xml:space="preserve"> centerpiece</w:t>
      </w:r>
      <w:r w:rsidR="009718ED">
        <w:t xml:space="preserve"> </w:t>
      </w:r>
      <w:r w:rsidR="000408F3">
        <w:t xml:space="preserve">directly echoed the </w:t>
      </w:r>
      <w:r w:rsidR="009718ED" w:rsidRPr="00291962">
        <w:t xml:space="preserve">elaborate </w:t>
      </w:r>
      <w:r w:rsidR="000408F3" w:rsidRPr="00291962">
        <w:t>fountain</w:t>
      </w:r>
      <w:r w:rsidR="00C2083D" w:rsidRPr="00291962">
        <w:t>, which</w:t>
      </w:r>
      <w:r w:rsidR="00814AEB" w:rsidRPr="00291962">
        <w:t xml:space="preserve"> </w:t>
      </w:r>
      <w:r w:rsidR="000408F3" w:rsidRPr="00291962">
        <w:t>the Hôtel de Ville</w:t>
      </w:r>
      <w:r w:rsidR="00814AEB" w:rsidRPr="00291962">
        <w:t xml:space="preserve"> </w:t>
      </w:r>
      <w:r w:rsidR="003C6A76" w:rsidRPr="00291962">
        <w:t>courtyard</w:t>
      </w:r>
      <w:r w:rsidR="00C2083D" w:rsidRPr="00291962">
        <w:t>’s</w:t>
      </w:r>
      <w:r w:rsidR="003C6A76" w:rsidRPr="00291962">
        <w:t xml:space="preserve"> </w:t>
      </w:r>
      <w:r w:rsidR="000408F3" w:rsidRPr="00291962">
        <w:t>ceremo</w:t>
      </w:r>
      <w:r w:rsidR="00031785" w:rsidRPr="00291962">
        <w:t xml:space="preserve">nial </w:t>
      </w:r>
      <w:r w:rsidR="00C2083D" w:rsidRPr="00291962">
        <w:t xml:space="preserve">double </w:t>
      </w:r>
      <w:r w:rsidR="000408F3" w:rsidRPr="00291962">
        <w:t>stair</w:t>
      </w:r>
      <w:r w:rsidR="00031785" w:rsidRPr="00291962">
        <w:t xml:space="preserve"> </w:t>
      </w:r>
      <w:r w:rsidR="00C2083D" w:rsidRPr="00291962">
        <w:t>framed</w:t>
      </w:r>
      <w:r w:rsidR="00C2083D">
        <w:t xml:space="preserve"> </w:t>
      </w:r>
      <w:r w:rsidR="00ED3A61">
        <w:t>(</w:t>
      </w:r>
      <w:r w:rsidR="00ED3A61" w:rsidRPr="00FE4328">
        <w:rPr>
          <w:b/>
          <w:bCs/>
          <w:highlight w:val="cyan"/>
        </w:rPr>
        <w:t xml:space="preserve">see fig. </w:t>
      </w:r>
      <w:r w:rsidR="00F71BB9" w:rsidRPr="00FE4328">
        <w:rPr>
          <w:b/>
          <w:bCs/>
          <w:highlight w:val="cyan"/>
        </w:rPr>
        <w:t>2</w:t>
      </w:r>
      <w:r w:rsidR="00ED3A61">
        <w:t>)</w:t>
      </w:r>
      <w:r w:rsidR="00031785">
        <w:t>.</w:t>
      </w:r>
    </w:p>
    <w:p w14:paraId="556FAB57" w14:textId="57583FE2" w:rsidR="00595418" w:rsidRDefault="00593E05" w:rsidP="002C64CA">
      <w:pPr>
        <w:pStyle w:val="AA-SL-BodyText"/>
      </w:pPr>
      <w:r w:rsidRPr="00B329E4">
        <w:t xml:space="preserve">The </w:t>
      </w:r>
      <w:r w:rsidRPr="000B50CC">
        <w:rPr>
          <w:i/>
          <w:iCs/>
        </w:rPr>
        <w:t>surtout</w:t>
      </w:r>
      <w:r w:rsidRPr="00B329E4">
        <w:t xml:space="preserve"> served a </w:t>
      </w:r>
      <w:r w:rsidRPr="002C64CA">
        <w:t>longstanding</w:t>
      </w:r>
      <w:r w:rsidRPr="00B329E4">
        <w:t xml:space="preserve"> purpose of using sculpture to ornament the surface of the table</w:t>
      </w:r>
      <w:r w:rsidR="00C2083D">
        <w:t>,</w:t>
      </w:r>
      <w:r w:rsidR="00BD1D3C" w:rsidRPr="00B329E4">
        <w:t xml:space="preserve"> animat</w:t>
      </w:r>
      <w:r w:rsidR="00C2083D">
        <w:t>ing</w:t>
      </w:r>
      <w:r w:rsidR="00BD1D3C" w:rsidRPr="00B329E4">
        <w:t xml:space="preserve"> the space of the room, </w:t>
      </w:r>
      <w:r w:rsidRPr="00B329E4">
        <w:t>especially for official ceremonial purposes.</w:t>
      </w:r>
      <w:r w:rsidR="003243F7" w:rsidRPr="001D762D">
        <w:rPr>
          <w:vertAlign w:val="superscript"/>
        </w:rPr>
        <w:endnoteReference w:id="10"/>
      </w:r>
      <w:r w:rsidRPr="00B329E4">
        <w:t xml:space="preserve"> </w:t>
      </w:r>
      <w:r w:rsidR="000F061C">
        <w:t>T</w:t>
      </w:r>
      <w:r w:rsidRPr="00B329E4">
        <w:t>he</w:t>
      </w:r>
      <w:r w:rsidR="00C2083D">
        <w:t xml:space="preserve"> fine metalwork, or</w:t>
      </w:r>
      <w:r w:rsidRPr="00B329E4">
        <w:t xml:space="preserve"> </w:t>
      </w:r>
      <w:proofErr w:type="spellStart"/>
      <w:r w:rsidR="000F061C" w:rsidRPr="00B329E4">
        <w:rPr>
          <w:i/>
          <w:iCs/>
        </w:rPr>
        <w:t>orfèvrerie</w:t>
      </w:r>
      <w:proofErr w:type="spellEnd"/>
      <w:r w:rsidR="00C2083D">
        <w:t xml:space="preserve">, </w:t>
      </w:r>
      <w:r w:rsidRPr="00B329E4">
        <w:t xml:space="preserve">assembled the multiple talents of sculptors, modelers, chasers, and other </w:t>
      </w:r>
      <w:r w:rsidRPr="000B50CC">
        <w:t xml:space="preserve">essential </w:t>
      </w:r>
      <w:r w:rsidR="001D516E" w:rsidRPr="000B50CC">
        <w:t>contributors</w:t>
      </w:r>
      <w:r w:rsidR="00C2083D" w:rsidRPr="000B50CC">
        <w:t xml:space="preserve"> </w:t>
      </w:r>
      <w:r w:rsidRPr="000B50CC">
        <w:t>whose</w:t>
      </w:r>
      <w:r w:rsidRPr="00B329E4">
        <w:t xml:space="preserve"> artistic and artisanal intelligence together produced the</w:t>
      </w:r>
      <w:r w:rsidR="00F36288" w:rsidRPr="00B329E4">
        <w:t xml:space="preserve"> </w:t>
      </w:r>
      <w:r w:rsidR="00595418" w:rsidRPr="00B329E4">
        <w:rPr>
          <w:i/>
          <w:iCs/>
        </w:rPr>
        <w:t>surtout</w:t>
      </w:r>
      <w:r w:rsidRPr="00B329E4">
        <w:t xml:space="preserve">. The </w:t>
      </w:r>
      <w:proofErr w:type="spellStart"/>
      <w:r w:rsidR="00DB572C" w:rsidRPr="00B329E4">
        <w:t>Christofle</w:t>
      </w:r>
      <w:proofErr w:type="spellEnd"/>
      <w:r w:rsidR="00DB572C" w:rsidRPr="00B329E4">
        <w:t xml:space="preserve"> </w:t>
      </w:r>
      <w:r w:rsidRPr="00B329E4">
        <w:t xml:space="preserve">company </w:t>
      </w:r>
      <w:r w:rsidR="004E61B9">
        <w:t xml:space="preserve">employed </w:t>
      </w:r>
      <w:r w:rsidR="00DB572C" w:rsidRPr="00B329E4">
        <w:t xml:space="preserve">Prix-de-Rome sculptors, such as Georges </w:t>
      </w:r>
      <w:proofErr w:type="spellStart"/>
      <w:r w:rsidR="00DB572C" w:rsidRPr="00B329E4">
        <w:t>Di</w:t>
      </w:r>
      <w:r w:rsidR="001C5CAF" w:rsidRPr="00B329E4">
        <w:t>e</w:t>
      </w:r>
      <w:r w:rsidR="00DB572C" w:rsidRPr="00B329E4">
        <w:t>bolt</w:t>
      </w:r>
      <w:proofErr w:type="spellEnd"/>
      <w:r w:rsidR="00DB572C" w:rsidRPr="00B329E4">
        <w:t xml:space="preserve">, Charles </w:t>
      </w:r>
      <w:proofErr w:type="spellStart"/>
      <w:r w:rsidR="00DB572C" w:rsidRPr="00B329E4">
        <w:t>Gumery</w:t>
      </w:r>
      <w:proofErr w:type="spellEnd"/>
      <w:r w:rsidR="00FB4DF4">
        <w:t xml:space="preserve"> (</w:t>
      </w:r>
      <w:r w:rsidR="00DB572C" w:rsidRPr="00B329E4">
        <w:t>who modeled the figure of Paris</w:t>
      </w:r>
      <w:r w:rsidR="00FB4DF4">
        <w:t xml:space="preserve">), </w:t>
      </w:r>
      <w:r w:rsidR="00DB572C" w:rsidRPr="00B329E4">
        <w:t xml:space="preserve">Jacques </w:t>
      </w:r>
      <w:proofErr w:type="spellStart"/>
      <w:r w:rsidR="00DB572C" w:rsidRPr="00B329E4">
        <w:t>Maillet</w:t>
      </w:r>
      <w:proofErr w:type="spellEnd"/>
      <w:r w:rsidR="00DB572C" w:rsidRPr="00B329E4">
        <w:t>, Jules Thomas, Mathurin Moreau, and the finest modelers</w:t>
      </w:r>
      <w:r w:rsidR="00C04095" w:rsidRPr="00B329E4">
        <w:t xml:space="preserve"> </w:t>
      </w:r>
      <w:r w:rsidR="006E7CC7" w:rsidRPr="00B329E4">
        <w:t>and chasers</w:t>
      </w:r>
      <w:r w:rsidR="00CA50C0">
        <w:t>,</w:t>
      </w:r>
      <w:r w:rsidR="006E7CC7" w:rsidRPr="00B329E4">
        <w:t xml:space="preserve"> </w:t>
      </w:r>
      <w:r w:rsidR="00C04095" w:rsidRPr="00B329E4">
        <w:t>who worked on this commission</w:t>
      </w:r>
      <w:r w:rsidRPr="00B329E4">
        <w:t xml:space="preserve">. </w:t>
      </w:r>
      <w:r w:rsidR="004D7853" w:rsidRPr="00B329E4">
        <w:t xml:space="preserve">Although </w:t>
      </w:r>
      <w:proofErr w:type="spellStart"/>
      <w:r w:rsidRPr="00B329E4">
        <w:t>Baltard</w:t>
      </w:r>
      <w:proofErr w:type="spellEnd"/>
      <w:r w:rsidRPr="00B329E4">
        <w:t xml:space="preserve"> </w:t>
      </w:r>
      <w:r w:rsidR="004D7853" w:rsidRPr="00B329E4">
        <w:t>designed the central group</w:t>
      </w:r>
      <w:r w:rsidR="00C2083D">
        <w:t xml:space="preserve"> of Paris</w:t>
      </w:r>
      <w:r w:rsidR="004D7853" w:rsidRPr="00B329E4">
        <w:t xml:space="preserve">, it is likely that </w:t>
      </w:r>
      <w:r w:rsidR="00F36288" w:rsidRPr="00B329E4">
        <w:t>the</w:t>
      </w:r>
      <w:r w:rsidR="001960B5">
        <w:t>se artists</w:t>
      </w:r>
      <w:r w:rsidR="00F36288" w:rsidRPr="00B329E4">
        <w:t xml:space="preserve"> </w:t>
      </w:r>
      <w:r w:rsidR="00DB572C" w:rsidRPr="00B329E4">
        <w:t>interpret</w:t>
      </w:r>
      <w:r w:rsidRPr="00B329E4">
        <w:t>ed</w:t>
      </w:r>
      <w:r w:rsidR="00DB572C" w:rsidRPr="00B329E4">
        <w:t xml:space="preserve"> </w:t>
      </w:r>
      <w:r w:rsidR="00F36288" w:rsidRPr="00B329E4">
        <w:t xml:space="preserve">his </w:t>
      </w:r>
      <w:r w:rsidR="00DB572C" w:rsidRPr="00B329E4">
        <w:t>design</w:t>
      </w:r>
      <w:r w:rsidR="00B329E4">
        <w:t xml:space="preserve"> (</w:t>
      </w:r>
      <w:r w:rsidR="00B329E4" w:rsidRPr="00B329E4">
        <w:t>as</w:t>
      </w:r>
      <w:r w:rsidR="00B329E4">
        <w:t xml:space="preserve"> </w:t>
      </w:r>
      <w:proofErr w:type="spellStart"/>
      <w:r w:rsidR="00B329E4" w:rsidRPr="00F977BE">
        <w:t>Leche</w:t>
      </w:r>
      <w:r w:rsidR="00A40AF3" w:rsidRPr="00F977BE">
        <w:t>s</w:t>
      </w:r>
      <w:r w:rsidR="00B329E4" w:rsidRPr="00F977BE">
        <w:t>ne</w:t>
      </w:r>
      <w:proofErr w:type="spellEnd"/>
      <w:r w:rsidR="00B329E4">
        <w:t xml:space="preserve"> had for the courtyard fountain),</w:t>
      </w:r>
      <w:r w:rsidR="00DB572C" w:rsidRPr="00B329E4">
        <w:t xml:space="preserve"> adding subtle dynamism </w:t>
      </w:r>
      <w:r w:rsidR="00C2083D">
        <w:t xml:space="preserve">and probably the </w:t>
      </w:r>
      <w:r w:rsidR="00DB572C" w:rsidRPr="00B329E4">
        <w:t>additional figures</w:t>
      </w:r>
      <w:r w:rsidRPr="00B329E4">
        <w:t xml:space="preserve"> and the </w:t>
      </w:r>
      <w:r w:rsidR="00934A75">
        <w:t xml:space="preserve">lively </w:t>
      </w:r>
      <w:r w:rsidRPr="00B329E4">
        <w:t>undulating tritons</w:t>
      </w:r>
      <w:r w:rsidR="00F36288" w:rsidRPr="00B329E4">
        <w:t>,</w:t>
      </w:r>
      <w:r w:rsidR="00DB572C" w:rsidRPr="00B329E4">
        <w:t xml:space="preserve"> in contrast with the resolutely </w:t>
      </w:r>
      <w:r w:rsidR="00DB572C" w:rsidRPr="00B77D69">
        <w:t xml:space="preserve">stable </w:t>
      </w:r>
      <w:r w:rsidR="00DB572C" w:rsidRPr="00B329E4">
        <w:t>image of Paris.</w:t>
      </w:r>
    </w:p>
    <w:p w14:paraId="65F5A327" w14:textId="3D314FA9" w:rsidR="00595418" w:rsidRDefault="00FA3CB0" w:rsidP="002C64CA">
      <w:pPr>
        <w:pStyle w:val="AA-SL-BodyText"/>
      </w:pPr>
      <w:r>
        <w:t xml:space="preserve">Napoléon III and others in his government and court </w:t>
      </w:r>
      <w:r w:rsidR="00B329E4">
        <w:t xml:space="preserve">prided themselves on their patronage and sought </w:t>
      </w:r>
      <w:r>
        <w:t xml:space="preserve">lively adornments for their well-appointed dining rooms where they held lavish formal dinners. </w:t>
      </w:r>
      <w:r w:rsidR="00114464">
        <w:t xml:space="preserve">These objects served a larger ideological purpose of conveying official support for the luxury arts while flattering the regime. </w:t>
      </w:r>
      <w:r w:rsidR="00DB572C" w:rsidRPr="00DB572C">
        <w:t xml:space="preserve">The central part of the </w:t>
      </w:r>
      <w:r w:rsidR="00A960A2">
        <w:t xml:space="preserve">table </w:t>
      </w:r>
      <w:r w:rsidR="00DB572C" w:rsidRPr="00DB572C">
        <w:t xml:space="preserve">centerpiece, featuring the figure of Paris, </w:t>
      </w:r>
      <w:r w:rsidR="00B15308">
        <w:t xml:space="preserve">was on view at the London Great Exhibition of 1862 and it </w:t>
      </w:r>
      <w:r w:rsidR="00864B82">
        <w:t>presided</w:t>
      </w:r>
      <w:r w:rsidR="00934A75">
        <w:t xml:space="preserve"> over a table </w:t>
      </w:r>
      <w:r w:rsidR="00DB572C" w:rsidRPr="00DB572C">
        <w:t xml:space="preserve">in the Hôtel de Ville </w:t>
      </w:r>
      <w:r w:rsidR="00B15308">
        <w:t>during</w:t>
      </w:r>
      <w:r>
        <w:t xml:space="preserve"> </w:t>
      </w:r>
      <w:r w:rsidR="00DB572C" w:rsidRPr="00DB572C">
        <w:t xml:space="preserve">the 1867 </w:t>
      </w:r>
      <w:r w:rsidR="00B15308">
        <w:t>E</w:t>
      </w:r>
      <w:r w:rsidR="007170DF">
        <w:t xml:space="preserve">xposition </w:t>
      </w:r>
      <w:proofErr w:type="spellStart"/>
      <w:r w:rsidR="00844049">
        <w:t>U</w:t>
      </w:r>
      <w:r w:rsidR="007170DF">
        <w:t>niverselle</w:t>
      </w:r>
      <w:proofErr w:type="spellEnd"/>
      <w:r w:rsidR="00DB572C" w:rsidRPr="00DB572C">
        <w:t>. At a dinner in June 1867 honoring Alexand</w:t>
      </w:r>
      <w:r w:rsidR="00FF0A1C">
        <w:t>er</w:t>
      </w:r>
      <w:r w:rsidR="00DB572C" w:rsidRPr="00DB572C">
        <w:t xml:space="preserve"> II, Emperor </w:t>
      </w:r>
      <w:r w:rsidR="00DB572C" w:rsidRPr="00DB572C">
        <w:lastRenderedPageBreak/>
        <w:t>of Russia</w:t>
      </w:r>
      <w:r w:rsidR="00844049">
        <w:t>,</w:t>
      </w:r>
      <w:r w:rsidR="00DB572C" w:rsidRPr="00DB572C">
        <w:t xml:space="preserve"> and Wilhelm I, King of Prussia, the </w:t>
      </w:r>
      <w:r w:rsidR="00595418" w:rsidRPr="00DB572C">
        <w:rPr>
          <w:i/>
        </w:rPr>
        <w:t>surtout</w:t>
      </w:r>
      <w:r w:rsidR="00DB572C" w:rsidRPr="00DB572C">
        <w:t xml:space="preserve"> commanded the table, drawing attention to its robust physicality and gleaming surfaces</w:t>
      </w:r>
      <w:r w:rsidR="002C51E2">
        <w:t xml:space="preserve"> </w:t>
      </w:r>
      <w:r w:rsidR="002C51E2" w:rsidRPr="002C51E2">
        <w:t>(</w:t>
      </w:r>
      <w:r w:rsidR="001D762D" w:rsidRPr="006B3397">
        <w:rPr>
          <w:b/>
          <w:bCs/>
          <w:highlight w:val="yellow"/>
        </w:rPr>
        <w:t>fig.</w:t>
      </w:r>
      <w:r w:rsidRPr="006B3397">
        <w:rPr>
          <w:b/>
          <w:bCs/>
          <w:highlight w:val="yellow"/>
        </w:rPr>
        <w:t xml:space="preserve"> </w:t>
      </w:r>
      <w:r w:rsidR="002C51E2" w:rsidRPr="006B3397">
        <w:rPr>
          <w:b/>
          <w:bCs/>
          <w:highlight w:val="yellow"/>
        </w:rPr>
        <w:t>6</w:t>
      </w:r>
      <w:r w:rsidR="002C51E2" w:rsidRPr="002C51E2">
        <w:t>)</w:t>
      </w:r>
      <w:r w:rsidR="00844049">
        <w:t>.</w:t>
      </w:r>
      <w:r w:rsidR="00A960A2">
        <w:t xml:space="preserve"> </w:t>
      </w:r>
      <w:r w:rsidR="00A94D35">
        <w:t xml:space="preserve">Its </w:t>
      </w:r>
      <w:r w:rsidR="00A960A2">
        <w:t xml:space="preserve">main forms were </w:t>
      </w:r>
      <w:r w:rsidR="007F2A36">
        <w:t xml:space="preserve">depicted in </w:t>
      </w:r>
      <w:r w:rsidR="004B1F1A">
        <w:t xml:space="preserve">careful, if exaggerated, </w:t>
      </w:r>
      <w:r w:rsidR="007F2A36">
        <w:t xml:space="preserve">detail </w:t>
      </w:r>
      <w:r w:rsidR="00A960A2">
        <w:t xml:space="preserve">in wood engravings and disseminated in </w:t>
      </w:r>
      <w:r w:rsidR="004E61B9">
        <w:t xml:space="preserve">the </w:t>
      </w:r>
      <w:r w:rsidR="00A960A2">
        <w:t>popular periodical</w:t>
      </w:r>
      <w:r w:rsidR="001D2B54">
        <w:t xml:space="preserve"> </w:t>
      </w:r>
      <w:proofErr w:type="spellStart"/>
      <w:r w:rsidR="001D2B54" w:rsidRPr="00D65E17">
        <w:rPr>
          <w:i/>
          <w:iCs/>
        </w:rPr>
        <w:t>L’Illustration</w:t>
      </w:r>
      <w:proofErr w:type="spellEnd"/>
      <w:r w:rsidR="007F2A36" w:rsidRPr="00DB572C">
        <w:t>.</w:t>
      </w:r>
      <w:r w:rsidR="007F2A36" w:rsidRPr="001D762D">
        <w:rPr>
          <w:vertAlign w:val="superscript"/>
        </w:rPr>
        <w:endnoteReference w:id="11"/>
      </w:r>
      <w:r w:rsidR="007F2A36">
        <w:t xml:space="preserve"> L</w:t>
      </w:r>
      <w:r w:rsidR="00A960A2">
        <w:t xml:space="preserve">ike other </w:t>
      </w:r>
      <w:proofErr w:type="spellStart"/>
      <w:r w:rsidR="00A960A2">
        <w:t>Christofle</w:t>
      </w:r>
      <w:proofErr w:type="spellEnd"/>
      <w:r w:rsidR="00A960A2">
        <w:t xml:space="preserve"> creations</w:t>
      </w:r>
      <w:r w:rsidR="004B1F1A">
        <w:t xml:space="preserve"> for official purposes</w:t>
      </w:r>
      <w:r w:rsidR="00A960A2">
        <w:t xml:space="preserve">, </w:t>
      </w:r>
      <w:r w:rsidR="007F2A36">
        <w:t xml:space="preserve">the Hôtel de Ville centerpiece </w:t>
      </w:r>
      <w:r w:rsidR="00A960A2">
        <w:t xml:space="preserve">was </w:t>
      </w:r>
      <w:r w:rsidR="00C6035F">
        <w:t xml:space="preserve">a manifestation of </w:t>
      </w:r>
      <w:r w:rsidR="00B15308">
        <w:t xml:space="preserve">the </w:t>
      </w:r>
      <w:r w:rsidR="00C6035F">
        <w:t xml:space="preserve">official </w:t>
      </w:r>
      <w:r w:rsidR="00711280">
        <w:t>dogma</w:t>
      </w:r>
      <w:r w:rsidR="00B15308">
        <w:t xml:space="preserve"> of the Second Empire and designed to impress both French and foreign viewers</w:t>
      </w:r>
      <w:r w:rsidR="001C5CAF">
        <w:t>.</w:t>
      </w:r>
    </w:p>
    <w:p w14:paraId="3F885495" w14:textId="4B1AE0C7" w:rsidR="00595418" w:rsidRDefault="004823FB" w:rsidP="002C64CA">
      <w:pPr>
        <w:pStyle w:val="AA-SL-BodyText"/>
      </w:pPr>
      <w:r>
        <w:t xml:space="preserve">The album, which exists in </w:t>
      </w:r>
      <w:r w:rsidR="00B23527">
        <w:t xml:space="preserve">at least </w:t>
      </w:r>
      <w:r w:rsidR="00005977">
        <w:t>four</w:t>
      </w:r>
      <w:r w:rsidR="00B23527">
        <w:t xml:space="preserve"> versions</w:t>
      </w:r>
      <w:r w:rsidR="00D65E17">
        <w:t xml:space="preserve">, </w:t>
      </w:r>
      <w:r w:rsidR="00E5264E">
        <w:t xml:space="preserve">goes beyond merely documenting </w:t>
      </w:r>
      <w:r w:rsidR="001D7DAE">
        <w:t>the various parts of the centerpiece</w:t>
      </w:r>
      <w:r w:rsidR="00E5264E">
        <w:t xml:space="preserve">. It also </w:t>
      </w:r>
      <w:r w:rsidR="006D1F60">
        <w:t xml:space="preserve">acts to preserve a </w:t>
      </w:r>
      <w:r w:rsidR="00E5264E">
        <w:t>historical memory</w:t>
      </w:r>
      <w:r w:rsidR="006D1F60">
        <w:t xml:space="preserve"> of t</w:t>
      </w:r>
      <w:r w:rsidR="005A3E6B">
        <w:t xml:space="preserve">he </w:t>
      </w:r>
      <w:r w:rsidR="005279E0">
        <w:t xml:space="preserve">table service, </w:t>
      </w:r>
      <w:r w:rsidR="006D1F60">
        <w:t xml:space="preserve">for </w:t>
      </w:r>
      <w:r w:rsidR="00AA06B8">
        <w:t>the metalwork</w:t>
      </w:r>
      <w:r w:rsidR="006D1F60">
        <w:t xml:space="preserve"> disappeared </w:t>
      </w:r>
      <w:r w:rsidR="00047592">
        <w:t xml:space="preserve">along with </w:t>
      </w:r>
      <w:r w:rsidR="005279E0">
        <w:t xml:space="preserve">the entire </w:t>
      </w:r>
      <w:r w:rsidR="00114464">
        <w:t xml:space="preserve">contents of the </w:t>
      </w:r>
      <w:r w:rsidR="005279E0">
        <w:t>building</w:t>
      </w:r>
      <w:r w:rsidR="00047592">
        <w:t xml:space="preserve">, which was </w:t>
      </w:r>
      <w:r w:rsidR="005279E0">
        <w:t xml:space="preserve">burned on </w:t>
      </w:r>
      <w:r w:rsidR="00743B3B">
        <w:t xml:space="preserve">24 </w:t>
      </w:r>
      <w:r w:rsidR="005279E0">
        <w:t xml:space="preserve">May 1871. The leaders of the </w:t>
      </w:r>
      <w:r w:rsidR="00550122">
        <w:t xml:space="preserve">Commune </w:t>
      </w:r>
      <w:r w:rsidR="00743B3B">
        <w:t xml:space="preserve">had </w:t>
      </w:r>
      <w:r w:rsidR="00550122">
        <w:t>assumed control over</w:t>
      </w:r>
      <w:r w:rsidR="005279E0">
        <w:t xml:space="preserve"> the local seats of government</w:t>
      </w:r>
      <w:r w:rsidR="00743B3B">
        <w:t>—</w:t>
      </w:r>
      <w:r w:rsidR="005279E0">
        <w:t xml:space="preserve">the </w:t>
      </w:r>
      <w:proofErr w:type="spellStart"/>
      <w:r w:rsidR="00595418" w:rsidRPr="003D0D62">
        <w:rPr>
          <w:i/>
          <w:iCs/>
        </w:rPr>
        <w:t>mairies</w:t>
      </w:r>
      <w:proofErr w:type="spellEnd"/>
      <w:r w:rsidR="005279E0">
        <w:t xml:space="preserve"> of Paris</w:t>
      </w:r>
      <w:r w:rsidR="00743B3B">
        <w:t>—</w:t>
      </w:r>
      <w:r w:rsidR="005279E0">
        <w:t xml:space="preserve">and </w:t>
      </w:r>
      <w:r w:rsidR="005279E0" w:rsidRPr="00BE4F23">
        <w:t>occupied the</w:t>
      </w:r>
      <w:r w:rsidR="005279E0">
        <w:t xml:space="preserve"> central</w:t>
      </w:r>
      <w:r w:rsidR="005279E0" w:rsidRPr="00BE4F23">
        <w:t xml:space="preserve"> Hôtel de Ville in a symbolic act of </w:t>
      </w:r>
      <w:r w:rsidR="008B5AED">
        <w:t xml:space="preserve">claiming </w:t>
      </w:r>
      <w:r w:rsidR="005279E0" w:rsidRPr="00BE4F23">
        <w:t xml:space="preserve">political authority. </w:t>
      </w:r>
      <w:r w:rsidR="005279E0">
        <w:t xml:space="preserve">When </w:t>
      </w:r>
      <w:r w:rsidR="009C24DD">
        <w:t>the Commune</w:t>
      </w:r>
      <w:r w:rsidR="005279E0" w:rsidRPr="00BE4F23">
        <w:t xml:space="preserve"> was violently put down by </w:t>
      </w:r>
      <w:r w:rsidR="005279E0">
        <w:t>the advancing army from Versailles</w:t>
      </w:r>
      <w:r w:rsidR="00636571">
        <w:t xml:space="preserve">, </w:t>
      </w:r>
      <w:r w:rsidR="005279E0" w:rsidRPr="00BE4F23">
        <w:t>fire</w:t>
      </w:r>
      <w:r w:rsidR="00636571">
        <w:t>s</w:t>
      </w:r>
      <w:r w:rsidR="005279E0" w:rsidRPr="00BE4F23">
        <w:t xml:space="preserve"> </w:t>
      </w:r>
      <w:r w:rsidR="00636571">
        <w:t>were deliberately set</w:t>
      </w:r>
      <w:r w:rsidR="005279E0" w:rsidRPr="00BE4F23">
        <w:t xml:space="preserve">, destroying </w:t>
      </w:r>
      <w:r w:rsidR="00636571">
        <w:t xml:space="preserve">many official buildings, including the Hôtel de Ville </w:t>
      </w:r>
      <w:r w:rsidR="005279E0" w:rsidRPr="00BE4F23">
        <w:t>and its contents</w:t>
      </w:r>
      <w:r w:rsidR="005279E0">
        <w:t xml:space="preserve"> </w:t>
      </w:r>
      <w:r w:rsidR="002C51E2" w:rsidRPr="002C51E2">
        <w:t>(</w:t>
      </w:r>
      <w:r w:rsidR="001D762D" w:rsidRPr="006B3397">
        <w:rPr>
          <w:b/>
          <w:bCs/>
          <w:highlight w:val="yellow"/>
        </w:rPr>
        <w:t>fig.</w:t>
      </w:r>
      <w:r w:rsidR="0036402E" w:rsidRPr="006B3397">
        <w:rPr>
          <w:b/>
          <w:bCs/>
          <w:highlight w:val="yellow"/>
        </w:rPr>
        <w:t xml:space="preserve"> </w:t>
      </w:r>
      <w:r w:rsidR="002C51E2" w:rsidRPr="006B3397">
        <w:rPr>
          <w:b/>
          <w:bCs/>
          <w:highlight w:val="yellow"/>
        </w:rPr>
        <w:t>7</w:t>
      </w:r>
      <w:r w:rsidR="002C51E2" w:rsidRPr="002C51E2">
        <w:t>)</w:t>
      </w:r>
      <w:r w:rsidR="00743B3B">
        <w:t>.</w:t>
      </w:r>
      <w:r w:rsidR="00841033">
        <w:t xml:space="preserve"> </w:t>
      </w:r>
      <w:r w:rsidR="00F83075" w:rsidRPr="009E2119">
        <w:t>T</w:t>
      </w:r>
      <w:r w:rsidR="004B1F1A" w:rsidRPr="009E2119">
        <w:t>he album</w:t>
      </w:r>
      <w:r w:rsidR="004B1F1A">
        <w:t xml:space="preserve"> </w:t>
      </w:r>
      <w:r w:rsidR="004B1F1A" w:rsidRPr="00506C55">
        <w:t>document</w:t>
      </w:r>
      <w:r w:rsidR="00963416">
        <w:t>s</w:t>
      </w:r>
      <w:r w:rsidR="004B1F1A">
        <w:t xml:space="preserve"> the main sculptural and decorative forms of th</w:t>
      </w:r>
      <w:r w:rsidR="00F811C2">
        <w:t>e</w:t>
      </w:r>
      <w:r w:rsidR="004B1F1A">
        <w:t xml:space="preserve"> servic</w:t>
      </w:r>
      <w:r w:rsidR="00AA06B8">
        <w:t xml:space="preserve">e, but </w:t>
      </w:r>
      <w:r w:rsidR="00963416">
        <w:t xml:space="preserve">it has </w:t>
      </w:r>
      <w:r w:rsidR="00047592">
        <w:t xml:space="preserve">a curiously opaque history. </w:t>
      </w:r>
      <w:r w:rsidR="00AA06B8">
        <w:t>Four known</w:t>
      </w:r>
      <w:r w:rsidR="00B61219">
        <w:t xml:space="preserve"> </w:t>
      </w:r>
      <w:r w:rsidR="00047592">
        <w:t>copies</w:t>
      </w:r>
      <w:r w:rsidR="00B61219">
        <w:t xml:space="preserve"> </w:t>
      </w:r>
      <w:r w:rsidR="009C24DD">
        <w:t>share</w:t>
      </w:r>
      <w:r w:rsidR="000C0417">
        <w:t xml:space="preserve"> </w:t>
      </w:r>
      <w:r w:rsidR="00B61219">
        <w:t>the same images</w:t>
      </w:r>
      <w:r w:rsidR="00047592">
        <w:t xml:space="preserve"> and yet they are not identical</w:t>
      </w:r>
      <w:r w:rsidR="009C24DD">
        <w:t>.</w:t>
      </w:r>
      <w:r w:rsidR="000D6045" w:rsidRPr="001D762D">
        <w:rPr>
          <w:vertAlign w:val="superscript"/>
        </w:rPr>
        <w:endnoteReference w:id="12"/>
      </w:r>
      <w:r w:rsidR="00047592">
        <w:t xml:space="preserve"> </w:t>
      </w:r>
      <w:r w:rsidR="005A3F06">
        <w:t>A</w:t>
      </w:r>
      <w:r w:rsidR="00047592">
        <w:t>ll</w:t>
      </w:r>
      <w:r w:rsidR="005A3F06">
        <w:t xml:space="preserve"> are</w:t>
      </w:r>
      <w:r w:rsidR="00047592">
        <w:t xml:space="preserve"> albums</w:t>
      </w:r>
      <w:r w:rsidR="00FD7788" w:rsidRPr="00DB572C">
        <w:t xml:space="preserve"> of </w:t>
      </w:r>
      <w:r w:rsidR="00047592">
        <w:t xml:space="preserve">photographs depicting </w:t>
      </w:r>
      <w:r w:rsidR="00C75A6D">
        <w:t xml:space="preserve">some </w:t>
      </w:r>
      <w:r w:rsidR="00FD7788">
        <w:t>original objects</w:t>
      </w:r>
      <w:r w:rsidR="00E23612">
        <w:t xml:space="preserve"> and </w:t>
      </w:r>
      <w:r w:rsidR="00FD7788" w:rsidRPr="00DB572C">
        <w:t>the plaster models</w:t>
      </w:r>
      <w:r w:rsidR="00C75A6D">
        <w:t xml:space="preserve"> </w:t>
      </w:r>
      <w:r w:rsidR="00047592">
        <w:t xml:space="preserve">that were </w:t>
      </w:r>
      <w:r w:rsidR="00D844FA">
        <w:t xml:space="preserve">probably </w:t>
      </w:r>
      <w:r w:rsidR="00047592">
        <w:t xml:space="preserve">used to cast the figural groups, but </w:t>
      </w:r>
      <w:r w:rsidR="00203BA7">
        <w:t>some are</w:t>
      </w:r>
      <w:r w:rsidR="005A3F06">
        <w:t xml:space="preserve"> </w:t>
      </w:r>
      <w:r w:rsidR="00047592">
        <w:t>bound in</w:t>
      </w:r>
      <w:r w:rsidR="00D844FA">
        <w:t xml:space="preserve"> a</w:t>
      </w:r>
      <w:r w:rsidR="00047592">
        <w:t xml:space="preserve"> different order, and captions </w:t>
      </w:r>
      <w:r w:rsidR="005A3F06">
        <w:t xml:space="preserve">are </w:t>
      </w:r>
      <w:r w:rsidR="00047592">
        <w:t xml:space="preserve">written in </w:t>
      </w:r>
      <w:r w:rsidR="005A3F06">
        <w:t>different hands</w:t>
      </w:r>
      <w:r w:rsidR="00047592">
        <w:t xml:space="preserve">. </w:t>
      </w:r>
      <w:r w:rsidR="00D844FA">
        <w:t>At least two</w:t>
      </w:r>
      <w:r w:rsidR="00C75A6D">
        <w:t xml:space="preserve"> have </w:t>
      </w:r>
      <w:r w:rsidR="00FD7788">
        <w:t xml:space="preserve">a long </w:t>
      </w:r>
      <w:r w:rsidR="00FD7788" w:rsidRPr="00DB572C">
        <w:t xml:space="preserve">watercolor </w:t>
      </w:r>
      <w:r w:rsidR="00FD7788">
        <w:t>foldout</w:t>
      </w:r>
      <w:r w:rsidR="00FD7788" w:rsidRPr="00DB572C">
        <w:t xml:space="preserve"> </w:t>
      </w:r>
      <w:r w:rsidR="00FD7788">
        <w:t xml:space="preserve">showing </w:t>
      </w:r>
      <w:r w:rsidR="00FD7788" w:rsidRPr="00DB572C">
        <w:t xml:space="preserve">the intended arrangement </w:t>
      </w:r>
      <w:r w:rsidR="00471EB0">
        <w:t>for</w:t>
      </w:r>
      <w:r w:rsidR="00FD7788" w:rsidRPr="00DB572C">
        <w:t xml:space="preserve"> the </w:t>
      </w:r>
      <w:r w:rsidR="00FD7788">
        <w:t xml:space="preserve">placement of each </w:t>
      </w:r>
      <w:r w:rsidR="00125C45">
        <w:t xml:space="preserve">piece </w:t>
      </w:r>
      <w:r w:rsidR="00FD7788">
        <w:t xml:space="preserve">on </w:t>
      </w:r>
      <w:r w:rsidR="00FD7788" w:rsidRPr="00DB572C">
        <w:t>the table</w:t>
      </w:r>
      <w:r w:rsidR="00FD7788">
        <w:t>. A</w:t>
      </w:r>
      <w:r w:rsidR="00DC05FA">
        <w:t xml:space="preserve">ll indicate that the </w:t>
      </w:r>
      <w:r w:rsidR="00DC05FA" w:rsidRPr="00030C41">
        <w:rPr>
          <w:i/>
          <w:iCs/>
        </w:rPr>
        <w:t>surtout</w:t>
      </w:r>
      <w:r w:rsidR="00DC05FA">
        <w:t xml:space="preserve"> had been destroyed in the 1871 fire. </w:t>
      </w:r>
      <w:r w:rsidR="00B61219">
        <w:t>Y</w:t>
      </w:r>
      <w:r w:rsidR="002112B9">
        <w:t xml:space="preserve">et the precise date </w:t>
      </w:r>
      <w:r w:rsidR="000C0417">
        <w:t xml:space="preserve">and circumstances </w:t>
      </w:r>
      <w:r w:rsidR="00047592">
        <w:t>of the albums</w:t>
      </w:r>
      <w:r w:rsidR="000C0417">
        <w:t>’ production</w:t>
      </w:r>
      <w:r w:rsidR="00047592">
        <w:t xml:space="preserve"> </w:t>
      </w:r>
      <w:r w:rsidR="002112B9">
        <w:t>is unknown.</w:t>
      </w:r>
      <w:r w:rsidR="00473510" w:rsidRPr="001D762D">
        <w:rPr>
          <w:vertAlign w:val="superscript"/>
        </w:rPr>
        <w:endnoteReference w:id="13"/>
      </w:r>
      <w:r w:rsidR="00595418">
        <w:t xml:space="preserve"> </w:t>
      </w:r>
      <w:r w:rsidR="00047592">
        <w:t xml:space="preserve">The </w:t>
      </w:r>
      <w:r w:rsidR="002112B9">
        <w:t>edition was small</w:t>
      </w:r>
      <w:r w:rsidR="000C0417">
        <w:t xml:space="preserve"> and luxuriously produced</w:t>
      </w:r>
      <w:r w:rsidR="00471EB0">
        <w:t>,</w:t>
      </w:r>
      <w:r w:rsidR="000C0417">
        <w:t xml:space="preserve"> and therefore </w:t>
      </w:r>
      <w:r w:rsidR="003A5168">
        <w:t xml:space="preserve">certainly </w:t>
      </w:r>
      <w:r w:rsidR="000C0417">
        <w:t>intended for a limited audience</w:t>
      </w:r>
      <w:r w:rsidR="003A5168">
        <w:t xml:space="preserve"> </w:t>
      </w:r>
      <w:r w:rsidR="00471EB0">
        <w:t xml:space="preserve">that </w:t>
      </w:r>
      <w:r w:rsidR="003A5168">
        <w:t>would appreciate the cultural import of the commission</w:t>
      </w:r>
      <w:r w:rsidR="00047592">
        <w:t>.</w:t>
      </w:r>
    </w:p>
    <w:p w14:paraId="3CE765A8" w14:textId="7C640179" w:rsidR="00480B21" w:rsidRDefault="00BA2CB2" w:rsidP="002C64CA">
      <w:pPr>
        <w:pStyle w:val="AA-SL-BodyText"/>
      </w:pPr>
      <w:r>
        <w:lastRenderedPageBreak/>
        <w:t>As a</w:t>
      </w:r>
      <w:r w:rsidR="007F0C58">
        <w:t xml:space="preserve"> </w:t>
      </w:r>
      <w:r>
        <w:t xml:space="preserve">portrait of </w:t>
      </w:r>
      <w:r w:rsidR="009C24DD">
        <w:t xml:space="preserve">a metallic </w:t>
      </w:r>
      <w:r w:rsidRPr="002979C7">
        <w:t>object</w:t>
      </w:r>
      <w:r>
        <w:t xml:space="preserve">, the </w:t>
      </w:r>
      <w:r w:rsidR="00593A25">
        <w:t xml:space="preserve">album’s </w:t>
      </w:r>
      <w:r w:rsidR="001D7DAE">
        <w:t xml:space="preserve">images and </w:t>
      </w:r>
      <w:r>
        <w:t xml:space="preserve">materials are surprisingly heterogeneous. </w:t>
      </w:r>
      <w:r w:rsidR="00F73CB2">
        <w:t xml:space="preserve">Mounted on heavy blue pages with each leaf captioned in a </w:t>
      </w:r>
      <w:r w:rsidR="0020172B">
        <w:t xml:space="preserve">calligraphic </w:t>
      </w:r>
      <w:r w:rsidR="00F73CB2">
        <w:t xml:space="preserve">secretarial hand, the </w:t>
      </w:r>
      <w:r w:rsidR="00593A25">
        <w:t xml:space="preserve">collection </w:t>
      </w:r>
      <w:r w:rsidR="00FE4EBD">
        <w:t>comprise</w:t>
      </w:r>
      <w:r w:rsidR="00593A25">
        <w:t>s</w:t>
      </w:r>
      <w:r w:rsidR="009C24DD">
        <w:t xml:space="preserve"> </w:t>
      </w:r>
      <w:r w:rsidR="00F73CB2">
        <w:t>different types of images that together constitute, or reconstitute</w:t>
      </w:r>
      <w:r w:rsidR="009C24DD">
        <w:t>, the service</w:t>
      </w:r>
      <w:r w:rsidR="00F73CB2">
        <w:t xml:space="preserve">. There is no text aside from </w:t>
      </w:r>
      <w:r w:rsidR="00593A25">
        <w:t xml:space="preserve">the inscription on the cover and </w:t>
      </w:r>
      <w:r w:rsidR="00F73CB2">
        <w:t xml:space="preserve">the </w:t>
      </w:r>
      <w:r w:rsidR="00F305D5">
        <w:t xml:space="preserve">short </w:t>
      </w:r>
      <w:r w:rsidR="00F73CB2">
        <w:t xml:space="preserve">captions </w:t>
      </w:r>
      <w:r w:rsidR="00F305D5">
        <w:t>indicating the artist and subject</w:t>
      </w:r>
      <w:r w:rsidR="00593A25">
        <w:t xml:space="preserve"> of each image</w:t>
      </w:r>
      <w:r w:rsidR="00F73CB2">
        <w:t xml:space="preserve">. </w:t>
      </w:r>
      <w:r w:rsidR="00D844FA">
        <w:t>In the</w:t>
      </w:r>
      <w:r w:rsidR="003A5168">
        <w:t xml:space="preserve"> </w:t>
      </w:r>
      <w:r w:rsidR="00BA5137">
        <w:t xml:space="preserve">album held at the </w:t>
      </w:r>
      <w:r w:rsidR="003A5168">
        <w:t xml:space="preserve">Getty </w:t>
      </w:r>
      <w:r w:rsidR="00BA5137">
        <w:t>Research Institute</w:t>
      </w:r>
      <w:r w:rsidR="003A5168">
        <w:t xml:space="preserve">, like the </w:t>
      </w:r>
      <w:r w:rsidR="00D844FA">
        <w:t xml:space="preserve">example </w:t>
      </w:r>
      <w:r w:rsidR="00BA5137">
        <w:t>in</w:t>
      </w:r>
      <w:r w:rsidR="00D844FA">
        <w:t xml:space="preserve"> the </w:t>
      </w:r>
      <w:r w:rsidR="00BA5137">
        <w:t xml:space="preserve">collection of the </w:t>
      </w:r>
      <w:r w:rsidR="009043DD">
        <w:t xml:space="preserve">library of the </w:t>
      </w:r>
      <w:r w:rsidR="003A5168">
        <w:t>Hôtel de Ville, t</w:t>
      </w:r>
      <w:r>
        <w:t xml:space="preserve">he </w:t>
      </w:r>
      <w:r w:rsidR="009C24DD">
        <w:t xml:space="preserve">first </w:t>
      </w:r>
      <w:r w:rsidR="00F305D5">
        <w:t xml:space="preserve">page is a </w:t>
      </w:r>
      <w:r w:rsidR="00595418">
        <w:t>threefold</w:t>
      </w:r>
      <w:r w:rsidR="00F305D5">
        <w:t xml:space="preserve"> </w:t>
      </w:r>
      <w:r>
        <w:t>watercolor drawing</w:t>
      </w:r>
      <w:r w:rsidR="00F305D5">
        <w:t xml:space="preserve"> showing a color-coded plan of the arrangement, including the central grouping, </w:t>
      </w:r>
      <w:r w:rsidR="00B40964">
        <w:t xml:space="preserve">and </w:t>
      </w:r>
      <w:r w:rsidR="00F305D5">
        <w:t xml:space="preserve">a hierarchical array of other parts, including the candelabra, </w:t>
      </w:r>
      <w:r w:rsidR="00595418" w:rsidRPr="00030C41">
        <w:t>jardini</w:t>
      </w:r>
      <w:r w:rsidR="00B40964">
        <w:t>e</w:t>
      </w:r>
      <w:r w:rsidR="00595418" w:rsidRPr="00030C41">
        <w:t>res</w:t>
      </w:r>
      <w:r w:rsidR="00F305D5">
        <w:t xml:space="preserve"> and baskets, </w:t>
      </w:r>
      <w:r w:rsidR="00B40964">
        <w:t xml:space="preserve">and </w:t>
      </w:r>
      <w:r w:rsidR="00595418" w:rsidRPr="00030C41">
        <w:t>étagères</w:t>
      </w:r>
      <w:r w:rsidR="00F305D5">
        <w:t xml:space="preserve"> and desserts. This </w:t>
      </w:r>
      <w:r w:rsidR="00B40964">
        <w:t xml:space="preserve">plan </w:t>
      </w:r>
      <w:r>
        <w:t>is mou</w:t>
      </w:r>
      <w:r w:rsidRPr="00FD1F98">
        <w:t xml:space="preserve">nted beneath a </w:t>
      </w:r>
      <w:r w:rsidR="00B40964" w:rsidRPr="00FD1F98">
        <w:t>panoram</w:t>
      </w:r>
      <w:r w:rsidR="00AE30CC" w:rsidRPr="00FD1F98">
        <w:t>ic albumen</w:t>
      </w:r>
      <w:r w:rsidR="00B40964" w:rsidRPr="00FD1F98">
        <w:t xml:space="preserve"> photograph</w:t>
      </w:r>
      <w:r w:rsidR="00AE30CC" w:rsidRPr="00FD1F98">
        <w:t xml:space="preserve"> </w:t>
      </w:r>
      <w:r w:rsidRPr="00FD1F98">
        <w:t xml:space="preserve">of </w:t>
      </w:r>
      <w:r w:rsidR="001743E7" w:rsidRPr="00FD1F98">
        <w:t xml:space="preserve">an illustration </w:t>
      </w:r>
      <w:r w:rsidR="00F305D5" w:rsidRPr="00FD1F98">
        <w:t xml:space="preserve">showing </w:t>
      </w:r>
      <w:r w:rsidRPr="00FD1F98">
        <w:t xml:space="preserve">the </w:t>
      </w:r>
      <w:r w:rsidR="001E6944" w:rsidRPr="00FD1F98">
        <w:t>setting</w:t>
      </w:r>
      <w:r w:rsidR="001E6944">
        <w:t xml:space="preserve"> </w:t>
      </w:r>
      <w:r>
        <w:t xml:space="preserve">in profile, indicating the </w:t>
      </w:r>
      <w:r w:rsidR="00F305D5">
        <w:t xml:space="preserve">various parts </w:t>
      </w:r>
      <w:r>
        <w:t xml:space="preserve">and </w:t>
      </w:r>
      <w:r w:rsidR="00F305D5">
        <w:t>their precise</w:t>
      </w:r>
      <w:r>
        <w:t xml:space="preserve"> placement</w:t>
      </w:r>
      <w:r w:rsidR="00F305D5">
        <w:t xml:space="preserve"> on a long table</w:t>
      </w:r>
      <w:r w:rsidR="001E6944">
        <w:t xml:space="preserve">, </w:t>
      </w:r>
      <w:r w:rsidR="00D844FA">
        <w:t xml:space="preserve">a </w:t>
      </w:r>
      <w:r w:rsidR="007F0C58">
        <w:t xml:space="preserve">visual </w:t>
      </w:r>
      <w:r w:rsidR="00D5230D">
        <w:t xml:space="preserve">relationship </w:t>
      </w:r>
      <w:r w:rsidR="009C24DD">
        <w:t xml:space="preserve">akin to </w:t>
      </w:r>
      <w:r w:rsidR="00D5230D">
        <w:t>that of</w:t>
      </w:r>
      <w:r w:rsidR="001E6944">
        <w:t xml:space="preserve"> plan and elevation in architectural terms</w:t>
      </w:r>
      <w:r w:rsidR="000F0EE2">
        <w:t xml:space="preserve"> (</w:t>
      </w:r>
      <w:r w:rsidR="000F0EE2" w:rsidRPr="006B3397">
        <w:rPr>
          <w:b/>
          <w:bCs/>
          <w:highlight w:val="cyan"/>
        </w:rPr>
        <w:t>see fig. 1</w:t>
      </w:r>
      <w:r w:rsidR="000F0EE2">
        <w:t>)</w:t>
      </w:r>
      <w:r w:rsidR="001E6944">
        <w:t>.</w:t>
      </w:r>
      <w:r>
        <w:t xml:space="preserve"> </w:t>
      </w:r>
      <w:r w:rsidR="0028528C">
        <w:t>I</w:t>
      </w:r>
      <w:r>
        <w:t>ndividual photographs</w:t>
      </w:r>
      <w:r w:rsidR="000B28F5">
        <w:t xml:space="preserve"> </w:t>
      </w:r>
      <w:r>
        <w:t>that document each part of the service in warm</w:t>
      </w:r>
      <w:r w:rsidR="001E3FD0">
        <w:t>,</w:t>
      </w:r>
      <w:r>
        <w:t xml:space="preserve"> velvety </w:t>
      </w:r>
      <w:r w:rsidR="007F0C58">
        <w:t>tones</w:t>
      </w:r>
      <w:r w:rsidR="0028528C">
        <w:t xml:space="preserve"> follow</w:t>
      </w:r>
      <w:r>
        <w:t>.</w:t>
      </w:r>
      <w:r w:rsidR="006A6EF6">
        <w:t xml:space="preserve"> </w:t>
      </w:r>
      <w:proofErr w:type="spellStart"/>
      <w:r w:rsidR="001743E7">
        <w:t>Christofle</w:t>
      </w:r>
      <w:proofErr w:type="spellEnd"/>
      <w:r w:rsidR="001743E7">
        <w:t xml:space="preserve"> had long used photography to document its production</w:t>
      </w:r>
      <w:r w:rsidR="005111F0">
        <w:t xml:space="preserve"> and kept an archive of glass negatives of their designs. </w:t>
      </w:r>
      <w:r w:rsidR="009C24DD">
        <w:t>T</w:t>
      </w:r>
      <w:r w:rsidR="000C7B9E">
        <w:t xml:space="preserve">he </w:t>
      </w:r>
      <w:r w:rsidR="006E7382">
        <w:t xml:space="preserve">documentary photos </w:t>
      </w:r>
      <w:r w:rsidR="000C7B9E">
        <w:t>were</w:t>
      </w:r>
      <w:r w:rsidR="006E7382">
        <w:t xml:space="preserve"> </w:t>
      </w:r>
      <w:r w:rsidR="007F0C58">
        <w:t xml:space="preserve">often </w:t>
      </w:r>
      <w:r w:rsidR="006E7382">
        <w:t>of</w:t>
      </w:r>
      <w:r w:rsidR="000C7B9E">
        <w:t xml:space="preserve"> finished goods set against a blank backdrop or mounted on boards with captions and numbers</w:t>
      </w:r>
      <w:r w:rsidR="0020172B">
        <w:t>, some in the same hand</w:t>
      </w:r>
      <w:r w:rsidR="000C7B9E">
        <w:t xml:space="preserve">. </w:t>
      </w:r>
      <w:r w:rsidR="005111F0">
        <w:t xml:space="preserve">Although photography was not an uncommon tool </w:t>
      </w:r>
      <w:r w:rsidR="006B069C">
        <w:t xml:space="preserve">in </w:t>
      </w:r>
      <w:r w:rsidR="005111F0">
        <w:t xml:space="preserve">decorative arts industries, </w:t>
      </w:r>
      <w:r w:rsidR="003A5168">
        <w:t xml:space="preserve">and the photographic album was itself an invention of the Second Empire, the </w:t>
      </w:r>
      <w:proofErr w:type="spellStart"/>
      <w:r w:rsidR="003A5168">
        <w:t>Christofle</w:t>
      </w:r>
      <w:proofErr w:type="spellEnd"/>
      <w:r w:rsidR="003A5168">
        <w:t xml:space="preserve"> </w:t>
      </w:r>
      <w:r w:rsidR="00110E82">
        <w:t xml:space="preserve">album </w:t>
      </w:r>
      <w:r w:rsidR="006B069C">
        <w:t xml:space="preserve">of the Hôtel de Ville commission </w:t>
      </w:r>
      <w:r w:rsidR="003A5168">
        <w:t>goes beyond merely documenting the parts of the destroyed centerpiece.</w:t>
      </w:r>
      <w:r w:rsidR="003A5168" w:rsidRPr="001D762D">
        <w:rPr>
          <w:vertAlign w:val="superscript"/>
        </w:rPr>
        <w:endnoteReference w:id="14"/>
      </w:r>
      <w:r w:rsidR="003A5168" w:rsidRPr="00777904">
        <w:t xml:space="preserve"> </w:t>
      </w:r>
      <w:r w:rsidR="00910495">
        <w:t xml:space="preserve">Given the circumstances, I argue that </w:t>
      </w:r>
      <w:proofErr w:type="spellStart"/>
      <w:r w:rsidR="00910495">
        <w:t>Christofle</w:t>
      </w:r>
      <w:proofErr w:type="spellEnd"/>
      <w:r w:rsidR="00910495">
        <w:t xml:space="preserve"> purposefully created </w:t>
      </w:r>
      <w:r w:rsidR="006B069C">
        <w:t xml:space="preserve">the </w:t>
      </w:r>
      <w:r w:rsidR="00910495">
        <w:t xml:space="preserve">albums to </w:t>
      </w:r>
      <w:r w:rsidR="00D21560">
        <w:t xml:space="preserve">portray </w:t>
      </w:r>
      <w:r w:rsidR="00910495">
        <w:t>the centerpiece as an affective cultural artifact representing a shared sense of loss.</w:t>
      </w:r>
    </w:p>
    <w:p w14:paraId="644AC20A" w14:textId="73959E9F" w:rsidR="00595418" w:rsidRDefault="005634CA" w:rsidP="002C64CA">
      <w:pPr>
        <w:pStyle w:val="AA-SL-BodyText"/>
      </w:pPr>
      <w:r>
        <w:t xml:space="preserve">The album, like a collection of family photographs, depicts the entire group and </w:t>
      </w:r>
      <w:r w:rsidR="0079662E">
        <w:t xml:space="preserve">the </w:t>
      </w:r>
      <w:r>
        <w:t xml:space="preserve">individual </w:t>
      </w:r>
      <w:r w:rsidR="0055562E">
        <w:t>parts that comp</w:t>
      </w:r>
      <w:r w:rsidR="00234924">
        <w:t>o</w:t>
      </w:r>
      <w:r w:rsidR="0055562E">
        <w:t>se it</w:t>
      </w:r>
      <w:r>
        <w:t xml:space="preserve">. </w:t>
      </w:r>
      <w:r w:rsidR="001E6944">
        <w:t xml:space="preserve">Aside from the </w:t>
      </w:r>
      <w:r w:rsidR="00595418" w:rsidRPr="00030C41">
        <w:t>jardini</w:t>
      </w:r>
      <w:r w:rsidR="007664EF">
        <w:t>e</w:t>
      </w:r>
      <w:r w:rsidR="00595418" w:rsidRPr="00030C41">
        <w:t>res</w:t>
      </w:r>
      <w:r w:rsidR="000233A7">
        <w:t xml:space="preserve"> and </w:t>
      </w:r>
      <w:r w:rsidR="001E6944">
        <w:t>vases</w:t>
      </w:r>
      <w:r>
        <w:t>,</w:t>
      </w:r>
      <w:r w:rsidR="001E6944">
        <w:t xml:space="preserve"> t</w:t>
      </w:r>
      <w:r w:rsidR="00114206">
        <w:t xml:space="preserve">he </w:t>
      </w:r>
      <w:r w:rsidR="00114206">
        <w:lastRenderedPageBreak/>
        <w:t xml:space="preserve">photographs </w:t>
      </w:r>
      <w:r w:rsidR="0079662E">
        <w:t xml:space="preserve">show </w:t>
      </w:r>
      <w:r w:rsidR="00114206">
        <w:t>the models for the service</w:t>
      </w:r>
      <w:r w:rsidR="00FD7788">
        <w:t xml:space="preserve"> rather than </w:t>
      </w:r>
      <w:r w:rsidR="0055562E">
        <w:t xml:space="preserve">the finished cast </w:t>
      </w:r>
      <w:r w:rsidR="00FD7788">
        <w:t xml:space="preserve">pieces. </w:t>
      </w:r>
      <w:r w:rsidR="008D187F">
        <w:t xml:space="preserve">The glowing white surfaces of the </w:t>
      </w:r>
      <w:r w:rsidR="003A5168">
        <w:t xml:space="preserve">matte </w:t>
      </w:r>
      <w:r w:rsidR="00AA06B8">
        <w:t xml:space="preserve">clay or </w:t>
      </w:r>
      <w:r w:rsidR="008D187F">
        <w:t xml:space="preserve">plaster figures </w:t>
      </w:r>
      <w:r w:rsidR="003A5168">
        <w:t xml:space="preserve">are set </w:t>
      </w:r>
      <w:r w:rsidR="008D187F">
        <w:t>against dark background</w:t>
      </w:r>
      <w:r w:rsidR="0079662E">
        <w:t>s</w:t>
      </w:r>
      <w:r w:rsidR="002E07A4">
        <w:t xml:space="preserve">, </w:t>
      </w:r>
      <w:r w:rsidR="008D187F">
        <w:t>enhance</w:t>
      </w:r>
      <w:r w:rsidR="00907229">
        <w:t>d in</w:t>
      </w:r>
      <w:r w:rsidR="008D187F">
        <w:t xml:space="preserve"> the photographic contrast</w:t>
      </w:r>
      <w:r w:rsidR="002E07A4">
        <w:t xml:space="preserve">, </w:t>
      </w:r>
      <w:r w:rsidR="0079662E">
        <w:t>in line with</w:t>
      </w:r>
      <w:r w:rsidR="002E07A4">
        <w:t xml:space="preserve"> the conventions </w:t>
      </w:r>
      <w:r w:rsidR="007850B1">
        <w:t>for</w:t>
      </w:r>
      <w:r w:rsidR="002E07A4">
        <w:t xml:space="preserve"> photographing sculpture</w:t>
      </w:r>
      <w:r w:rsidR="008D187F">
        <w:t>.</w:t>
      </w:r>
      <w:r w:rsidR="002E07A4" w:rsidRPr="001D762D">
        <w:rPr>
          <w:vertAlign w:val="superscript"/>
        </w:rPr>
        <w:endnoteReference w:id="15"/>
      </w:r>
      <w:r w:rsidR="008D187F">
        <w:t xml:space="preserve"> </w:t>
      </w:r>
      <w:r w:rsidR="00534B0C">
        <w:t xml:space="preserve">The photographs show both </w:t>
      </w:r>
      <w:r w:rsidR="0055562E">
        <w:t>sides of the allegorical groups.</w:t>
      </w:r>
      <w:r w:rsidR="00DF46A4" w:rsidRPr="001D762D">
        <w:rPr>
          <w:vertAlign w:val="superscript"/>
        </w:rPr>
        <w:endnoteReference w:id="16"/>
      </w:r>
      <w:r w:rsidR="0055562E">
        <w:t xml:space="preserve"> </w:t>
      </w:r>
      <w:r w:rsidR="00FC616A">
        <w:t xml:space="preserve">Further, </w:t>
      </w:r>
      <w:r w:rsidR="00CF2EA5">
        <w:t xml:space="preserve">the </w:t>
      </w:r>
      <w:r w:rsidR="00CF2EA5" w:rsidRPr="005E1F64">
        <w:t xml:space="preserve">name of </w:t>
      </w:r>
      <w:r w:rsidR="00FC616A" w:rsidRPr="005E1F64">
        <w:t xml:space="preserve">each </w:t>
      </w:r>
      <w:r w:rsidR="00895D88" w:rsidRPr="005E1F64">
        <w:t xml:space="preserve">sculptor </w:t>
      </w:r>
      <w:r w:rsidR="00FC616A" w:rsidRPr="005E1F64">
        <w:t>is indicated</w:t>
      </w:r>
      <w:r w:rsidR="00FC616A">
        <w:t xml:space="preserve"> as the author of the composition. </w:t>
      </w:r>
      <w:r w:rsidR="00534B0C">
        <w:t xml:space="preserve">Thus, even though the </w:t>
      </w:r>
      <w:r w:rsidR="00895D88">
        <w:t xml:space="preserve">entire </w:t>
      </w:r>
      <w:r w:rsidR="00534B0C">
        <w:t>commission was an object of applied art</w:t>
      </w:r>
      <w:r w:rsidR="00D87099">
        <w:t xml:space="preserve"> with </w:t>
      </w:r>
      <w:r w:rsidR="00AA06B8">
        <w:t xml:space="preserve">many designs of </w:t>
      </w:r>
      <w:proofErr w:type="spellStart"/>
      <w:r w:rsidR="00AA06B8">
        <w:t>nonfigural</w:t>
      </w:r>
      <w:proofErr w:type="spellEnd"/>
      <w:r w:rsidR="00AA06B8">
        <w:t xml:space="preserve"> forms</w:t>
      </w:r>
      <w:r w:rsidR="00D87099">
        <w:t>,</w:t>
      </w:r>
      <w:r w:rsidR="00AA06B8">
        <w:t xml:space="preserve"> including the </w:t>
      </w:r>
      <w:r w:rsidR="00AA06B8" w:rsidRPr="005E1F64">
        <w:t xml:space="preserve">ornamental friezes </w:t>
      </w:r>
      <w:r w:rsidR="00E952D8" w:rsidRPr="005E1F64">
        <w:t>used around the foot</w:t>
      </w:r>
      <w:r w:rsidR="00534B0C" w:rsidRPr="005E1F64">
        <w:t>, the images</w:t>
      </w:r>
      <w:r w:rsidR="00534B0C">
        <w:t xml:space="preserve"> in the album stress the commission’s sculptural value. </w:t>
      </w:r>
      <w:r w:rsidR="00910495">
        <w:t>R</w:t>
      </w:r>
      <w:r w:rsidR="007850B1">
        <w:t>ecording the models with</w:t>
      </w:r>
      <w:r w:rsidR="000233A7">
        <w:t xml:space="preserve"> explicit </w:t>
      </w:r>
      <w:r w:rsidR="007850B1">
        <w:t>attention to authorship impl</w:t>
      </w:r>
      <w:r w:rsidR="00534B0C">
        <w:t>ies</w:t>
      </w:r>
      <w:r w:rsidR="007850B1">
        <w:t xml:space="preserve"> the significance of the artistic labor of the sculptors who collaborated on the project </w:t>
      </w:r>
      <w:r w:rsidR="00633733">
        <w:t xml:space="preserve">and </w:t>
      </w:r>
      <w:r w:rsidR="00AA06B8">
        <w:t xml:space="preserve">is </w:t>
      </w:r>
      <w:r w:rsidR="00633733">
        <w:t>in keeping with</w:t>
      </w:r>
      <w:r w:rsidR="007850B1">
        <w:t xml:space="preserve"> </w:t>
      </w:r>
      <w:proofErr w:type="spellStart"/>
      <w:r w:rsidR="007850B1">
        <w:t>Christofle</w:t>
      </w:r>
      <w:r w:rsidR="00633733">
        <w:t>’s</w:t>
      </w:r>
      <w:proofErr w:type="spellEnd"/>
      <w:r w:rsidR="00633733">
        <w:t xml:space="preserve"> efforts to</w:t>
      </w:r>
      <w:r w:rsidR="007850B1">
        <w:t xml:space="preserve"> promote the</w:t>
      </w:r>
      <w:r w:rsidR="000233A7">
        <w:t xml:space="preserve"> high</w:t>
      </w:r>
      <w:r w:rsidR="007850B1">
        <w:t xml:space="preserve"> artistic </w:t>
      </w:r>
      <w:r w:rsidR="000233A7">
        <w:t xml:space="preserve">merit </w:t>
      </w:r>
      <w:r w:rsidR="007850B1">
        <w:t xml:space="preserve">of their work. </w:t>
      </w:r>
      <w:r w:rsidR="000233A7">
        <w:t xml:space="preserve">Yet traces of </w:t>
      </w:r>
      <w:r w:rsidR="00633733">
        <w:t xml:space="preserve">manufacture </w:t>
      </w:r>
      <w:r w:rsidR="000233A7">
        <w:t xml:space="preserve">remain. </w:t>
      </w:r>
      <w:r w:rsidR="00534B0C">
        <w:t>The original forms were probably made in clay and then cast in plaster</w:t>
      </w:r>
      <w:r w:rsidR="000A2052">
        <w:t>, before</w:t>
      </w:r>
      <w:r w:rsidR="009431DA">
        <w:t xml:space="preserve"> being</w:t>
      </w:r>
      <w:r w:rsidR="000A2052">
        <w:t xml:space="preserve"> cast in bronze</w:t>
      </w:r>
      <w:r w:rsidR="00910495">
        <w:t xml:space="preserve"> and then silvered</w:t>
      </w:r>
      <w:r w:rsidR="00534B0C">
        <w:t xml:space="preserve">. </w:t>
      </w:r>
      <w:r w:rsidR="00FD7788">
        <w:t>In some cases</w:t>
      </w:r>
      <w:r w:rsidR="0002300D">
        <w:t>,</w:t>
      </w:r>
      <w:r w:rsidR="00FD7788">
        <w:t xml:space="preserve"> the </w:t>
      </w:r>
      <w:r w:rsidR="0002300D">
        <w:t>models</w:t>
      </w:r>
      <w:r w:rsidR="00FD7788">
        <w:t xml:space="preserve"> were sectioned for casting before they were rejoined</w:t>
      </w:r>
      <w:r w:rsidR="007850B1">
        <w:t xml:space="preserve"> </w:t>
      </w:r>
      <w:r w:rsidR="00FD7788">
        <w:t xml:space="preserve">in the process of chasing. Other </w:t>
      </w:r>
      <w:r w:rsidR="00FD7788" w:rsidRPr="005E1F64">
        <w:t xml:space="preserve">images </w:t>
      </w:r>
      <w:r w:rsidR="009431DA" w:rsidRPr="005E1F64">
        <w:t xml:space="preserve">in the album </w:t>
      </w:r>
      <w:r w:rsidR="00FD7788" w:rsidRPr="005E1F64">
        <w:t>indicate chips</w:t>
      </w:r>
      <w:r w:rsidR="00FD7788">
        <w:t xml:space="preserve"> and cracks, </w:t>
      </w:r>
      <w:r w:rsidR="00534B0C">
        <w:t>suggesti</w:t>
      </w:r>
      <w:r w:rsidR="00FD7788">
        <w:t xml:space="preserve">ng that the plasters had </w:t>
      </w:r>
      <w:r w:rsidR="007850B1">
        <w:t xml:space="preserve">already </w:t>
      </w:r>
      <w:r w:rsidR="00FD7788">
        <w:t>been use</w:t>
      </w:r>
      <w:r w:rsidR="00AA06B8">
        <w:t>d</w:t>
      </w:r>
      <w:r w:rsidR="007850B1">
        <w:t xml:space="preserve"> at the time they were photographed</w:t>
      </w:r>
      <w:r w:rsidR="00FD7788">
        <w:t xml:space="preserve">. </w:t>
      </w:r>
      <w:r w:rsidR="002112B9">
        <w:t xml:space="preserve">Even though it depicts objects rather than people, </w:t>
      </w:r>
      <w:r w:rsidR="00F94A6B">
        <w:t xml:space="preserve">this largely photographic album </w:t>
      </w:r>
      <w:r w:rsidR="002112B9">
        <w:t xml:space="preserve">adheres </w:t>
      </w:r>
      <w:r w:rsidR="00193274">
        <w:t xml:space="preserve">in its commemorative quality </w:t>
      </w:r>
      <w:r w:rsidR="002112B9">
        <w:t>to the conventions of a visual biography, in which a life is constructed to engage viewers empathetically.</w:t>
      </w:r>
      <w:r w:rsidR="002112B9" w:rsidRPr="001D762D">
        <w:rPr>
          <w:vertAlign w:val="superscript"/>
        </w:rPr>
        <w:endnoteReference w:id="17"/>
      </w:r>
    </w:p>
    <w:p w14:paraId="40C7BFFD" w14:textId="1D848864" w:rsidR="00595418" w:rsidRDefault="00F73CB2" w:rsidP="002C64CA">
      <w:pPr>
        <w:pStyle w:val="AA-SL-BodyText"/>
      </w:pPr>
      <w:r>
        <w:t xml:space="preserve">Photography was widely deployed for commemorative </w:t>
      </w:r>
      <w:r w:rsidR="0064330B">
        <w:t xml:space="preserve">and persuasive </w:t>
      </w:r>
      <w:r>
        <w:t xml:space="preserve">purposes in the aftermath of the </w:t>
      </w:r>
      <w:r w:rsidR="00F919EE">
        <w:t xml:space="preserve">1871 </w:t>
      </w:r>
      <w:r>
        <w:t xml:space="preserve">conflagrations. </w:t>
      </w:r>
      <w:r w:rsidR="007850B1">
        <w:t xml:space="preserve">The images of ruins, especially Jules </w:t>
      </w:r>
      <w:proofErr w:type="spellStart"/>
      <w:r w:rsidR="007850B1">
        <w:t>Andrieu’s</w:t>
      </w:r>
      <w:proofErr w:type="spellEnd"/>
      <w:r w:rsidR="007850B1">
        <w:t xml:space="preserve"> portfolio </w:t>
      </w:r>
      <w:proofErr w:type="spellStart"/>
      <w:r w:rsidR="00495B19" w:rsidRPr="00D04502">
        <w:rPr>
          <w:i/>
          <w:iCs/>
        </w:rPr>
        <w:t>Désastres</w:t>
      </w:r>
      <w:proofErr w:type="spellEnd"/>
      <w:r w:rsidR="00495B19" w:rsidRPr="00D04502">
        <w:rPr>
          <w:i/>
          <w:iCs/>
        </w:rPr>
        <w:t xml:space="preserve"> de la guerre</w:t>
      </w:r>
      <w:r w:rsidR="00495B19">
        <w:t xml:space="preserve"> </w:t>
      </w:r>
      <w:r w:rsidR="00D04502">
        <w:t>(</w:t>
      </w:r>
      <w:r w:rsidR="00EE5E25">
        <w:t>D</w:t>
      </w:r>
      <w:r w:rsidR="007850B1">
        <w:t xml:space="preserve">isasters of </w:t>
      </w:r>
      <w:r w:rsidR="00D04502">
        <w:t>w</w:t>
      </w:r>
      <w:r w:rsidR="007850B1">
        <w:t>ar</w:t>
      </w:r>
      <w:r w:rsidR="00D04502">
        <w:t>)</w:t>
      </w:r>
      <w:r w:rsidR="007850B1">
        <w:t xml:space="preserve"> </w:t>
      </w:r>
      <w:r w:rsidR="00FB6F31">
        <w:t>(</w:t>
      </w:r>
      <w:r w:rsidR="00FB6F31" w:rsidRPr="006B3397">
        <w:rPr>
          <w:b/>
          <w:bCs/>
          <w:highlight w:val="cyan"/>
        </w:rPr>
        <w:t>see fig. 7</w:t>
      </w:r>
      <w:r w:rsidR="00FB6F31">
        <w:t xml:space="preserve">), </w:t>
      </w:r>
      <w:r w:rsidR="007850B1">
        <w:t xml:space="preserve">are far different from the elegant forms of the </w:t>
      </w:r>
      <w:proofErr w:type="spellStart"/>
      <w:r w:rsidR="007850B1">
        <w:t>Christofle</w:t>
      </w:r>
      <w:proofErr w:type="spellEnd"/>
      <w:r w:rsidR="007850B1">
        <w:t xml:space="preserve"> portfolio, but a</w:t>
      </w:r>
      <w:r>
        <w:t xml:space="preserve">s </w:t>
      </w:r>
      <w:r w:rsidR="00F545DA" w:rsidRPr="008F6043">
        <w:t>art historia</w:t>
      </w:r>
      <w:r w:rsidR="00495B19" w:rsidRPr="008F6043">
        <w:t>n</w:t>
      </w:r>
      <w:r w:rsidR="00F545DA" w:rsidRPr="00C836E2">
        <w:t xml:space="preserve"> </w:t>
      </w:r>
      <w:r>
        <w:t>Alisa Luxenberg has argued, the haunting</w:t>
      </w:r>
      <w:r w:rsidR="000B0282">
        <w:t xml:space="preserve"> photographic</w:t>
      </w:r>
      <w:r>
        <w:t xml:space="preserve"> </w:t>
      </w:r>
      <w:r w:rsidR="000B0282">
        <w:t xml:space="preserve">documentation </w:t>
      </w:r>
      <w:r>
        <w:t>of the ruins of Paris were created for multiple reasons and found a wide audience in France and abroad.</w:t>
      </w:r>
      <w:r w:rsidRPr="001D762D">
        <w:rPr>
          <w:vertAlign w:val="superscript"/>
        </w:rPr>
        <w:endnoteReference w:id="18"/>
      </w:r>
      <w:r>
        <w:t xml:space="preserve"> She observes, “photographs served as both historian and souvenir, fact and memory.”</w:t>
      </w:r>
      <w:r w:rsidRPr="001D762D">
        <w:rPr>
          <w:vertAlign w:val="superscript"/>
        </w:rPr>
        <w:endnoteReference w:id="19"/>
      </w:r>
      <w:r>
        <w:t xml:space="preserve"> </w:t>
      </w:r>
      <w:r>
        <w:lastRenderedPageBreak/>
        <w:t>U</w:t>
      </w:r>
      <w:r w:rsidR="00FD7788">
        <w:t xml:space="preserve">nlike other </w:t>
      </w:r>
      <w:r w:rsidR="006C6B80">
        <w:t xml:space="preserve">images </w:t>
      </w:r>
      <w:r w:rsidR="00FD7788">
        <w:t>post</w:t>
      </w:r>
      <w:r w:rsidR="000834AC">
        <w:t>-</w:t>
      </w:r>
      <w:r w:rsidR="00FD7788">
        <w:t xml:space="preserve">1871, especially those of the </w:t>
      </w:r>
      <w:r w:rsidR="000A2052">
        <w:t xml:space="preserve">burned shell of the </w:t>
      </w:r>
      <w:r w:rsidR="00FD7788">
        <w:t>Hôtel de Ville</w:t>
      </w:r>
      <w:r w:rsidR="007850B1">
        <w:t xml:space="preserve"> itself</w:t>
      </w:r>
      <w:r w:rsidR="00FD7788">
        <w:t xml:space="preserve">, the </w:t>
      </w:r>
      <w:r w:rsidR="000A2052">
        <w:t>photograph</w:t>
      </w:r>
      <w:r w:rsidR="00FD7788">
        <w:t xml:space="preserve">s in the </w:t>
      </w:r>
      <w:proofErr w:type="spellStart"/>
      <w:r w:rsidR="003C26A9">
        <w:t>Christofle</w:t>
      </w:r>
      <w:proofErr w:type="spellEnd"/>
      <w:r w:rsidR="003C26A9">
        <w:t xml:space="preserve"> </w:t>
      </w:r>
      <w:r w:rsidR="00FD7788">
        <w:t>albums</w:t>
      </w:r>
      <w:r>
        <w:t xml:space="preserve"> show </w:t>
      </w:r>
      <w:r w:rsidR="00AA06B8">
        <w:t xml:space="preserve">wear, not </w:t>
      </w:r>
      <w:r w:rsidR="00492F5D">
        <w:t xml:space="preserve">overt </w:t>
      </w:r>
      <w:r>
        <w:t>physical destruction</w:t>
      </w:r>
      <w:r w:rsidR="003C26A9">
        <w:t xml:space="preserve">. </w:t>
      </w:r>
      <w:r w:rsidR="00492F5D">
        <w:t>Yet as ghostly models of a lost object, t</w:t>
      </w:r>
      <w:r w:rsidR="00F65216">
        <w:t xml:space="preserve">hese </w:t>
      </w:r>
      <w:r w:rsidR="003C26A9">
        <w:t xml:space="preserve">images nonetheless </w:t>
      </w:r>
      <w:r w:rsidR="00F65216">
        <w:t xml:space="preserve">play </w:t>
      </w:r>
      <w:r w:rsidR="003C26A9">
        <w:t>on the emotions of viewers</w:t>
      </w:r>
      <w:r w:rsidR="000A2052">
        <w:t>.</w:t>
      </w:r>
      <w:r w:rsidR="00F65216">
        <w:t xml:space="preserve"> </w:t>
      </w:r>
      <w:r w:rsidR="000A2052">
        <w:t>Jill Bennett has suggested that images possess a powerful experience of collective “sense memory,” suggesting that cultural pain can have a shared affect.</w:t>
      </w:r>
      <w:r w:rsidR="000A2052" w:rsidRPr="001D762D">
        <w:rPr>
          <w:vertAlign w:val="superscript"/>
        </w:rPr>
        <w:endnoteReference w:id="20"/>
      </w:r>
      <w:r w:rsidR="000A2052">
        <w:t xml:space="preserve"> S</w:t>
      </w:r>
      <w:r w:rsidR="00F65216">
        <w:t>ince the events of 187</w:t>
      </w:r>
      <w:r w:rsidR="00595418">
        <w:t>0–</w:t>
      </w:r>
      <w:r w:rsidR="000A2052">
        <w:t>7</w:t>
      </w:r>
      <w:r w:rsidR="00F65216">
        <w:t>1 ruptured the social bond</w:t>
      </w:r>
      <w:r w:rsidR="00E12D78">
        <w:t xml:space="preserve">, </w:t>
      </w:r>
      <w:r w:rsidR="00F65216">
        <w:t xml:space="preserve">the trauma </w:t>
      </w:r>
      <w:r w:rsidR="000A2052">
        <w:t xml:space="preserve">was </w:t>
      </w:r>
      <w:r w:rsidR="00F65216">
        <w:t>collective</w:t>
      </w:r>
      <w:r w:rsidR="00E12D78">
        <w:t xml:space="preserve"> and lasting</w:t>
      </w:r>
      <w:r>
        <w:t>.</w:t>
      </w:r>
      <w:r w:rsidR="000A2052">
        <w:t xml:space="preserve"> Although</w:t>
      </w:r>
      <w:r w:rsidR="000B14B7">
        <w:t xml:space="preserve"> there are strong </w:t>
      </w:r>
      <w:r w:rsidR="000B14B7" w:rsidRPr="00BE4F23">
        <w:t>overtones of mourning</w:t>
      </w:r>
      <w:r w:rsidR="000A2052">
        <w:t xml:space="preserve"> in the album</w:t>
      </w:r>
      <w:r w:rsidR="000B14B7">
        <w:t xml:space="preserve">, </w:t>
      </w:r>
      <w:r w:rsidR="003C26A9">
        <w:t>the preparatory forms</w:t>
      </w:r>
      <w:r w:rsidR="00700B86">
        <w:t xml:space="preserve"> </w:t>
      </w:r>
      <w:r w:rsidR="00910495">
        <w:t xml:space="preserve">of </w:t>
      </w:r>
      <w:r>
        <w:t>the</w:t>
      </w:r>
      <w:r w:rsidR="00700B86">
        <w:t>se images</w:t>
      </w:r>
      <w:r>
        <w:t xml:space="preserve"> </w:t>
      </w:r>
      <w:r w:rsidR="000B14B7">
        <w:t xml:space="preserve">also </w:t>
      </w:r>
      <w:r w:rsidR="00790C8D">
        <w:t>convey</w:t>
      </w:r>
      <w:r w:rsidR="0014525B">
        <w:t xml:space="preserve"> the potential of futurity</w:t>
      </w:r>
      <w:r w:rsidR="000A2052">
        <w:t xml:space="preserve"> and the possibility of a version recast from original molds</w:t>
      </w:r>
      <w:r w:rsidR="00C51B0A">
        <w:t>,</w:t>
      </w:r>
      <w:r w:rsidR="000A2052">
        <w:t xml:space="preserve"> </w:t>
      </w:r>
      <w:r w:rsidR="00C51B0A">
        <w:t xml:space="preserve">which </w:t>
      </w:r>
      <w:r w:rsidR="0020172B">
        <w:t xml:space="preserve">focuses </w:t>
      </w:r>
      <w:r w:rsidR="00050B0E">
        <w:t>the viewer’s attention on</w:t>
      </w:r>
      <w:r w:rsidR="003C26A9">
        <w:t xml:space="preserve"> </w:t>
      </w:r>
      <w:r w:rsidR="00050B0E">
        <w:t>artistic value rather than politics</w:t>
      </w:r>
      <w:r w:rsidR="003C26A9">
        <w:t>.</w:t>
      </w:r>
      <w:r w:rsidR="00777904">
        <w:t xml:space="preserve"> As a representation of </w:t>
      </w:r>
      <w:r w:rsidR="000A2052">
        <w:t xml:space="preserve">a </w:t>
      </w:r>
      <w:r w:rsidR="00777904">
        <w:t>carefully constructed</w:t>
      </w:r>
      <w:r w:rsidR="00F71A1E">
        <w:t xml:space="preserve"> work of art</w:t>
      </w:r>
      <w:r w:rsidR="00777904">
        <w:t xml:space="preserve">, the </w:t>
      </w:r>
      <w:proofErr w:type="spellStart"/>
      <w:r w:rsidR="00777904">
        <w:t>Christofle</w:t>
      </w:r>
      <w:proofErr w:type="spellEnd"/>
      <w:r w:rsidR="00777904">
        <w:t xml:space="preserve"> album is a collection of pictures that enacts a collective sense of ownership.</w:t>
      </w:r>
    </w:p>
    <w:p w14:paraId="7FB7A56D" w14:textId="285ED1FE" w:rsidR="00B56B31" w:rsidRDefault="00380B42" w:rsidP="002C64CA">
      <w:pPr>
        <w:pStyle w:val="AA-SL-BodyText"/>
      </w:pPr>
      <w:r>
        <w:t xml:space="preserve">The commemoration of this artifact was a </w:t>
      </w:r>
      <w:r w:rsidR="00DE26BB">
        <w:t xml:space="preserve">potentially </w:t>
      </w:r>
      <w:r>
        <w:t xml:space="preserve">complicated endeavor in the </w:t>
      </w:r>
      <w:r w:rsidR="00AB5272">
        <w:t xml:space="preserve">years following the </w:t>
      </w:r>
      <w:r>
        <w:t>Commune</w:t>
      </w:r>
      <w:r w:rsidRPr="00BE4F23">
        <w:t xml:space="preserve">. </w:t>
      </w:r>
      <w:proofErr w:type="spellStart"/>
      <w:r w:rsidR="00B61219">
        <w:t>Christofle</w:t>
      </w:r>
      <w:proofErr w:type="spellEnd"/>
      <w:r w:rsidR="00B61219">
        <w:t xml:space="preserve"> prided itself on its bourgeois patriotism. </w:t>
      </w:r>
      <w:r w:rsidR="00BE4F23" w:rsidRPr="00BE4F23">
        <w:t xml:space="preserve">During the </w:t>
      </w:r>
      <w:r w:rsidR="00686878">
        <w:t>s</w:t>
      </w:r>
      <w:r w:rsidR="00BE4F23" w:rsidRPr="00BE4F23">
        <w:t xml:space="preserve">iege, </w:t>
      </w:r>
      <w:r w:rsidR="008326AE">
        <w:t xml:space="preserve">the firm </w:t>
      </w:r>
      <w:r w:rsidR="00F311F3">
        <w:t xml:space="preserve">shifted </w:t>
      </w:r>
      <w:r w:rsidR="008326AE">
        <w:t>its atelier</w:t>
      </w:r>
      <w:r w:rsidR="00F311F3">
        <w:t xml:space="preserve"> production</w:t>
      </w:r>
      <w:r w:rsidR="008326AE">
        <w:t xml:space="preserve"> to making swords and </w:t>
      </w:r>
      <w:r w:rsidR="009D3860">
        <w:t>bayonets</w:t>
      </w:r>
      <w:r w:rsidR="00686878">
        <w:t>, armaments to enhance street</w:t>
      </w:r>
      <w:r w:rsidR="00F311F3">
        <w:t xml:space="preserve"> </w:t>
      </w:r>
      <w:r w:rsidR="00686878">
        <w:t>fighting</w:t>
      </w:r>
      <w:r w:rsidR="008326AE">
        <w:t>.</w:t>
      </w:r>
      <w:r w:rsidR="00C1164D" w:rsidRPr="001D762D">
        <w:rPr>
          <w:vertAlign w:val="superscript"/>
        </w:rPr>
        <w:endnoteReference w:id="21"/>
      </w:r>
      <w:r w:rsidR="008326AE">
        <w:t xml:space="preserve"> </w:t>
      </w:r>
      <w:r w:rsidR="00C10D72">
        <w:t xml:space="preserve">The Prussian military </w:t>
      </w:r>
      <w:r w:rsidR="002B7F28">
        <w:t xml:space="preserve">tactic was to isolate </w:t>
      </w:r>
      <w:r w:rsidR="00C1164D">
        <w:t>Paris</w:t>
      </w:r>
      <w:r w:rsidR="00842D73">
        <w:t>,</w:t>
      </w:r>
      <w:r w:rsidR="00C10D72">
        <w:t xml:space="preserve"> making the city suffer and starving </w:t>
      </w:r>
      <w:r w:rsidR="008D2BE5">
        <w:t>inhabitants</w:t>
      </w:r>
      <w:r w:rsidR="00C10D72">
        <w:t xml:space="preserve"> </w:t>
      </w:r>
      <w:r w:rsidR="008D2BE5">
        <w:t xml:space="preserve">of </w:t>
      </w:r>
      <w:r w:rsidR="00C10D72">
        <w:t xml:space="preserve">supplies </w:t>
      </w:r>
      <w:r w:rsidR="00F04E5B">
        <w:t>from</w:t>
      </w:r>
      <w:r w:rsidR="00C10D72">
        <w:t xml:space="preserve"> the countryside</w:t>
      </w:r>
      <w:r w:rsidR="00862278">
        <w:t xml:space="preserve"> while strategically bombing parts of the city</w:t>
      </w:r>
      <w:r w:rsidR="00C10D72">
        <w:t xml:space="preserve">. </w:t>
      </w:r>
      <w:r w:rsidR="00AA06B8">
        <w:t>U</w:t>
      </w:r>
      <w:r w:rsidR="00C1164D">
        <w:t>nemployment</w:t>
      </w:r>
      <w:r w:rsidR="00686878">
        <w:t xml:space="preserve"> and </w:t>
      </w:r>
      <w:r w:rsidR="00C10D72">
        <w:t xml:space="preserve">raging </w:t>
      </w:r>
      <w:r w:rsidR="00686878">
        <w:t>hunger</w:t>
      </w:r>
      <w:r w:rsidR="00C1164D">
        <w:t xml:space="preserve"> </w:t>
      </w:r>
      <w:r w:rsidR="00C10D72">
        <w:t>ma</w:t>
      </w:r>
      <w:r w:rsidR="00B61219">
        <w:t>de</w:t>
      </w:r>
      <w:r w:rsidR="00C10D72">
        <w:t xml:space="preserve"> the working classes the most vulnerable. </w:t>
      </w:r>
      <w:r w:rsidR="00C1164D">
        <w:t xml:space="preserve">During this time, </w:t>
      </w:r>
      <w:proofErr w:type="spellStart"/>
      <w:r w:rsidR="00BE4F23" w:rsidRPr="00BE4F23">
        <w:t>Christofle</w:t>
      </w:r>
      <w:proofErr w:type="spellEnd"/>
      <w:r w:rsidR="00BE4F23" w:rsidRPr="00BE4F23">
        <w:t xml:space="preserve"> paid its workers a minimal sum.</w:t>
      </w:r>
      <w:r w:rsidR="00C10D72" w:rsidRPr="001D762D">
        <w:rPr>
          <w:vertAlign w:val="superscript"/>
        </w:rPr>
        <w:endnoteReference w:id="22"/>
      </w:r>
      <w:r w:rsidR="00BE4F23" w:rsidRPr="00BE4F23">
        <w:t xml:space="preserve"> Leaders</w:t>
      </w:r>
      <w:r w:rsidR="0059748B">
        <w:t xml:space="preserve"> of the firm</w:t>
      </w:r>
      <w:r w:rsidR="00BE4F23" w:rsidRPr="00BE4F23">
        <w:t xml:space="preserve"> </w:t>
      </w:r>
      <w:r>
        <w:t xml:space="preserve">later </w:t>
      </w:r>
      <w:r w:rsidR="00BE4F23" w:rsidRPr="00BE4F23">
        <w:t xml:space="preserve">claimed that none of its employees participated in the insurrection, which was </w:t>
      </w:r>
      <w:r w:rsidR="00686878">
        <w:t xml:space="preserve">otherwise </w:t>
      </w:r>
      <w:r w:rsidR="00BE4F23" w:rsidRPr="00BE4F23">
        <w:t xml:space="preserve">strongly supported by workers in the applied arts, especially those in furniture industries </w:t>
      </w:r>
      <w:r w:rsidR="0059748B">
        <w:t>as well as</w:t>
      </w:r>
      <w:r w:rsidR="00BE4F23" w:rsidRPr="00BE4F23">
        <w:t xml:space="preserve"> bronze and jewelry</w:t>
      </w:r>
      <w:r w:rsidR="00C10D72">
        <w:t>-</w:t>
      </w:r>
      <w:r w:rsidR="00BE4F23" w:rsidRPr="00BE4F23">
        <w:t>making foundries.</w:t>
      </w:r>
      <w:r w:rsidR="00BE4F23" w:rsidRPr="001D762D">
        <w:rPr>
          <w:vertAlign w:val="superscript"/>
        </w:rPr>
        <w:endnoteReference w:id="23"/>
      </w:r>
      <w:r w:rsidR="00B56B31">
        <w:t xml:space="preserve"> </w:t>
      </w:r>
      <w:r w:rsidR="00C10D72">
        <w:t>U</w:t>
      </w:r>
      <w:r w:rsidR="00BD5C20">
        <w:t xml:space="preserve">ndertaking </w:t>
      </w:r>
      <w:r w:rsidR="003A3AC3">
        <w:t xml:space="preserve">a </w:t>
      </w:r>
      <w:r w:rsidR="00BD5C20">
        <w:t xml:space="preserve">memorial </w:t>
      </w:r>
      <w:r w:rsidR="003A3AC3">
        <w:t xml:space="preserve">of </w:t>
      </w:r>
      <w:r w:rsidR="003A3AC3" w:rsidRPr="00872A2C">
        <w:t>this complex object</w:t>
      </w:r>
      <w:r w:rsidR="00594AE3" w:rsidRPr="00872A2C">
        <w:t xml:space="preserve"> </w:t>
      </w:r>
      <w:r w:rsidR="0059748B" w:rsidRPr="00872A2C">
        <w:t>during</w:t>
      </w:r>
      <w:r w:rsidR="00594AE3" w:rsidRPr="00872A2C">
        <w:t xml:space="preserve"> </w:t>
      </w:r>
      <w:r w:rsidR="00594AE3">
        <w:t xml:space="preserve">the Third Republic was </w:t>
      </w:r>
      <w:r w:rsidR="00862278">
        <w:t xml:space="preserve">thus </w:t>
      </w:r>
      <w:r w:rsidR="00594AE3">
        <w:t>not an obvious response</w:t>
      </w:r>
      <w:r w:rsidR="00B56B31">
        <w:t xml:space="preserve"> to the</w:t>
      </w:r>
      <w:r w:rsidR="00686878">
        <w:t xml:space="preserve"> molten</w:t>
      </w:r>
      <w:r w:rsidR="00B56B31">
        <w:t xml:space="preserve"> </w:t>
      </w:r>
      <w:r w:rsidR="00686878">
        <w:t xml:space="preserve">anger </w:t>
      </w:r>
      <w:r w:rsidR="00B56B31">
        <w:t>of the early 1870s</w:t>
      </w:r>
      <w:r w:rsidR="00594AE3">
        <w:t xml:space="preserve">. While the centerpiece </w:t>
      </w:r>
      <w:r w:rsidR="003A3AC3">
        <w:t xml:space="preserve">celebrated the </w:t>
      </w:r>
      <w:r w:rsidR="00A54665">
        <w:t xml:space="preserve">wounded </w:t>
      </w:r>
      <w:r w:rsidR="003A3AC3">
        <w:t xml:space="preserve">city of Paris, </w:t>
      </w:r>
      <w:r w:rsidR="00594AE3">
        <w:t xml:space="preserve">it </w:t>
      </w:r>
      <w:r w:rsidR="003A3AC3">
        <w:t xml:space="preserve">also implicated </w:t>
      </w:r>
      <w:r w:rsidR="00DE4766">
        <w:t xml:space="preserve">the deposed </w:t>
      </w:r>
      <w:r w:rsidR="009F7CAD">
        <w:lastRenderedPageBreak/>
        <w:t>e</w:t>
      </w:r>
      <w:r w:rsidR="00DE4766">
        <w:t xml:space="preserve">mperor </w:t>
      </w:r>
      <w:r w:rsidR="00594AE3">
        <w:t xml:space="preserve">and </w:t>
      </w:r>
      <w:r w:rsidR="005F788A">
        <w:t xml:space="preserve">the disgraced prefect. The centerpiece, like the </w:t>
      </w:r>
      <w:r w:rsidR="00A54665">
        <w:t>urban renovations of the city</w:t>
      </w:r>
      <w:r w:rsidR="005F788A">
        <w:t xml:space="preserve">, stood for </w:t>
      </w:r>
      <w:r w:rsidR="003A3AC3">
        <w:t>the reviled Second Empire</w:t>
      </w:r>
      <w:r w:rsidR="00A54665">
        <w:t>,</w:t>
      </w:r>
      <w:r w:rsidR="00594AE3">
        <w:t xml:space="preserve"> which was notorious for its overspending and its affinity for </w:t>
      </w:r>
      <w:r w:rsidR="00C85CC7">
        <w:t>spectacle</w:t>
      </w:r>
      <w:r w:rsidR="00A90D75">
        <w:t>—</w:t>
      </w:r>
      <w:r w:rsidR="00C85CC7">
        <w:t>a</w:t>
      </w:r>
      <w:r w:rsidR="008B148A">
        <w:t>nd thus</w:t>
      </w:r>
      <w:r w:rsidR="00A90D75">
        <w:t>,</w:t>
      </w:r>
      <w:r w:rsidR="00C85CC7">
        <w:t xml:space="preserve"> moral associations of </w:t>
      </w:r>
      <w:r w:rsidR="00594AE3">
        <w:t>superficia</w:t>
      </w:r>
      <w:r w:rsidR="005F788A">
        <w:t xml:space="preserve">lity. </w:t>
      </w:r>
      <w:r w:rsidR="00966CF7">
        <w:t>Since t</w:t>
      </w:r>
      <w:r w:rsidR="00966CF7" w:rsidRPr="00BE4F23">
        <w:t xml:space="preserve">his </w:t>
      </w:r>
      <w:r w:rsidR="00966CF7">
        <w:t xml:space="preserve">album was created to honor </w:t>
      </w:r>
      <w:r w:rsidR="00966CF7" w:rsidRPr="00BE4F23">
        <w:t xml:space="preserve">the grandiose official allegory that </w:t>
      </w:r>
      <w:proofErr w:type="spellStart"/>
      <w:r w:rsidR="00966CF7" w:rsidRPr="00BE4F23">
        <w:t>Baltard</w:t>
      </w:r>
      <w:proofErr w:type="spellEnd"/>
      <w:r w:rsidR="00966CF7" w:rsidRPr="00BE4F23">
        <w:t xml:space="preserve"> and </w:t>
      </w:r>
      <w:proofErr w:type="spellStart"/>
      <w:r w:rsidR="00966CF7" w:rsidRPr="00BE4F23">
        <w:t>Christofle</w:t>
      </w:r>
      <w:proofErr w:type="spellEnd"/>
      <w:r w:rsidR="00966CF7" w:rsidRPr="00BE4F23">
        <w:t xml:space="preserve"> had produced</w:t>
      </w:r>
      <w:r w:rsidR="00966CF7">
        <w:t xml:space="preserve"> together, the post-1871</w:t>
      </w:r>
      <w:r w:rsidR="00B67C21">
        <w:t>,</w:t>
      </w:r>
      <w:r w:rsidR="00966CF7">
        <w:t xml:space="preserve"> anti-Communard politics of this position are clear.</w:t>
      </w:r>
    </w:p>
    <w:p w14:paraId="5A956EBB" w14:textId="41297F0D" w:rsidR="00595418" w:rsidRDefault="00B56B31" w:rsidP="002C64CA">
      <w:pPr>
        <w:pStyle w:val="AA-SL-BodyText"/>
      </w:pPr>
      <w:r>
        <w:t xml:space="preserve">The album employed the tropes of martyrdom in its evocation of the lost </w:t>
      </w:r>
      <w:r w:rsidR="00D408DB">
        <w:t>centerpiece</w:t>
      </w:r>
      <w:r w:rsidR="00CB250E">
        <w:t>, suggesting that t</w:t>
      </w:r>
      <w:r w:rsidR="00CB250E" w:rsidRPr="00BE4F23">
        <w:t>he firm remembered its objects as victims.</w:t>
      </w:r>
      <w:r>
        <w:t xml:space="preserve"> Bound in the rich crimson that dominated interior decoration of the 1850s and </w:t>
      </w:r>
      <w:r w:rsidR="00D408DB">
        <w:t>60s</w:t>
      </w:r>
      <w:r>
        <w:t>, the cover</w:t>
      </w:r>
      <w:r w:rsidR="00561FFC">
        <w:t>s</w:t>
      </w:r>
      <w:r>
        <w:t xml:space="preserve"> </w:t>
      </w:r>
      <w:r w:rsidR="00C85CC7">
        <w:t xml:space="preserve">of the </w:t>
      </w:r>
      <w:r w:rsidR="007C1B7B">
        <w:t xml:space="preserve">various </w:t>
      </w:r>
      <w:r w:rsidR="009334D8">
        <w:t xml:space="preserve">copies </w:t>
      </w:r>
      <w:r w:rsidR="00C85CC7">
        <w:t xml:space="preserve">read like a tombstone </w:t>
      </w:r>
      <w:r w:rsidR="002C51E2" w:rsidRPr="002C51E2">
        <w:t>(</w:t>
      </w:r>
      <w:r w:rsidR="001D762D" w:rsidRPr="006B3397">
        <w:rPr>
          <w:b/>
          <w:bCs/>
          <w:highlight w:val="yellow"/>
        </w:rPr>
        <w:t>fig.</w:t>
      </w:r>
      <w:r w:rsidR="00343B69" w:rsidRPr="006B3397">
        <w:rPr>
          <w:b/>
          <w:bCs/>
          <w:highlight w:val="yellow"/>
        </w:rPr>
        <w:t xml:space="preserve"> </w:t>
      </w:r>
      <w:r w:rsidR="002C51E2" w:rsidRPr="006B3397">
        <w:rPr>
          <w:b/>
          <w:bCs/>
          <w:highlight w:val="yellow"/>
        </w:rPr>
        <w:t>8</w:t>
      </w:r>
      <w:r w:rsidR="002C51E2" w:rsidRPr="002C51E2">
        <w:t>)</w:t>
      </w:r>
      <w:r w:rsidR="00D408DB">
        <w:t>.</w:t>
      </w:r>
      <w:r w:rsidR="002C51E2">
        <w:t xml:space="preserve"> </w:t>
      </w:r>
      <w:r w:rsidR="007C1B7B">
        <w:t>The p</w:t>
      </w:r>
      <w:r>
        <w:t>rominent</w:t>
      </w:r>
      <w:r w:rsidR="007C1B7B">
        <w:t xml:space="preserve"> designation</w:t>
      </w:r>
      <w:r w:rsidR="00D54371">
        <w:t xml:space="preserve"> of the object’s title, the firm</w:t>
      </w:r>
      <w:r w:rsidR="00D408DB">
        <w:t xml:space="preserve"> name</w:t>
      </w:r>
      <w:r w:rsidR="004448C9">
        <w:t>,</w:t>
      </w:r>
      <w:r w:rsidR="00D54371">
        <w:t xml:space="preserve"> </w:t>
      </w:r>
      <w:r w:rsidR="004448C9">
        <w:t xml:space="preserve">and </w:t>
      </w:r>
      <w:r w:rsidR="00D54371">
        <w:t>the designer</w:t>
      </w:r>
      <w:r w:rsidR="00B43EEE">
        <w:t>’s name</w:t>
      </w:r>
      <w:r w:rsidR="00966CF7">
        <w:t>,</w:t>
      </w:r>
      <w:r w:rsidR="00B43EEE">
        <w:t xml:space="preserve"> </w:t>
      </w:r>
      <w:r>
        <w:t xml:space="preserve">along with </w:t>
      </w:r>
      <w:r w:rsidR="00D952D1">
        <w:t xml:space="preserve">critical information that </w:t>
      </w:r>
      <w:r>
        <w:t>the centerpiece was “destroyed in the fire of the Hôtel de Ville in May 1871”</w:t>
      </w:r>
      <w:r w:rsidR="00D54371">
        <w:t xml:space="preserve"> all suggest the conventions of memorialization.</w:t>
      </w:r>
      <w:r w:rsidR="00C85CC7" w:rsidRPr="001D762D">
        <w:rPr>
          <w:vertAlign w:val="superscript"/>
        </w:rPr>
        <w:endnoteReference w:id="24"/>
      </w:r>
      <w:r>
        <w:t xml:space="preserve"> </w:t>
      </w:r>
      <w:r w:rsidR="00D54371">
        <w:t xml:space="preserve">Beyond the cover, the painstaking reconstruction of the whole and its parts in two-dimensional images </w:t>
      </w:r>
      <w:r w:rsidR="004D508A">
        <w:t>bolster</w:t>
      </w:r>
      <w:r w:rsidR="00A65AE1">
        <w:t>s</w:t>
      </w:r>
      <w:r w:rsidR="004D508A">
        <w:t xml:space="preserve"> the sense of the </w:t>
      </w:r>
      <w:r w:rsidR="007F5CB4">
        <w:t xml:space="preserve">grandeur and </w:t>
      </w:r>
      <w:r w:rsidR="004D508A">
        <w:t>impressiveness of the lost work.</w:t>
      </w:r>
      <w:r w:rsidR="00D54371">
        <w:t xml:space="preserve"> </w:t>
      </w:r>
      <w:r w:rsidR="00843366">
        <w:t xml:space="preserve">The tenor of </w:t>
      </w:r>
      <w:r w:rsidR="004D508A">
        <w:t xml:space="preserve">recuperation and </w:t>
      </w:r>
      <w:r w:rsidR="00843366">
        <w:t xml:space="preserve">loss that underwrote </w:t>
      </w:r>
      <w:r w:rsidR="00966CF7">
        <w:t xml:space="preserve">the assembly of images </w:t>
      </w:r>
      <w:r w:rsidR="00843366">
        <w:t>was no doubt a result of authentic feelings of shock and dismay</w:t>
      </w:r>
      <w:r w:rsidR="00CB250E">
        <w:t xml:space="preserve"> at the losses that mounted and the labor </w:t>
      </w:r>
      <w:r w:rsidR="006F13EA">
        <w:t xml:space="preserve">that was </w:t>
      </w:r>
      <w:r w:rsidR="00CB250E">
        <w:t>sacrificed</w:t>
      </w:r>
      <w:r w:rsidR="00843366">
        <w:t xml:space="preserve">. </w:t>
      </w:r>
      <w:r w:rsidR="004D508A">
        <w:t>T</w:t>
      </w:r>
      <w:r w:rsidR="00843366">
        <w:t>he albums</w:t>
      </w:r>
      <w:r w:rsidR="004D508A">
        <w:t xml:space="preserve">, however, joined </w:t>
      </w:r>
      <w:r w:rsidR="004D508A" w:rsidRPr="006117E5">
        <w:t xml:space="preserve">other </w:t>
      </w:r>
      <w:r w:rsidR="00F04E5B" w:rsidRPr="006117E5">
        <w:t xml:space="preserve">memorial </w:t>
      </w:r>
      <w:r w:rsidR="004D508A" w:rsidRPr="006117E5">
        <w:t xml:space="preserve">projects </w:t>
      </w:r>
      <w:r w:rsidR="001A6226" w:rsidRPr="006117E5">
        <w:t xml:space="preserve">as </w:t>
      </w:r>
      <w:r w:rsidR="00843366">
        <w:t xml:space="preserve">part of </w:t>
      </w:r>
      <w:r w:rsidR="00CB250E">
        <w:t xml:space="preserve">an </w:t>
      </w:r>
      <w:r w:rsidR="00CD437E">
        <w:t xml:space="preserve">effort </w:t>
      </w:r>
      <w:r w:rsidR="00B72FE4">
        <w:t xml:space="preserve">by </w:t>
      </w:r>
      <w:proofErr w:type="spellStart"/>
      <w:r w:rsidR="00CD437E">
        <w:t>Christofle</w:t>
      </w:r>
      <w:proofErr w:type="spellEnd"/>
      <w:r w:rsidR="00CD437E">
        <w:t xml:space="preserve"> to remember its objects</w:t>
      </w:r>
      <w:r w:rsidR="00CB250E">
        <w:t xml:space="preserve"> as witnesses</w:t>
      </w:r>
      <w:r w:rsidR="00CD437E">
        <w:t>.</w:t>
      </w:r>
    </w:p>
    <w:p w14:paraId="5ED84EF3" w14:textId="4A1D215B" w:rsidR="009334D8" w:rsidRPr="002C64CA" w:rsidRDefault="009334D8" w:rsidP="002C64CA">
      <w:pPr>
        <w:pStyle w:val="AA-SL-BodyTextNoInd"/>
      </w:pPr>
    </w:p>
    <w:p w14:paraId="15050C7D" w14:textId="76275AEE" w:rsidR="00CD437E" w:rsidRPr="002C64CA" w:rsidRDefault="00B43975" w:rsidP="006B3397">
      <w:pPr>
        <w:pStyle w:val="Heading2"/>
      </w:pPr>
      <w:r w:rsidRPr="002C64CA">
        <w:t>Preserving the Tuileries Centerpiece</w:t>
      </w:r>
    </w:p>
    <w:p w14:paraId="11CE6EC1" w14:textId="0216FABD" w:rsidR="00595418" w:rsidRDefault="001A5B68" w:rsidP="002C64CA">
      <w:pPr>
        <w:pStyle w:val="AA-SL-BodyTextNoInd"/>
      </w:pPr>
      <w:r>
        <w:t>In the aftermath of the terrible year of 187</w:t>
      </w:r>
      <w:r w:rsidR="00595418">
        <w:t>0–7</w:t>
      </w:r>
      <w:r>
        <w:t xml:space="preserve">1, </w:t>
      </w:r>
      <w:proofErr w:type="spellStart"/>
      <w:r w:rsidR="00AD51CB" w:rsidRPr="00AD51CB">
        <w:t>Christofle</w:t>
      </w:r>
      <w:proofErr w:type="spellEnd"/>
      <w:r w:rsidR="00AD51CB" w:rsidRPr="00AD51CB">
        <w:t xml:space="preserve"> was also mourning the loss of </w:t>
      </w:r>
      <w:r w:rsidR="001C6363">
        <w:t>an</w:t>
      </w:r>
      <w:r w:rsidR="009334D8">
        <w:t xml:space="preserve">other </w:t>
      </w:r>
      <w:r w:rsidR="00AD51CB" w:rsidRPr="00AD51CB">
        <w:t>commission</w:t>
      </w:r>
      <w:r w:rsidR="00B72FE4">
        <w:t xml:space="preserve">, </w:t>
      </w:r>
      <w:r w:rsidR="001C6363">
        <w:t>one</w:t>
      </w:r>
      <w:r w:rsidR="00AD51CB" w:rsidRPr="00AD51CB">
        <w:t xml:space="preserve"> that had </w:t>
      </w:r>
      <w:r w:rsidR="009334D8">
        <w:t xml:space="preserve">even greater </w:t>
      </w:r>
      <w:r w:rsidR="009334D8" w:rsidRPr="002C64CA">
        <w:t>significance</w:t>
      </w:r>
      <w:r w:rsidR="009334D8">
        <w:t xml:space="preserve"> for the firm</w:t>
      </w:r>
      <w:r w:rsidR="00AD51CB" w:rsidRPr="00AD51CB">
        <w:t xml:space="preserve">. </w:t>
      </w:r>
      <w:r w:rsidR="00EF5A77">
        <w:t>Napoléon III, following a long line of French kings and leaders, including his own uncle Napol</w:t>
      </w:r>
      <w:r w:rsidR="00AA56C8">
        <w:t>é</w:t>
      </w:r>
      <w:r w:rsidR="00EF5A77">
        <w:t xml:space="preserve">on, took special interest in the applied arts. He and the </w:t>
      </w:r>
      <w:r w:rsidR="00435C4E">
        <w:t>E</w:t>
      </w:r>
      <w:r w:rsidR="00EF5A77">
        <w:t xml:space="preserve">mpress </w:t>
      </w:r>
      <w:proofErr w:type="spellStart"/>
      <w:r w:rsidR="00EF5A77">
        <w:t>Eugénie</w:t>
      </w:r>
      <w:proofErr w:type="spellEnd"/>
      <w:r w:rsidR="00EF5A77">
        <w:t xml:space="preserve"> were keen patrons of fine </w:t>
      </w:r>
      <w:r w:rsidR="007F5CB4">
        <w:t>gold</w:t>
      </w:r>
      <w:r w:rsidR="00EF5A77">
        <w:t xml:space="preserve">smithing firms, which enjoyed the favor of vast imperial commissions for </w:t>
      </w:r>
      <w:r w:rsidR="00EF5A77">
        <w:lastRenderedPageBreak/>
        <w:t xml:space="preserve">the lavishly redecorated palaces. The </w:t>
      </w:r>
      <w:proofErr w:type="spellStart"/>
      <w:r w:rsidR="00EF5A77">
        <w:t>Christofle</w:t>
      </w:r>
      <w:proofErr w:type="spellEnd"/>
      <w:r w:rsidR="00EF5A77">
        <w:t xml:space="preserve"> firm, moreover, was committed to the imperial outlook of pursuing modern chemistry and technology</w:t>
      </w:r>
      <w:r w:rsidR="00A33DC6">
        <w:t xml:space="preserve"> alongside </w:t>
      </w:r>
      <w:r w:rsidR="005B10C5">
        <w:t xml:space="preserve">venerable </w:t>
      </w:r>
      <w:r w:rsidR="00EF5A77">
        <w:t xml:space="preserve">artistic tradition to create their works. </w:t>
      </w:r>
      <w:r w:rsidR="00AA06B8">
        <w:t>A</w:t>
      </w:r>
      <w:r w:rsidR="00EF5A77">
        <w:t xml:space="preserve"> commission of one hundred place settings and </w:t>
      </w:r>
      <w:r w:rsidR="005B10C5">
        <w:t xml:space="preserve">a central grouping </w:t>
      </w:r>
      <w:r w:rsidR="007B76C6">
        <w:t xml:space="preserve">was destined for the Tuileries Palace, the official </w:t>
      </w:r>
      <w:r>
        <w:t xml:space="preserve">Paris </w:t>
      </w:r>
      <w:r w:rsidR="007B76C6">
        <w:t>residence of the emperor and empress</w:t>
      </w:r>
      <w:r w:rsidR="005B10C5">
        <w:t xml:space="preserve">. </w:t>
      </w:r>
      <w:r w:rsidR="00AD51CB" w:rsidRPr="00AD51CB">
        <w:t xml:space="preserve">The </w:t>
      </w:r>
      <w:r w:rsidR="004353B6">
        <w:t xml:space="preserve">design centered the </w:t>
      </w:r>
      <w:r w:rsidR="00AD51CB" w:rsidRPr="00AD51CB">
        <w:t xml:space="preserve">allegory of France raising two wreaths </w:t>
      </w:r>
      <w:r w:rsidR="005C462B">
        <w:t xml:space="preserve">of victory </w:t>
      </w:r>
      <w:r w:rsidR="00AD51CB" w:rsidRPr="00AD51CB">
        <w:t>between figures of War</w:t>
      </w:r>
      <w:r w:rsidR="005C462B">
        <w:t xml:space="preserve"> in a chariot</w:t>
      </w:r>
      <w:r w:rsidR="00AD51CB" w:rsidRPr="00AD51CB">
        <w:t xml:space="preserve"> and Peace</w:t>
      </w:r>
      <w:r w:rsidR="005C462B">
        <w:t xml:space="preserve"> driving a group of cattle</w:t>
      </w:r>
      <w:r w:rsidR="00AD51CB" w:rsidRPr="00AD51CB">
        <w:t xml:space="preserve"> </w:t>
      </w:r>
      <w:r w:rsidR="002C51E2" w:rsidRPr="002C51E2">
        <w:t>(</w:t>
      </w:r>
      <w:r w:rsidR="001D762D" w:rsidRPr="006B3397">
        <w:rPr>
          <w:b/>
          <w:bCs/>
          <w:highlight w:val="yellow"/>
        </w:rPr>
        <w:t>fig.</w:t>
      </w:r>
      <w:r w:rsidR="00343B69" w:rsidRPr="006B3397">
        <w:rPr>
          <w:b/>
          <w:bCs/>
          <w:highlight w:val="yellow"/>
        </w:rPr>
        <w:t xml:space="preserve"> </w:t>
      </w:r>
      <w:r w:rsidR="002C51E2" w:rsidRPr="006B3397">
        <w:rPr>
          <w:b/>
          <w:bCs/>
          <w:highlight w:val="yellow"/>
        </w:rPr>
        <w:t>9</w:t>
      </w:r>
      <w:r w:rsidR="002C51E2" w:rsidRPr="002C51E2">
        <w:t>)</w:t>
      </w:r>
      <w:r w:rsidR="004A57A7">
        <w:t>.</w:t>
      </w:r>
      <w:r w:rsidR="00343B69">
        <w:t xml:space="preserve"> </w:t>
      </w:r>
      <w:r w:rsidR="004353B6">
        <w:t xml:space="preserve">It </w:t>
      </w:r>
      <w:r w:rsidR="005C462B">
        <w:t>also included g</w:t>
      </w:r>
      <w:r w:rsidR="00AD51CB" w:rsidRPr="00AD51CB">
        <w:t xml:space="preserve">roups representing Justice, Concord, Religion, </w:t>
      </w:r>
      <w:r w:rsidR="001E4040">
        <w:t xml:space="preserve">and </w:t>
      </w:r>
      <w:r w:rsidR="00AD51CB" w:rsidRPr="00AD51CB">
        <w:t>Force, as well as the major regions of France</w:t>
      </w:r>
      <w:r w:rsidR="005C462B">
        <w:t xml:space="preserve">. Allegories </w:t>
      </w:r>
      <w:r w:rsidR="00AD51CB" w:rsidRPr="005C462B">
        <w:t>of Agriculture, Industry, Science, Art, History</w:t>
      </w:r>
      <w:r w:rsidR="001E4040">
        <w:t>,</w:t>
      </w:r>
      <w:r w:rsidR="00AD51CB" w:rsidRPr="005C462B">
        <w:t xml:space="preserve"> and Victory </w:t>
      </w:r>
      <w:r w:rsidR="00AD51CB" w:rsidRPr="003607F6">
        <w:t>ornamented the candelabra</w:t>
      </w:r>
      <w:r w:rsidR="003D5269" w:rsidRPr="003607F6">
        <w:t>s</w:t>
      </w:r>
      <w:r w:rsidR="001E4040" w:rsidRPr="003607F6">
        <w:t xml:space="preserve"> </w:t>
      </w:r>
      <w:r w:rsidR="00AD51CB" w:rsidRPr="003607F6">
        <w:t>and baskets</w:t>
      </w:r>
      <w:r w:rsidR="00AD51CB" w:rsidRPr="005C462B">
        <w:t xml:space="preserve"> that would have been placed down the length of the </w:t>
      </w:r>
      <w:r w:rsidR="005C462B" w:rsidRPr="005C462B">
        <w:t>thirty</w:t>
      </w:r>
      <w:r w:rsidR="008561E5">
        <w:t>-</w:t>
      </w:r>
      <w:r w:rsidR="005C462B" w:rsidRPr="005C462B">
        <w:t xml:space="preserve">meter table. </w:t>
      </w:r>
      <w:r w:rsidR="005C462B">
        <w:t xml:space="preserve">The imagery of a prosperous and victorious France was designed </w:t>
      </w:r>
      <w:r w:rsidR="00AA06B8">
        <w:t xml:space="preserve">by </w:t>
      </w:r>
      <w:r w:rsidR="00DD6F03" w:rsidRPr="00D73002">
        <w:t>sculptors</w:t>
      </w:r>
      <w:r w:rsidR="00DD6F03">
        <w:t xml:space="preserve"> </w:t>
      </w:r>
      <w:proofErr w:type="spellStart"/>
      <w:r w:rsidR="00AA06B8">
        <w:t>Diebolt</w:t>
      </w:r>
      <w:proofErr w:type="spellEnd"/>
      <w:r w:rsidR="00AA06B8">
        <w:t>, Pierre-Louis Rouillard</w:t>
      </w:r>
      <w:r w:rsidR="00E13DAA">
        <w:t>,</w:t>
      </w:r>
      <w:r w:rsidR="00AA06B8">
        <w:t xml:space="preserve"> and François Gilbert</w:t>
      </w:r>
      <w:r w:rsidR="00E514EF">
        <w:t xml:space="preserve"> (</w:t>
      </w:r>
      <w:r w:rsidR="00AA06B8">
        <w:t xml:space="preserve">who </w:t>
      </w:r>
      <w:r w:rsidR="00D92670">
        <w:t>directed the project</w:t>
      </w:r>
      <w:r w:rsidR="00E514EF">
        <w:t>)</w:t>
      </w:r>
      <w:r w:rsidR="00D92670">
        <w:t xml:space="preserve"> </w:t>
      </w:r>
      <w:r w:rsidR="005C462B">
        <w:t xml:space="preserve">to flatter the regime and to claim for the firm a </w:t>
      </w:r>
      <w:r w:rsidR="00B11DFC">
        <w:t>key place</w:t>
      </w:r>
      <w:r w:rsidR="00862278">
        <w:t xml:space="preserve"> in the history of official patronage</w:t>
      </w:r>
      <w:r w:rsidR="00B11DFC">
        <w:t>.</w:t>
      </w:r>
      <w:r w:rsidR="005C462B">
        <w:t xml:space="preserve"> </w:t>
      </w:r>
      <w:r w:rsidR="00AD51CB" w:rsidRPr="005C462B">
        <w:t xml:space="preserve">The </w:t>
      </w:r>
      <w:r>
        <w:t xml:space="preserve">Tuileries </w:t>
      </w:r>
      <w:r w:rsidR="00AD51CB" w:rsidRPr="005C462B">
        <w:t xml:space="preserve">centerpiece, </w:t>
      </w:r>
      <w:r>
        <w:t xml:space="preserve">like the one created for the Hôtel de Ville, was prominently exhibited at Second Empire world’s fairs, which were opportunities for </w:t>
      </w:r>
      <w:r w:rsidR="004727BC">
        <w:t xml:space="preserve">publicizing </w:t>
      </w:r>
      <w:r w:rsidR="00534B0C">
        <w:t xml:space="preserve">both </w:t>
      </w:r>
      <w:r>
        <w:t xml:space="preserve">the </w:t>
      </w:r>
      <w:r w:rsidR="00287666">
        <w:t>regime’s</w:t>
      </w:r>
      <w:r w:rsidR="004727BC">
        <w:t xml:space="preserve"> </w:t>
      </w:r>
      <w:r w:rsidR="008814EC">
        <w:t xml:space="preserve">priorities </w:t>
      </w:r>
      <w:r w:rsidR="00534B0C">
        <w:t>and the</w:t>
      </w:r>
      <w:r w:rsidR="003E14EA">
        <w:t xml:space="preserve"> economic importance of French</w:t>
      </w:r>
      <w:r w:rsidR="00534B0C">
        <w:t xml:space="preserve"> luxury industries</w:t>
      </w:r>
      <w:r w:rsidR="004727BC">
        <w:t>.</w:t>
      </w:r>
      <w:r w:rsidR="0020172B">
        <w:t xml:space="preserve"> This work</w:t>
      </w:r>
      <w:r w:rsidR="004727BC">
        <w:t xml:space="preserve">, whose manufacture was covered in the press, was </w:t>
      </w:r>
      <w:r w:rsidR="00D92670">
        <w:t xml:space="preserve">displayed </w:t>
      </w:r>
      <w:r w:rsidR="005C462B" w:rsidRPr="005C462B">
        <w:t xml:space="preserve">at the first French Exposition </w:t>
      </w:r>
      <w:proofErr w:type="spellStart"/>
      <w:r w:rsidR="00E13DAA">
        <w:t>U</w:t>
      </w:r>
      <w:r w:rsidR="005C462B" w:rsidRPr="005C462B">
        <w:t>niverselle</w:t>
      </w:r>
      <w:proofErr w:type="spellEnd"/>
      <w:r w:rsidR="005C462B" w:rsidRPr="005C462B">
        <w:t xml:space="preserve"> in </w:t>
      </w:r>
      <w:r w:rsidR="005C462B" w:rsidRPr="002C64CA">
        <w:t>185</w:t>
      </w:r>
      <w:r w:rsidR="00595418" w:rsidRPr="002C64CA">
        <w:t xml:space="preserve">5 </w:t>
      </w:r>
      <w:r w:rsidR="00E13DAA">
        <w:t xml:space="preserve">in Paris </w:t>
      </w:r>
      <w:r w:rsidR="00595418" w:rsidRPr="002C64CA">
        <w:t>am</w:t>
      </w:r>
      <w:r w:rsidR="004727BC" w:rsidRPr="002C64CA">
        <w:t>ong</w:t>
      </w:r>
      <w:r w:rsidR="005C462B" w:rsidRPr="005C462B">
        <w:t xml:space="preserve"> </w:t>
      </w:r>
      <w:r w:rsidR="00496C64">
        <w:t xml:space="preserve">a </w:t>
      </w:r>
      <w:r w:rsidR="005C462B" w:rsidRPr="005C462B">
        <w:t>selection</w:t>
      </w:r>
      <w:r w:rsidR="00496C64">
        <w:t xml:space="preserve"> of fine objects produced </w:t>
      </w:r>
      <w:r w:rsidR="00D92670">
        <w:t xml:space="preserve">for </w:t>
      </w:r>
      <w:r w:rsidR="00496C64">
        <w:t>the emperor</w:t>
      </w:r>
      <w:r w:rsidR="0020172B">
        <w:t>’s household</w:t>
      </w:r>
      <w:r w:rsidR="00496C64">
        <w:t xml:space="preserve"> </w:t>
      </w:r>
      <w:r w:rsidR="005C462B" w:rsidRPr="005C462B">
        <w:t xml:space="preserve">in the </w:t>
      </w:r>
      <w:r w:rsidR="003E14EA">
        <w:t xml:space="preserve">special </w:t>
      </w:r>
      <w:r w:rsidR="004727BC">
        <w:t>rotunda dedicated to the crown jewels</w:t>
      </w:r>
      <w:r w:rsidR="00E13DAA">
        <w:t>,</w:t>
      </w:r>
      <w:r w:rsidR="003E14EA">
        <w:t xml:space="preserve"> where i</w:t>
      </w:r>
      <w:r w:rsidR="004727BC">
        <w:t>t won a grand medal of honor.</w:t>
      </w:r>
    </w:p>
    <w:p w14:paraId="6E359D95" w14:textId="4C0FD13D" w:rsidR="00552DE3" w:rsidRPr="002C64CA" w:rsidRDefault="00763582" w:rsidP="002C64CA">
      <w:pPr>
        <w:pStyle w:val="AA-SL-BodyText"/>
      </w:pPr>
      <w:r>
        <w:t xml:space="preserve">Along with the incineration of the Hôtel de Ville, </w:t>
      </w:r>
      <w:r w:rsidRPr="00BD4A0C">
        <w:t xml:space="preserve">the </w:t>
      </w:r>
      <w:r w:rsidR="00E13DAA">
        <w:t>i</w:t>
      </w:r>
      <w:r w:rsidRPr="00BD4A0C">
        <w:t>mperial palaces were looted</w:t>
      </w:r>
      <w:r>
        <w:t>,</w:t>
      </w:r>
      <w:r w:rsidRPr="00BD4A0C">
        <w:t xml:space="preserve"> ravaged</w:t>
      </w:r>
      <w:r>
        <w:t xml:space="preserve">, and burned in </w:t>
      </w:r>
      <w:r w:rsidR="004E5293">
        <w:t xml:space="preserve">May </w:t>
      </w:r>
      <w:r>
        <w:t>1871</w:t>
      </w:r>
      <w:r w:rsidRPr="00BD4A0C">
        <w:t>.</w:t>
      </w:r>
      <w:r w:rsidRPr="001D762D">
        <w:rPr>
          <w:vertAlign w:val="superscript"/>
        </w:rPr>
        <w:endnoteReference w:id="25"/>
      </w:r>
      <w:r>
        <w:t xml:space="preserve"> </w:t>
      </w:r>
      <w:r w:rsidR="006B14F5">
        <w:t>L</w:t>
      </w:r>
      <w:r w:rsidR="00552DE3">
        <w:t xml:space="preserve">ike the </w:t>
      </w:r>
      <w:r w:rsidR="00552DE3" w:rsidRPr="002C64CA">
        <w:t>Hôtel</w:t>
      </w:r>
      <w:r w:rsidR="00552DE3">
        <w:t xml:space="preserve"> de Ville, the </w:t>
      </w:r>
      <w:r w:rsidR="00552DE3" w:rsidRPr="00BD4A0C">
        <w:t xml:space="preserve">Tuileries </w:t>
      </w:r>
      <w:r w:rsidR="00552DE3">
        <w:t xml:space="preserve">Palace was an existing structure that became an </w:t>
      </w:r>
      <w:r w:rsidR="000B397B">
        <w:t xml:space="preserve">object </w:t>
      </w:r>
      <w:r w:rsidR="00552DE3">
        <w:t>of Second Empire attention, newly completed and</w:t>
      </w:r>
      <w:r w:rsidR="000A27D0">
        <w:t>,</w:t>
      </w:r>
      <w:r w:rsidR="00552DE3">
        <w:t xml:space="preserve"> </w:t>
      </w:r>
      <w:r w:rsidR="00E514EF">
        <w:t>as a residential seat</w:t>
      </w:r>
      <w:r w:rsidR="000A27D0">
        <w:t>,</w:t>
      </w:r>
      <w:r w:rsidR="00E514EF">
        <w:t xml:space="preserve"> </w:t>
      </w:r>
      <w:r w:rsidR="00552DE3">
        <w:t xml:space="preserve">furnished at great expense under </w:t>
      </w:r>
      <w:r w:rsidR="00552DE3" w:rsidRPr="002C64CA">
        <w:t xml:space="preserve">the budget of the Maison de </w:t>
      </w:r>
      <w:proofErr w:type="spellStart"/>
      <w:r w:rsidR="00552DE3" w:rsidRPr="002C64CA">
        <w:t>l’Empereur</w:t>
      </w:r>
      <w:proofErr w:type="spellEnd"/>
      <w:r w:rsidR="00552DE3" w:rsidRPr="002C64CA">
        <w:t xml:space="preserve">. </w:t>
      </w:r>
      <w:r w:rsidR="00E514EF">
        <w:t>Finishing the splendidly appointed</w:t>
      </w:r>
      <w:r w:rsidR="00091D39" w:rsidRPr="002C64CA">
        <w:t xml:space="preserve"> Tuileries,</w:t>
      </w:r>
      <w:r w:rsidR="00425FB6">
        <w:t xml:space="preserve"> </w:t>
      </w:r>
      <w:r w:rsidR="00091D39" w:rsidRPr="002C64CA">
        <w:t>the longstanding residence of the French</w:t>
      </w:r>
      <w:r w:rsidR="00091D39" w:rsidRPr="006B3397">
        <w:t xml:space="preserve"> </w:t>
      </w:r>
      <w:r w:rsidR="00091D39" w:rsidRPr="002C64CA">
        <w:t xml:space="preserve">aristocracy, enhanced the Second Empire claims to legitimacy. </w:t>
      </w:r>
      <w:r w:rsidR="004A1AB2" w:rsidRPr="002C64CA">
        <w:lastRenderedPageBreak/>
        <w:t>But t</w:t>
      </w:r>
      <w:r w:rsidR="00AD3417" w:rsidRPr="002C64CA">
        <w:t xml:space="preserve">his </w:t>
      </w:r>
      <w:r w:rsidR="00A84034" w:rsidRPr="002C64CA">
        <w:t xml:space="preserve">spectacular </w:t>
      </w:r>
      <w:r w:rsidR="00AD3417" w:rsidRPr="002C64CA">
        <w:t>effort</w:t>
      </w:r>
      <w:r w:rsidR="00005A5D" w:rsidRPr="002C64CA">
        <w:t xml:space="preserve">, and its visibility as a symbol of </w:t>
      </w:r>
      <w:r w:rsidR="00BF4CC9" w:rsidRPr="002C64CA">
        <w:t xml:space="preserve">the </w:t>
      </w:r>
      <w:r w:rsidR="00005A5D" w:rsidRPr="002C64CA">
        <w:t>Second Empire</w:t>
      </w:r>
      <w:r w:rsidR="00720634">
        <w:t xml:space="preserve"> power</w:t>
      </w:r>
      <w:r w:rsidR="00005A5D" w:rsidRPr="002C64CA">
        <w:t xml:space="preserve">, </w:t>
      </w:r>
      <w:r w:rsidR="00AD3417" w:rsidRPr="002C64CA">
        <w:t xml:space="preserve">made it a </w:t>
      </w:r>
      <w:r w:rsidR="00AD51CB" w:rsidRPr="002C64CA">
        <w:t>primary</w:t>
      </w:r>
      <w:r w:rsidR="00AD51CB" w:rsidRPr="00BD4A0C">
        <w:t xml:space="preserve"> target</w:t>
      </w:r>
      <w:r w:rsidR="001C6363">
        <w:t xml:space="preserve"> during the Commune</w:t>
      </w:r>
      <w:r w:rsidR="00AD51CB">
        <w:t>.</w:t>
      </w:r>
      <w:r w:rsidR="00562DE7" w:rsidRPr="001D762D">
        <w:rPr>
          <w:vertAlign w:val="superscript"/>
        </w:rPr>
        <w:endnoteReference w:id="26"/>
      </w:r>
      <w:r w:rsidR="00AD51CB">
        <w:t xml:space="preserve"> Communards claimed, </w:t>
      </w:r>
      <w:r w:rsidR="00AD51CB" w:rsidRPr="002C64CA">
        <w:t>“</w:t>
      </w:r>
      <w:r w:rsidR="00C86A4A">
        <w:t>T</w:t>
      </w:r>
      <w:r w:rsidR="00AD51CB" w:rsidRPr="002C64CA">
        <w:t>here is no filthier monument, one that recalls more horrors and infamies” and called for its destruction as a symbolic end to the Second Empire.</w:t>
      </w:r>
      <w:r w:rsidR="00AD51CB" w:rsidRPr="001D762D">
        <w:rPr>
          <w:rFonts w:eastAsiaTheme="minorEastAsia"/>
          <w:color w:val="000000"/>
          <w:vertAlign w:val="superscript"/>
        </w:rPr>
        <w:endnoteReference w:id="27"/>
      </w:r>
      <w:r w:rsidR="00AD51CB" w:rsidRPr="006B3397">
        <w:t xml:space="preserve"> </w:t>
      </w:r>
      <w:r w:rsidR="00091D39" w:rsidRPr="002C64CA">
        <w:t>Th</w:t>
      </w:r>
      <w:r w:rsidR="004E5293" w:rsidRPr="002C64CA">
        <w:t>is</w:t>
      </w:r>
      <w:r w:rsidR="00091D39" w:rsidRPr="002C64CA">
        <w:t xml:space="preserve"> vicious </w:t>
      </w:r>
      <w:r w:rsidR="000B397B">
        <w:t xml:space="preserve">enmity </w:t>
      </w:r>
      <w:r w:rsidR="00091D39" w:rsidRPr="002C64CA">
        <w:t>made the Tuileries and its showy d</w:t>
      </w:r>
      <w:r w:rsidR="00A454D8">
        <w:t>e</w:t>
      </w:r>
      <w:r w:rsidR="00091D39" w:rsidRPr="002C64CA">
        <w:t xml:space="preserve">cor an obvious target. </w:t>
      </w:r>
      <w:r w:rsidR="00D92670" w:rsidRPr="002C64CA">
        <w:t>It was sacked and set ablaze</w:t>
      </w:r>
      <w:r w:rsidR="00005A5D" w:rsidRPr="002C64CA">
        <w:t xml:space="preserve"> in May 1871</w:t>
      </w:r>
      <w:r w:rsidR="008A158B" w:rsidRPr="002C64CA">
        <w:t>. A</w:t>
      </w:r>
      <w:r w:rsidR="003736FD" w:rsidRPr="002C64CA">
        <w:t xml:space="preserve">fter </w:t>
      </w:r>
      <w:r w:rsidR="00005A5D" w:rsidRPr="002C64CA">
        <w:t xml:space="preserve">a long </w:t>
      </w:r>
      <w:r w:rsidR="003736FD" w:rsidRPr="002C64CA">
        <w:t>debate</w:t>
      </w:r>
      <w:r w:rsidR="00005A5D" w:rsidRPr="002C64CA">
        <w:t xml:space="preserve"> that revisited the politics of the </w:t>
      </w:r>
      <w:r w:rsidR="008A158B" w:rsidRPr="002C64CA">
        <w:t>Commune</w:t>
      </w:r>
      <w:r w:rsidR="00BF4CC9" w:rsidRPr="002C64CA">
        <w:t xml:space="preserve"> and</w:t>
      </w:r>
      <w:r w:rsidR="008A158B" w:rsidRPr="002C64CA">
        <w:t xml:space="preserve"> the association </w:t>
      </w:r>
      <w:r w:rsidR="00A454D8">
        <w:t xml:space="preserve">of the </w:t>
      </w:r>
      <w:r w:rsidR="00A454D8" w:rsidRPr="002C64CA">
        <w:t xml:space="preserve">Tuileries </w:t>
      </w:r>
      <w:r w:rsidR="008A158B" w:rsidRPr="002C64CA">
        <w:t>with monarchical and imperial</w:t>
      </w:r>
      <w:r w:rsidR="00D92670" w:rsidRPr="002C64CA">
        <w:t xml:space="preserve"> </w:t>
      </w:r>
      <w:r w:rsidR="008A158B" w:rsidRPr="002C64CA">
        <w:t xml:space="preserve">France, </w:t>
      </w:r>
      <w:r w:rsidR="00BF4CC9" w:rsidRPr="002C64CA">
        <w:t>the ruin</w:t>
      </w:r>
      <w:r w:rsidR="0083712E" w:rsidRPr="002C64CA">
        <w:t xml:space="preserve">ed structure </w:t>
      </w:r>
      <w:r w:rsidR="00005A5D" w:rsidRPr="002C64CA">
        <w:t xml:space="preserve">was </w:t>
      </w:r>
      <w:r w:rsidR="008A158B" w:rsidRPr="002C64CA">
        <w:t xml:space="preserve">deemed anti-Republican and </w:t>
      </w:r>
      <w:r w:rsidR="00D92670" w:rsidRPr="002C64CA">
        <w:t>demolished</w:t>
      </w:r>
      <w:r w:rsidR="00005A5D" w:rsidRPr="002C64CA">
        <w:t xml:space="preserve"> in the early 1880s</w:t>
      </w:r>
      <w:r w:rsidR="00D92670" w:rsidRPr="002C64CA">
        <w:t>.</w:t>
      </w:r>
      <w:r w:rsidR="003736FD" w:rsidRPr="001D762D">
        <w:rPr>
          <w:color w:val="000000"/>
          <w:vertAlign w:val="superscript"/>
        </w:rPr>
        <w:endnoteReference w:id="28"/>
      </w:r>
    </w:p>
    <w:p w14:paraId="1C8B037E" w14:textId="4E5C56F3" w:rsidR="00595418" w:rsidRDefault="00CA5FD4" w:rsidP="002C64CA">
      <w:pPr>
        <w:pStyle w:val="AA-SL-BodyText"/>
      </w:pPr>
      <w:r w:rsidRPr="002C64CA">
        <w:t xml:space="preserve">Unlike the building itself, the </w:t>
      </w:r>
      <w:r w:rsidR="00AD51CB" w:rsidRPr="002C64CA">
        <w:t xml:space="preserve">central parts of </w:t>
      </w:r>
      <w:proofErr w:type="spellStart"/>
      <w:r w:rsidR="00AD51CB" w:rsidRPr="002C64CA">
        <w:t>Christofle</w:t>
      </w:r>
      <w:r w:rsidR="00595418" w:rsidRPr="002C64CA">
        <w:t>’</w:t>
      </w:r>
      <w:r w:rsidR="00AD51CB" w:rsidRPr="002C64CA">
        <w:t>s</w:t>
      </w:r>
      <w:proofErr w:type="spellEnd"/>
      <w:r w:rsidR="00AD51CB">
        <w:t xml:space="preserve"> one-hundred place </w:t>
      </w:r>
      <w:r w:rsidR="00595418" w:rsidRPr="004273BC">
        <w:rPr>
          <w:i/>
        </w:rPr>
        <w:t>surtout de table</w:t>
      </w:r>
      <w:r w:rsidR="00AD51CB">
        <w:t xml:space="preserve"> executed for the Tuileries Palace </w:t>
      </w:r>
      <w:r>
        <w:t xml:space="preserve">was </w:t>
      </w:r>
      <w:r w:rsidR="00AD51CB">
        <w:t>ultimately saved from the wreckage</w:t>
      </w:r>
      <w:r>
        <w:t xml:space="preserve"> and restored</w:t>
      </w:r>
      <w:r w:rsidR="00AD51CB">
        <w:t xml:space="preserve">. The architect </w:t>
      </w:r>
      <w:r w:rsidR="00AB2937">
        <w:t xml:space="preserve">Hector </w:t>
      </w:r>
      <w:proofErr w:type="spellStart"/>
      <w:r w:rsidR="00AD51CB">
        <w:t>Lefuel</w:t>
      </w:r>
      <w:proofErr w:type="spellEnd"/>
      <w:r w:rsidR="00AD51CB">
        <w:t xml:space="preserve">, who had finished the </w:t>
      </w:r>
      <w:r w:rsidR="00C74909">
        <w:t xml:space="preserve">structure </w:t>
      </w:r>
      <w:r w:rsidR="00AD51CB">
        <w:t>along with the new wings of the Louvre for</w:t>
      </w:r>
      <w:r>
        <w:t xml:space="preserve"> Napol</w:t>
      </w:r>
      <w:r w:rsidR="00091D39">
        <w:t>é</w:t>
      </w:r>
      <w:r>
        <w:t>on III</w:t>
      </w:r>
      <w:r w:rsidR="00AD51CB">
        <w:t xml:space="preserve">, combed through the </w:t>
      </w:r>
      <w:r w:rsidR="003736FD">
        <w:t xml:space="preserve">smoking </w:t>
      </w:r>
      <w:r w:rsidR="00AD51CB">
        <w:t>ruins</w:t>
      </w:r>
      <w:r w:rsidR="003736FD">
        <w:t xml:space="preserve"> to assess the damage</w:t>
      </w:r>
      <w:r w:rsidR="001C1784">
        <w:t>. He</w:t>
      </w:r>
      <w:r w:rsidR="00AD51CB">
        <w:t xml:space="preserve"> amassed thirty-two hundred kilos of </w:t>
      </w:r>
      <w:r w:rsidR="00AC7B8E">
        <w:t xml:space="preserve">metallic </w:t>
      </w:r>
      <w:r w:rsidR="00AD51CB">
        <w:t xml:space="preserve">debris, which he offered to </w:t>
      </w:r>
      <w:proofErr w:type="spellStart"/>
      <w:r w:rsidR="00AD51CB">
        <w:t>Christofle</w:t>
      </w:r>
      <w:proofErr w:type="spellEnd"/>
      <w:r w:rsidR="0051788B">
        <w:t>;</w:t>
      </w:r>
      <w:r w:rsidR="00AD51CB">
        <w:t xml:space="preserve"> </w:t>
      </w:r>
      <w:r w:rsidR="0051788B">
        <w:t xml:space="preserve">the firm </w:t>
      </w:r>
      <w:r w:rsidR="003D1F44">
        <w:t xml:space="preserve">bought </w:t>
      </w:r>
      <w:r w:rsidR="00AC7B8E" w:rsidRPr="002E28BB">
        <w:t xml:space="preserve">most of </w:t>
      </w:r>
      <w:r w:rsidR="003D1F44" w:rsidRPr="002E28BB">
        <w:t>it for</w:t>
      </w:r>
      <w:r w:rsidR="003D1F44">
        <w:t xml:space="preserve"> </w:t>
      </w:r>
      <w:r w:rsidR="007F35C3">
        <w:t>ten</w:t>
      </w:r>
      <w:r w:rsidR="00AD51CB">
        <w:t xml:space="preserve"> francs per kilo.</w:t>
      </w:r>
      <w:r w:rsidR="00AB2937">
        <w:t xml:space="preserve"> The repossession of the remains of a </w:t>
      </w:r>
      <w:r w:rsidR="00AD51CB">
        <w:t>wor</w:t>
      </w:r>
      <w:r w:rsidR="00CC03AB">
        <w:t>k that</w:t>
      </w:r>
      <w:r w:rsidR="00AD51CB">
        <w:t xml:space="preserve"> had bestowed exceptional prestige on the </w:t>
      </w:r>
      <w:proofErr w:type="spellStart"/>
      <w:r w:rsidR="00AD51CB">
        <w:t>Christofle</w:t>
      </w:r>
      <w:proofErr w:type="spellEnd"/>
      <w:r w:rsidR="00AD51CB">
        <w:t xml:space="preserve"> firm in the 1850s</w:t>
      </w:r>
      <w:r w:rsidR="00E74429">
        <w:t xml:space="preserve"> was more than an effort to reclaim the </w:t>
      </w:r>
      <w:r w:rsidR="001C6C6A">
        <w:t xml:space="preserve">valuable raw </w:t>
      </w:r>
      <w:r w:rsidR="00E74429">
        <w:t>materials</w:t>
      </w:r>
      <w:r w:rsidR="00AD51CB">
        <w:t xml:space="preserve">. </w:t>
      </w:r>
      <w:r w:rsidR="007B76C6">
        <w:t xml:space="preserve">Using the </w:t>
      </w:r>
      <w:r w:rsidR="00DB424F">
        <w:t xml:space="preserve">gathered debris and </w:t>
      </w:r>
      <w:r w:rsidR="007F35C3">
        <w:t xml:space="preserve">the </w:t>
      </w:r>
      <w:r w:rsidR="007B76C6">
        <w:t>models in the company archives</w:t>
      </w:r>
      <w:r w:rsidR="00DB424F">
        <w:t xml:space="preserve">, </w:t>
      </w:r>
      <w:proofErr w:type="spellStart"/>
      <w:r w:rsidR="00DB424F">
        <w:t>Christofle</w:t>
      </w:r>
      <w:proofErr w:type="spellEnd"/>
      <w:r w:rsidR="00DB424F">
        <w:t xml:space="preserve"> embarked on a process of restor</w:t>
      </w:r>
      <w:r w:rsidR="00BB7ED9">
        <w:t xml:space="preserve">ing </w:t>
      </w:r>
      <w:r w:rsidR="00BB7ED9" w:rsidRPr="00677067">
        <w:t xml:space="preserve">parts of the </w:t>
      </w:r>
      <w:r w:rsidR="007F35C3" w:rsidRPr="00677067">
        <w:t>Tuilerie</w:t>
      </w:r>
      <w:r w:rsidR="00AC7B8E" w:rsidRPr="00677067">
        <w:t>s</w:t>
      </w:r>
      <w:r w:rsidR="007F35C3" w:rsidRPr="00677067">
        <w:t xml:space="preserve"> </w:t>
      </w:r>
      <w:r w:rsidR="00BB7ED9" w:rsidRPr="00677067">
        <w:t>service</w:t>
      </w:r>
      <w:r w:rsidR="00E74429" w:rsidRPr="00677067">
        <w:t>. The company</w:t>
      </w:r>
      <w:r w:rsidR="00E74429">
        <w:t xml:space="preserve"> </w:t>
      </w:r>
      <w:r w:rsidR="00A80946">
        <w:t xml:space="preserve">remade </w:t>
      </w:r>
      <w:r w:rsidR="00E74429">
        <w:t xml:space="preserve">some of the lost parts to join with the repaired and </w:t>
      </w:r>
      <w:proofErr w:type="spellStart"/>
      <w:r w:rsidR="00E74429">
        <w:t>resilvered</w:t>
      </w:r>
      <w:proofErr w:type="spellEnd"/>
      <w:r w:rsidR="00E74429">
        <w:t xml:space="preserve"> central group, </w:t>
      </w:r>
      <w:r w:rsidR="006630DF">
        <w:t xml:space="preserve">but </w:t>
      </w:r>
      <w:r w:rsidR="001C1784">
        <w:t>the</w:t>
      </w:r>
      <w:r w:rsidR="00CD5731">
        <w:t>y left</w:t>
      </w:r>
      <w:r w:rsidR="001C1784">
        <w:t xml:space="preserve"> </w:t>
      </w:r>
      <w:r w:rsidR="00BB7ED9">
        <w:t xml:space="preserve">visual </w:t>
      </w:r>
      <w:r w:rsidR="006630DF">
        <w:t>evidence of the damage</w:t>
      </w:r>
      <w:r w:rsidR="005D6CE5">
        <w:t xml:space="preserve"> </w:t>
      </w:r>
      <w:r w:rsidR="0032780D">
        <w:t>(</w:t>
      </w:r>
      <w:r w:rsidR="001D762D" w:rsidRPr="00EF0EED">
        <w:rPr>
          <w:b/>
          <w:bCs/>
          <w:highlight w:val="yellow"/>
        </w:rPr>
        <w:t>fig.</w:t>
      </w:r>
      <w:r w:rsidR="0032780D" w:rsidRPr="00EF0EED">
        <w:rPr>
          <w:b/>
          <w:bCs/>
          <w:highlight w:val="yellow"/>
        </w:rPr>
        <w:t xml:space="preserve"> 10</w:t>
      </w:r>
      <w:r w:rsidR="0032780D">
        <w:t>)</w:t>
      </w:r>
      <w:r w:rsidR="007F35C3">
        <w:t>.</w:t>
      </w:r>
      <w:r w:rsidR="0032780D">
        <w:t xml:space="preserve"> </w:t>
      </w:r>
      <w:r w:rsidR="00AC7B8E" w:rsidRPr="00D85548">
        <w:t>Some f</w:t>
      </w:r>
      <w:r w:rsidR="00A515D0" w:rsidRPr="00D85548">
        <w:t>igure</w:t>
      </w:r>
      <w:r w:rsidR="00AC7B8E" w:rsidRPr="00D85548">
        <w:t xml:space="preserve">s have </w:t>
      </w:r>
      <w:r w:rsidR="00A515D0" w:rsidRPr="00D85548">
        <w:t>severed</w:t>
      </w:r>
      <w:r w:rsidR="00A515D0">
        <w:t xml:space="preserve"> limb</w:t>
      </w:r>
      <w:r w:rsidR="00C1607C">
        <w:t>s</w:t>
      </w:r>
      <w:r w:rsidR="00D85548">
        <w:t>,</w:t>
      </w:r>
      <w:r w:rsidR="00C1607C">
        <w:t xml:space="preserve"> and </w:t>
      </w:r>
      <w:r w:rsidR="00A515D0">
        <w:t xml:space="preserve">most </w:t>
      </w:r>
      <w:r w:rsidR="005D6CE5">
        <w:t xml:space="preserve">of the </w:t>
      </w:r>
      <w:r w:rsidR="00E74429">
        <w:t xml:space="preserve">remaining </w:t>
      </w:r>
      <w:r w:rsidR="005D6CE5">
        <w:t>candelabra</w:t>
      </w:r>
      <w:r w:rsidR="00E74429">
        <w:t xml:space="preserve"> </w:t>
      </w:r>
      <w:r w:rsidR="005D6CE5">
        <w:t>have puckered and darkened surfaces</w:t>
      </w:r>
      <w:r w:rsidR="00A515D0">
        <w:t xml:space="preserve">. The ornamental friezes </w:t>
      </w:r>
      <w:r w:rsidR="005D6CE5">
        <w:t xml:space="preserve">of their bases </w:t>
      </w:r>
      <w:r w:rsidR="007F02DA">
        <w:t>remain</w:t>
      </w:r>
      <w:r w:rsidR="005D6CE5">
        <w:t xml:space="preserve"> in </w:t>
      </w:r>
      <w:r w:rsidR="008C3C62">
        <w:t xml:space="preserve">a </w:t>
      </w:r>
      <w:r w:rsidR="005D6CE5">
        <w:t>fragment</w:t>
      </w:r>
      <w:r w:rsidR="008C3C62">
        <w:t>ed state with obvious losses that were not</w:t>
      </w:r>
      <w:r w:rsidR="007A34A4">
        <w:t xml:space="preserve"> concealed</w:t>
      </w:r>
      <w:r w:rsidR="00F87BA4">
        <w:t xml:space="preserve"> or replaced</w:t>
      </w:r>
      <w:r w:rsidR="005D6CE5">
        <w:t xml:space="preserve">. These </w:t>
      </w:r>
      <w:r w:rsidR="007F02DA">
        <w:t xml:space="preserve">deliberate </w:t>
      </w:r>
      <w:r w:rsidR="005D6CE5">
        <w:t>artifactual traces bore witness to the high heat of the destructive Tuileries fire.</w:t>
      </w:r>
      <w:r w:rsidR="007F02DA">
        <w:t xml:space="preserve"> </w:t>
      </w:r>
      <w:r w:rsidR="00C1607C">
        <w:t xml:space="preserve">In addition, </w:t>
      </w:r>
      <w:proofErr w:type="spellStart"/>
      <w:r w:rsidR="00C1607C">
        <w:t>Christofle</w:t>
      </w:r>
      <w:proofErr w:type="spellEnd"/>
      <w:r w:rsidR="00C1607C">
        <w:t xml:space="preserve"> </w:t>
      </w:r>
      <w:r w:rsidR="007F02DA" w:rsidRPr="004673A6">
        <w:t xml:space="preserve">recast some of the utilitarian </w:t>
      </w:r>
      <w:r w:rsidR="00A80946">
        <w:t xml:space="preserve">serving dishes </w:t>
      </w:r>
      <w:r w:rsidR="007F02DA" w:rsidRPr="004673A6">
        <w:t xml:space="preserve">of the Tuileries service. </w:t>
      </w:r>
      <w:r w:rsidR="007F02DA">
        <w:t xml:space="preserve">The expense </w:t>
      </w:r>
      <w:r w:rsidR="00A42068">
        <w:t xml:space="preserve">of recuperation </w:t>
      </w:r>
      <w:r w:rsidR="007F02DA">
        <w:t xml:space="preserve">and </w:t>
      </w:r>
      <w:r w:rsidR="00A42068">
        <w:t xml:space="preserve">the </w:t>
      </w:r>
      <w:r w:rsidR="007F02DA">
        <w:t xml:space="preserve">labor </w:t>
      </w:r>
      <w:r w:rsidR="00A42068">
        <w:t>of remaking</w:t>
      </w:r>
      <w:r w:rsidR="007F02DA">
        <w:t xml:space="preserve"> was not slight</w:t>
      </w:r>
      <w:r w:rsidR="00B47D37">
        <w:t xml:space="preserve">. </w:t>
      </w:r>
      <w:r w:rsidR="00B47D37">
        <w:lastRenderedPageBreak/>
        <w:t xml:space="preserve">Like the </w:t>
      </w:r>
      <w:r w:rsidR="00A42068">
        <w:t>a</w:t>
      </w:r>
      <w:r w:rsidR="00B47D37">
        <w:t xml:space="preserve">lbum of the Hôtel de Ville centerpiece, the firm’s efforts to remember and remake its most glorious objects was also an attempt to </w:t>
      </w:r>
      <w:r w:rsidR="00CB3722">
        <w:t xml:space="preserve">collect and </w:t>
      </w:r>
      <w:r w:rsidR="00B47D37">
        <w:t>secure its legacy in the shifting context of the Third Republic.</w:t>
      </w:r>
    </w:p>
    <w:p w14:paraId="0252924A" w14:textId="377B9EE2" w:rsidR="00601CD7" w:rsidRPr="002C64CA" w:rsidRDefault="00601CD7" w:rsidP="002C64CA">
      <w:pPr>
        <w:pStyle w:val="AA-SL-BodyTextNoInd"/>
      </w:pPr>
    </w:p>
    <w:p w14:paraId="5420CB08" w14:textId="1E95013C" w:rsidR="00601CD7" w:rsidRPr="00601CD7" w:rsidRDefault="00601CD7" w:rsidP="00EF0EED">
      <w:pPr>
        <w:pStyle w:val="Heading2"/>
      </w:pPr>
      <w:r w:rsidRPr="00601CD7">
        <w:t>Remembering</w:t>
      </w:r>
      <w:r>
        <w:t xml:space="preserve">, </w:t>
      </w:r>
      <w:r w:rsidR="00754A99">
        <w:t>Exhibiting</w:t>
      </w:r>
      <w:r w:rsidR="00B03407">
        <w:t>,</w:t>
      </w:r>
      <w:r w:rsidR="00754A99">
        <w:t xml:space="preserve"> </w:t>
      </w:r>
      <w:r>
        <w:t>and Writing</w:t>
      </w:r>
    </w:p>
    <w:p w14:paraId="70E0F8B1" w14:textId="746DF2D2" w:rsidR="00595418" w:rsidRDefault="00180AC1" w:rsidP="002C64CA">
      <w:pPr>
        <w:pStyle w:val="AA-SL-BodyTextNoInd"/>
      </w:pPr>
      <w:r>
        <w:t xml:space="preserve">The </w:t>
      </w:r>
      <w:r w:rsidR="00F779EA">
        <w:t xml:space="preserve">effort to preserve the </w:t>
      </w:r>
      <w:proofErr w:type="spellStart"/>
      <w:r w:rsidR="00F779EA">
        <w:t>Christofle</w:t>
      </w:r>
      <w:proofErr w:type="spellEnd"/>
      <w:r w:rsidR="00F779EA">
        <w:t xml:space="preserve"> artifacts</w:t>
      </w:r>
      <w:r>
        <w:t xml:space="preserve"> was entangled with the promotion of the history of French </w:t>
      </w:r>
      <w:proofErr w:type="spellStart"/>
      <w:r w:rsidR="00595418" w:rsidRPr="00180AC1">
        <w:rPr>
          <w:i/>
          <w:iCs/>
        </w:rPr>
        <w:t>orfèvrerie</w:t>
      </w:r>
      <w:proofErr w:type="spellEnd"/>
      <w:r w:rsidR="00AF0270">
        <w:t xml:space="preserve"> in the second half of the nineteenth century. </w:t>
      </w:r>
      <w:r>
        <w:t xml:space="preserve">The key figure in this endeavor was </w:t>
      </w:r>
      <w:r w:rsidR="007F02DA">
        <w:t xml:space="preserve">Henri </w:t>
      </w:r>
      <w:proofErr w:type="spellStart"/>
      <w:r w:rsidR="007F02DA">
        <w:t>Bouilhet</w:t>
      </w:r>
      <w:proofErr w:type="spellEnd"/>
      <w:r w:rsidR="007F02DA">
        <w:t xml:space="preserve"> (183</w:t>
      </w:r>
      <w:r w:rsidR="00595418">
        <w:t>0–1</w:t>
      </w:r>
      <w:r w:rsidR="007F02DA">
        <w:t>910)</w:t>
      </w:r>
      <w:r w:rsidR="00F779EA">
        <w:t xml:space="preserve">. </w:t>
      </w:r>
      <w:r w:rsidR="00085648">
        <w:t xml:space="preserve">The </w:t>
      </w:r>
      <w:proofErr w:type="spellStart"/>
      <w:r w:rsidR="00F779EA">
        <w:t>Bouilhet</w:t>
      </w:r>
      <w:proofErr w:type="spellEnd"/>
      <w:r w:rsidR="00085648">
        <w:t xml:space="preserve"> family was </w:t>
      </w:r>
      <w:r w:rsidR="001C1784">
        <w:t xml:space="preserve">closely </w:t>
      </w:r>
      <w:r w:rsidR="00021521">
        <w:t xml:space="preserve">aligned </w:t>
      </w:r>
      <w:r w:rsidR="00085648">
        <w:t xml:space="preserve">through business and marriage with the </w:t>
      </w:r>
      <w:proofErr w:type="spellStart"/>
      <w:r w:rsidR="00085648">
        <w:t>Christofle</w:t>
      </w:r>
      <w:proofErr w:type="spellEnd"/>
      <w:r w:rsidR="00085648">
        <w:t xml:space="preserve"> enterprise. As an orphaned </w:t>
      </w:r>
      <w:r w:rsidR="007F02DA">
        <w:t xml:space="preserve">nephew of </w:t>
      </w:r>
      <w:r w:rsidR="007F02DA" w:rsidRPr="002C64CA">
        <w:t>Charles</w:t>
      </w:r>
      <w:r w:rsidR="007F02DA">
        <w:t xml:space="preserve"> </w:t>
      </w:r>
      <w:proofErr w:type="spellStart"/>
      <w:r w:rsidR="007F02DA">
        <w:t>Christofle</w:t>
      </w:r>
      <w:proofErr w:type="spellEnd"/>
      <w:r w:rsidR="00085648">
        <w:t xml:space="preserve">, </w:t>
      </w:r>
      <w:r w:rsidR="00AF0270">
        <w:t xml:space="preserve">Henri </w:t>
      </w:r>
      <w:proofErr w:type="spellStart"/>
      <w:r w:rsidR="00085648">
        <w:t>Bouilhet</w:t>
      </w:r>
      <w:proofErr w:type="spellEnd"/>
      <w:r w:rsidR="00085648">
        <w:t xml:space="preserve"> was taken into the immediate family</w:t>
      </w:r>
      <w:r w:rsidR="00710F92">
        <w:t xml:space="preserve"> and</w:t>
      </w:r>
      <w:r w:rsidR="00085648">
        <w:t xml:space="preserve"> </w:t>
      </w:r>
      <w:r w:rsidR="007F02DA">
        <w:t>ensur</w:t>
      </w:r>
      <w:r w:rsidR="00085648">
        <w:t>ed</w:t>
      </w:r>
      <w:r w:rsidR="007F02DA">
        <w:t xml:space="preserve"> education and training as an</w:t>
      </w:r>
      <w:r w:rsidR="00981946">
        <w:t xml:space="preserve"> engineer-</w:t>
      </w:r>
      <w:r w:rsidR="007F02DA">
        <w:t xml:space="preserve">chemist </w:t>
      </w:r>
      <w:r w:rsidR="007F02DA" w:rsidRPr="00D409D5">
        <w:t xml:space="preserve">under </w:t>
      </w:r>
      <w:r w:rsidR="00710F92" w:rsidRPr="00D409D5">
        <w:t>Jean-Baptis</w:t>
      </w:r>
      <w:r w:rsidR="00645979" w:rsidRPr="00D409D5">
        <w:t>t</w:t>
      </w:r>
      <w:r w:rsidR="00710F92" w:rsidRPr="00D409D5">
        <w:t>e</w:t>
      </w:r>
      <w:r w:rsidR="00A80946" w:rsidRPr="00D409D5">
        <w:t xml:space="preserve"> </w:t>
      </w:r>
      <w:r w:rsidR="007F02DA" w:rsidRPr="00D409D5">
        <w:t>Dumas</w:t>
      </w:r>
      <w:r w:rsidR="00981946">
        <w:t xml:space="preserve"> at the École Centrale des Arts et </w:t>
      </w:r>
      <w:r w:rsidR="00981946" w:rsidRPr="00D409D5">
        <w:t>Manufactures</w:t>
      </w:r>
      <w:r w:rsidR="00F52C91" w:rsidRPr="00D409D5">
        <w:t xml:space="preserve"> and the Société </w:t>
      </w:r>
      <w:proofErr w:type="spellStart"/>
      <w:r w:rsidR="00F52C91" w:rsidRPr="00D409D5">
        <w:t>d’</w:t>
      </w:r>
      <w:r w:rsidR="00710F92" w:rsidRPr="00D409D5">
        <w:t>E</w:t>
      </w:r>
      <w:r w:rsidR="00F52C91" w:rsidRPr="00D409D5">
        <w:t>ncouragement</w:t>
      </w:r>
      <w:proofErr w:type="spellEnd"/>
      <w:r w:rsidR="00710F92" w:rsidRPr="00D409D5">
        <w:t xml:space="preserve"> pour </w:t>
      </w:r>
      <w:proofErr w:type="spellStart"/>
      <w:r w:rsidR="00710F92" w:rsidRPr="00D409D5">
        <w:t>l’Industrie</w:t>
      </w:r>
      <w:proofErr w:type="spellEnd"/>
      <w:r w:rsidR="00710F92" w:rsidRPr="00D409D5">
        <w:t xml:space="preserve"> National</w:t>
      </w:r>
      <w:r w:rsidR="00A80946" w:rsidRPr="00D409D5">
        <w:t>e</w:t>
      </w:r>
      <w:r w:rsidR="0035609B" w:rsidRPr="00D409D5">
        <w:t xml:space="preserve">. </w:t>
      </w:r>
      <w:proofErr w:type="spellStart"/>
      <w:r w:rsidR="0035609B" w:rsidRPr="00D409D5">
        <w:t>Bouilhet</w:t>
      </w:r>
      <w:proofErr w:type="spellEnd"/>
      <w:r w:rsidR="0035609B" w:rsidRPr="00D409D5">
        <w:t xml:space="preserve"> entered t</w:t>
      </w:r>
      <w:r w:rsidR="0035609B">
        <w:t xml:space="preserve">he firm equipped with new scientific knowledge of </w:t>
      </w:r>
      <w:r w:rsidR="00595418">
        <w:t>electrochemistry</w:t>
      </w:r>
      <w:r w:rsidR="0035609B">
        <w:t xml:space="preserve">, which became a </w:t>
      </w:r>
      <w:proofErr w:type="spellStart"/>
      <w:r w:rsidR="0035609B">
        <w:t>Christofle</w:t>
      </w:r>
      <w:proofErr w:type="spellEnd"/>
      <w:r w:rsidR="0035609B">
        <w:t xml:space="preserve"> specialty. </w:t>
      </w:r>
      <w:r w:rsidR="00F52C91">
        <w:t xml:space="preserve">He </w:t>
      </w:r>
      <w:r w:rsidR="00221004">
        <w:t xml:space="preserve">ascended through the company, by all accounts an intelligent and hardworking figure dedicated to the firm and its founder. After the death of Charles </w:t>
      </w:r>
      <w:proofErr w:type="spellStart"/>
      <w:r w:rsidR="00221004">
        <w:t>Christofle</w:t>
      </w:r>
      <w:proofErr w:type="spellEnd"/>
      <w:r w:rsidR="00221004">
        <w:t xml:space="preserve"> in 1863, his son Paul </w:t>
      </w:r>
      <w:proofErr w:type="spellStart"/>
      <w:r w:rsidR="00F4662F">
        <w:t>Christofle</w:t>
      </w:r>
      <w:proofErr w:type="spellEnd"/>
      <w:r w:rsidR="00F4662F">
        <w:t xml:space="preserve"> </w:t>
      </w:r>
      <w:r w:rsidR="00221004">
        <w:t xml:space="preserve">and </w:t>
      </w:r>
      <w:proofErr w:type="spellStart"/>
      <w:r w:rsidR="00221004">
        <w:t>Bouilhet</w:t>
      </w:r>
      <w:proofErr w:type="spellEnd"/>
      <w:r w:rsidR="00221004">
        <w:t xml:space="preserve"> took over</w:t>
      </w:r>
      <w:r w:rsidR="0058187C">
        <w:t>,</w:t>
      </w:r>
      <w:r w:rsidR="00F4662F">
        <w:t xml:space="preserve"> </w:t>
      </w:r>
      <w:r w:rsidR="00A872B8">
        <w:t>as cousins</w:t>
      </w:r>
      <w:r w:rsidR="0058187C">
        <w:t>,</w:t>
      </w:r>
      <w:r w:rsidR="00A872B8">
        <w:t xml:space="preserve"> </w:t>
      </w:r>
      <w:r w:rsidR="00F4662F">
        <w:t xml:space="preserve">the </w:t>
      </w:r>
      <w:r w:rsidR="00F779EA">
        <w:t xml:space="preserve">shared </w:t>
      </w:r>
      <w:r w:rsidR="00F4662F">
        <w:t>management</w:t>
      </w:r>
      <w:r w:rsidR="00261D9D">
        <w:t xml:space="preserve"> of </w:t>
      </w:r>
      <w:proofErr w:type="spellStart"/>
      <w:r w:rsidR="00261D9D">
        <w:t>Christofle</w:t>
      </w:r>
      <w:proofErr w:type="spellEnd"/>
      <w:r w:rsidR="00261D9D">
        <w:t xml:space="preserve"> et </w:t>
      </w:r>
      <w:r w:rsidR="00D92670">
        <w:t>C</w:t>
      </w:r>
      <w:r w:rsidR="00261D9D">
        <w:t>ie</w:t>
      </w:r>
      <w:r w:rsidR="00221004">
        <w:t xml:space="preserve">. </w:t>
      </w:r>
      <w:r w:rsidR="005C14A8">
        <w:t xml:space="preserve">The </w:t>
      </w:r>
      <w:r w:rsidR="00F4662F">
        <w:t>S</w:t>
      </w:r>
      <w:r w:rsidR="005C14A8">
        <w:t xml:space="preserve">econd </w:t>
      </w:r>
      <w:r w:rsidR="00F4662F">
        <w:t>E</w:t>
      </w:r>
      <w:r w:rsidR="005C14A8">
        <w:t xml:space="preserve">mpire, then, marked not </w:t>
      </w:r>
      <w:r w:rsidR="005C14A8" w:rsidRPr="009079EB">
        <w:t xml:space="preserve">only the fortunes of </w:t>
      </w:r>
      <w:r w:rsidR="005C14A8">
        <w:t xml:space="preserve">the firm but also the career of </w:t>
      </w:r>
      <w:proofErr w:type="spellStart"/>
      <w:r w:rsidR="005C14A8">
        <w:t>Bouilhet</w:t>
      </w:r>
      <w:proofErr w:type="spellEnd"/>
      <w:r w:rsidR="00B0127C">
        <w:t xml:space="preserve"> himself</w:t>
      </w:r>
      <w:r w:rsidR="00584C77">
        <w:t>.</w:t>
      </w:r>
    </w:p>
    <w:p w14:paraId="11CABE46" w14:textId="03373BE5" w:rsidR="00595418" w:rsidRDefault="00584C77" w:rsidP="002C64CA">
      <w:pPr>
        <w:pStyle w:val="AA-SL-BodyText"/>
      </w:pPr>
      <w:proofErr w:type="spellStart"/>
      <w:r>
        <w:t>Bouilhet</w:t>
      </w:r>
      <w:proofErr w:type="spellEnd"/>
      <w:r>
        <w:t xml:space="preserve"> used his </w:t>
      </w:r>
      <w:r w:rsidR="00BD34FE">
        <w:t xml:space="preserve">scientific </w:t>
      </w:r>
      <w:r>
        <w:t xml:space="preserve">knowledge to promote the use of </w:t>
      </w:r>
      <w:r w:rsidR="00167374">
        <w:t xml:space="preserve">the new techniques of </w:t>
      </w:r>
      <w:r>
        <w:t>electroplating and electroforming (</w:t>
      </w:r>
      <w:proofErr w:type="spellStart"/>
      <w:r w:rsidR="00595418" w:rsidRPr="00167374">
        <w:rPr>
          <w:i/>
          <w:iCs/>
        </w:rPr>
        <w:t>galvanoplastie</w:t>
      </w:r>
      <w:proofErr w:type="spellEnd"/>
      <w:r>
        <w:t xml:space="preserve">) and developed </w:t>
      </w:r>
      <w:r w:rsidR="00021521">
        <w:t xml:space="preserve">a process </w:t>
      </w:r>
      <w:r>
        <w:t>for casting in the round</w:t>
      </w:r>
      <w:r w:rsidR="004A0970">
        <w:t xml:space="preserve"> that was used for monumental doors, </w:t>
      </w:r>
      <w:r w:rsidR="00595418">
        <w:t>large</w:t>
      </w:r>
      <w:r w:rsidR="008A2E12">
        <w:t>-</w:t>
      </w:r>
      <w:r w:rsidR="00595418">
        <w:t>scale</w:t>
      </w:r>
      <w:r w:rsidR="004A0970">
        <w:t xml:space="preserve"> sculpture, and copies of artifacts</w:t>
      </w:r>
      <w:r>
        <w:t xml:space="preserve">. </w:t>
      </w:r>
      <w:r w:rsidR="00C62145">
        <w:t xml:space="preserve">He </w:t>
      </w:r>
      <w:r w:rsidR="0029077C">
        <w:t xml:space="preserve">was also a witness to the company’s rising </w:t>
      </w:r>
      <w:r w:rsidR="008A2E12">
        <w:t xml:space="preserve">prospects </w:t>
      </w:r>
      <w:r w:rsidR="0029077C">
        <w:t>under the patronage of Napoléon III.</w:t>
      </w:r>
      <w:r w:rsidR="00E91F85">
        <w:t xml:space="preserve"> </w:t>
      </w:r>
      <w:r w:rsidR="00BD34FE" w:rsidRPr="002C64CA">
        <w:t>Just</w:t>
      </w:r>
      <w:r w:rsidR="00BD34FE">
        <w:t xml:space="preserve"> two years after </w:t>
      </w:r>
      <w:proofErr w:type="spellStart"/>
      <w:r w:rsidR="0029077C">
        <w:t>Bouilhet</w:t>
      </w:r>
      <w:proofErr w:type="spellEnd"/>
      <w:r w:rsidR="00BD34FE">
        <w:t xml:space="preserve"> entered </w:t>
      </w:r>
      <w:r w:rsidR="00167374">
        <w:t>t</w:t>
      </w:r>
      <w:r w:rsidR="00BD34FE">
        <w:t xml:space="preserve">he firm in 1851, </w:t>
      </w:r>
      <w:proofErr w:type="spellStart"/>
      <w:r w:rsidR="00AF0270">
        <w:t>Christofle</w:t>
      </w:r>
      <w:proofErr w:type="spellEnd"/>
      <w:r w:rsidR="00BD34FE">
        <w:t xml:space="preserve"> was awarded its most important early commission, the Tuileries </w:t>
      </w:r>
      <w:r w:rsidR="00595418" w:rsidRPr="000D04E3">
        <w:rPr>
          <w:i/>
          <w:iCs/>
        </w:rPr>
        <w:t>surtout</w:t>
      </w:r>
      <w:r w:rsidR="00BD34FE">
        <w:t xml:space="preserve"> for Napoléon III</w:t>
      </w:r>
      <w:r w:rsidR="008A2E12">
        <w:t>,</w:t>
      </w:r>
      <w:r w:rsidR="004C1933">
        <w:t xml:space="preserve"> for </w:t>
      </w:r>
      <w:r w:rsidR="004C1933">
        <w:lastRenderedPageBreak/>
        <w:t>which some parts would be cast galvanically</w:t>
      </w:r>
      <w:r w:rsidR="008A2E12">
        <w:t>.</w:t>
      </w:r>
      <w:r w:rsidR="004C1933">
        <w:t xml:space="preserve"> </w:t>
      </w:r>
      <w:r w:rsidR="008A2E12">
        <w:t>Th</w:t>
      </w:r>
      <w:r w:rsidR="00E57288">
        <w:t>e use of this</w:t>
      </w:r>
      <w:r w:rsidR="008A2E12">
        <w:t xml:space="preserve"> process</w:t>
      </w:r>
      <w:r w:rsidR="00167374">
        <w:t xml:space="preserve"> </w:t>
      </w:r>
      <w:r w:rsidR="004C1933">
        <w:t>test</w:t>
      </w:r>
      <w:r w:rsidR="008A2E12">
        <w:t>ed</w:t>
      </w:r>
      <w:r w:rsidR="004C1933">
        <w:t xml:space="preserve"> the </w:t>
      </w:r>
      <w:r w:rsidR="00E57288">
        <w:t>possibilities for the</w:t>
      </w:r>
      <w:r w:rsidR="008A2E12">
        <w:t xml:space="preserve"> meeting of </w:t>
      </w:r>
      <w:r w:rsidR="004C1933">
        <w:t xml:space="preserve">art and industrial manufacture </w:t>
      </w:r>
      <w:r w:rsidR="00167374">
        <w:t xml:space="preserve">in a work of considerable </w:t>
      </w:r>
      <w:r w:rsidR="007E2848">
        <w:t>public significance</w:t>
      </w:r>
      <w:r w:rsidR="004C1933">
        <w:t xml:space="preserve">. </w:t>
      </w:r>
      <w:r w:rsidR="0040159B">
        <w:t xml:space="preserve">According to Victor </w:t>
      </w:r>
      <w:proofErr w:type="spellStart"/>
      <w:r w:rsidR="0040159B">
        <w:t>Champier</w:t>
      </w:r>
      <w:proofErr w:type="spellEnd"/>
      <w:r w:rsidR="0040159B">
        <w:t xml:space="preserve">, art critic and </w:t>
      </w:r>
      <w:proofErr w:type="spellStart"/>
      <w:r w:rsidR="00295A3A">
        <w:t>Bouilhet’s</w:t>
      </w:r>
      <w:proofErr w:type="spellEnd"/>
      <w:r w:rsidR="0040159B">
        <w:t xml:space="preserve"> longtime friend and collaborator, </w:t>
      </w:r>
      <w:proofErr w:type="spellStart"/>
      <w:r w:rsidR="0040159B">
        <w:t>Bouilhet’s</w:t>
      </w:r>
      <w:proofErr w:type="spellEnd"/>
      <w:r w:rsidR="0040159B">
        <w:t xml:space="preserve"> attachment to this commission was not just technical</w:t>
      </w:r>
      <w:r w:rsidR="00E57288">
        <w:t>,</w:t>
      </w:r>
      <w:r w:rsidR="0040159B">
        <w:t xml:space="preserve"> for </w:t>
      </w:r>
      <w:proofErr w:type="spellStart"/>
      <w:r w:rsidR="005C3F45">
        <w:t>Bouilhet</w:t>
      </w:r>
      <w:proofErr w:type="spellEnd"/>
      <w:r w:rsidR="005C3F45">
        <w:t xml:space="preserve"> </w:t>
      </w:r>
      <w:r w:rsidR="0040159B">
        <w:t>also contributed sketches for some ornamental parts of the</w:t>
      </w:r>
      <w:r w:rsidR="0029077C">
        <w:t xml:space="preserve"> dish covers</w:t>
      </w:r>
      <w:r w:rsidR="0040159B">
        <w:t xml:space="preserve">. </w:t>
      </w:r>
      <w:proofErr w:type="spellStart"/>
      <w:r w:rsidR="0040159B">
        <w:t>Champier</w:t>
      </w:r>
      <w:proofErr w:type="spellEnd"/>
      <w:r w:rsidR="009F249F">
        <w:t xml:space="preserve"> </w:t>
      </w:r>
      <w:r w:rsidR="00E91F85">
        <w:t>recount</w:t>
      </w:r>
      <w:r w:rsidR="005C3F45">
        <w:t>s</w:t>
      </w:r>
      <w:r w:rsidR="009F249F">
        <w:t xml:space="preserve"> </w:t>
      </w:r>
      <w:proofErr w:type="spellStart"/>
      <w:r w:rsidR="009F249F">
        <w:t>Bouilhet’s</w:t>
      </w:r>
      <w:proofErr w:type="spellEnd"/>
      <w:r w:rsidR="00760CA1">
        <w:t xml:space="preserve"> </w:t>
      </w:r>
      <w:r w:rsidR="00D92670">
        <w:t xml:space="preserve">treatment </w:t>
      </w:r>
      <w:r w:rsidR="00760CA1">
        <w:t xml:space="preserve">of </w:t>
      </w:r>
      <w:r w:rsidR="00AC0A44">
        <w:t>the debris</w:t>
      </w:r>
      <w:r w:rsidR="00D92670">
        <w:t>:</w:t>
      </w:r>
      <w:r w:rsidR="00AC0A44">
        <w:t xml:space="preserve"> “</w:t>
      </w:r>
      <w:r w:rsidR="005C3F45">
        <w:t>W</w:t>
      </w:r>
      <w:r w:rsidR="00AC0A44">
        <w:t xml:space="preserve">ith a sort of piety, </w:t>
      </w:r>
      <w:r w:rsidR="00073CFF">
        <w:t>he</w:t>
      </w:r>
      <w:r w:rsidR="00AC0A44">
        <w:t xml:space="preserve"> applied himself to reassembling the </w:t>
      </w:r>
      <w:r w:rsidR="00295A3A">
        <w:t xml:space="preserve">shapeless </w:t>
      </w:r>
      <w:r w:rsidR="00AC0A44">
        <w:t>fragments</w:t>
      </w:r>
      <w:r w:rsidR="00073CFF">
        <w:t>,</w:t>
      </w:r>
      <w:r w:rsidR="00AC0A44">
        <w:t xml:space="preserve"> to </w:t>
      </w:r>
      <w:r w:rsidR="00295A3A">
        <w:t xml:space="preserve">restoring </w:t>
      </w:r>
      <w:r w:rsidR="00AC0A44">
        <w:t xml:space="preserve">the missing parts of the decoration </w:t>
      </w:r>
      <w:r w:rsidR="00295A3A">
        <w:t>fashioned in the past,</w:t>
      </w:r>
      <w:r w:rsidR="00AC0A44">
        <w:t xml:space="preserve"> </w:t>
      </w:r>
      <w:r w:rsidR="00360E0C">
        <w:t xml:space="preserve">and </w:t>
      </w:r>
      <w:r w:rsidR="00AC0A44">
        <w:t xml:space="preserve">to </w:t>
      </w:r>
      <w:r w:rsidR="00295A3A">
        <w:t>bring</w:t>
      </w:r>
      <w:r w:rsidR="00360E0C">
        <w:t>ing</w:t>
      </w:r>
      <w:r w:rsidR="00295A3A">
        <w:t xml:space="preserve"> back to life</w:t>
      </w:r>
      <w:r w:rsidR="00AC0A44">
        <w:t xml:space="preserve"> the most important p</w:t>
      </w:r>
      <w:r w:rsidR="00360E0C">
        <w:t>ieces</w:t>
      </w:r>
      <w:r w:rsidR="00AC0A44">
        <w:t xml:space="preserve"> of this famous Napoléon III centerpiece.”</w:t>
      </w:r>
      <w:r w:rsidR="00AC0A44" w:rsidRPr="001D762D">
        <w:rPr>
          <w:vertAlign w:val="superscript"/>
        </w:rPr>
        <w:endnoteReference w:id="29"/>
      </w:r>
      <w:r w:rsidR="00AC0A44">
        <w:t xml:space="preserve"> </w:t>
      </w:r>
      <w:r w:rsidR="00D92670">
        <w:t>W</w:t>
      </w:r>
      <w:r w:rsidR="00760CA1">
        <w:t xml:space="preserve">itnessing </w:t>
      </w:r>
      <w:proofErr w:type="spellStart"/>
      <w:r w:rsidR="00DB424F">
        <w:t>Bouilhet</w:t>
      </w:r>
      <w:proofErr w:type="spellEnd"/>
      <w:r w:rsidR="00D92670">
        <w:t xml:space="preserve"> in the process of</w:t>
      </w:r>
      <w:r w:rsidR="00DB424F">
        <w:t xml:space="preserve"> reconstruction</w:t>
      </w:r>
      <w:r w:rsidR="00D92670">
        <w:t xml:space="preserve">, </w:t>
      </w:r>
      <w:proofErr w:type="spellStart"/>
      <w:r w:rsidR="00D92670">
        <w:t>Champier</w:t>
      </w:r>
      <w:proofErr w:type="spellEnd"/>
      <w:r w:rsidR="00D92670">
        <w:t xml:space="preserve"> recalled the care with which he assembled the parts </w:t>
      </w:r>
      <w:r w:rsidR="00CB0E7A">
        <w:t>and</w:t>
      </w:r>
      <w:r w:rsidR="00D92670">
        <w:t xml:space="preserve"> his emotional attachment to the task</w:t>
      </w:r>
      <w:r w:rsidR="00DB424F">
        <w:t>:</w:t>
      </w:r>
    </w:p>
    <w:p w14:paraId="5307F0F4" w14:textId="08093EE0" w:rsidR="004A144B" w:rsidRDefault="00DB424F" w:rsidP="00974B78">
      <w:pPr>
        <w:pStyle w:val="AA-SL-Blockquote"/>
      </w:pPr>
      <w:r>
        <w:t>I had the occa</w:t>
      </w:r>
      <w:r w:rsidR="006630DF">
        <w:t>s</w:t>
      </w:r>
      <w:r>
        <w:t xml:space="preserve">ion to see the eminent engineer in his ateliers in the rue de </w:t>
      </w:r>
      <w:proofErr w:type="spellStart"/>
      <w:r>
        <w:t>Bondy</w:t>
      </w:r>
      <w:proofErr w:type="spellEnd"/>
      <w:r>
        <w:t>, while he presided over the patient and careful reconstitution</w:t>
      </w:r>
      <w:proofErr w:type="gramStart"/>
      <w:r>
        <w:t>.</w:t>
      </w:r>
      <w:r w:rsidR="00595418">
        <w:t xml:space="preserve"> . . .</w:t>
      </w:r>
      <w:proofErr w:type="gramEnd"/>
      <w:r w:rsidR="001C1784">
        <w:t xml:space="preserve"> </w:t>
      </w:r>
      <w:r>
        <w:t>The task made him radiant and remin</w:t>
      </w:r>
      <w:r w:rsidR="0000439E">
        <w:t>d</w:t>
      </w:r>
      <w:r>
        <w:t xml:space="preserve">ed him of his ardor </w:t>
      </w:r>
      <w:r w:rsidR="00760CA1">
        <w:t>in</w:t>
      </w:r>
      <w:r>
        <w:t xml:space="preserve"> his twentieth year. His dark eyes so vivid shone with pleasure and he, who was normally hardly loquacious, found ardent and colorful words to explain to me in his deep and </w:t>
      </w:r>
      <w:r w:rsidR="008D398E">
        <w:t xml:space="preserve">resonant </w:t>
      </w:r>
      <w:r>
        <w:t xml:space="preserve">voice the </w:t>
      </w:r>
      <w:r w:rsidR="008141C1">
        <w:t>first</w:t>
      </w:r>
      <w:r>
        <w:t xml:space="preserve"> genesis of the work of his youth, which pleased him to </w:t>
      </w:r>
      <w:r w:rsidR="008141C1">
        <w:t>bring back to life.</w:t>
      </w:r>
      <w:r w:rsidR="008141C1" w:rsidRPr="001D762D">
        <w:rPr>
          <w:vertAlign w:val="superscript"/>
        </w:rPr>
        <w:endnoteReference w:id="30"/>
      </w:r>
    </w:p>
    <w:p w14:paraId="078DE62A" w14:textId="5FDF99BD" w:rsidR="00595418" w:rsidRDefault="002F6C1B" w:rsidP="00974B78">
      <w:pPr>
        <w:pStyle w:val="AA-SL-BodyText"/>
      </w:pPr>
      <w:proofErr w:type="spellStart"/>
      <w:r>
        <w:t>Champier’s</w:t>
      </w:r>
      <w:proofErr w:type="spellEnd"/>
      <w:r>
        <w:t xml:space="preserve"> repetition of </w:t>
      </w:r>
      <w:proofErr w:type="spellStart"/>
      <w:r>
        <w:t>Bouilhet’s</w:t>
      </w:r>
      <w:proofErr w:type="spellEnd"/>
      <w:r>
        <w:t xml:space="preserve"> devotion to bringing this </w:t>
      </w:r>
      <w:r w:rsidRPr="00096D29">
        <w:t>work “back to life” suggests how critically it figured in his personal story</w:t>
      </w:r>
      <w:r w:rsidR="009F3E1C" w:rsidRPr="00096D29">
        <w:t>.</w:t>
      </w:r>
      <w:r w:rsidRPr="00096D29">
        <w:t xml:space="preserve"> </w:t>
      </w:r>
      <w:r w:rsidR="009F3E1C" w:rsidRPr="00096D29">
        <w:t>It also indicates</w:t>
      </w:r>
      <w:r w:rsidRPr="00096D29">
        <w:t xml:space="preserve"> that </w:t>
      </w:r>
      <w:proofErr w:type="spellStart"/>
      <w:r w:rsidR="00075ADF" w:rsidRPr="00096D29">
        <w:t>Bouilhet</w:t>
      </w:r>
      <w:proofErr w:type="spellEnd"/>
      <w:r w:rsidR="00075ADF" w:rsidRPr="00096D29">
        <w:t xml:space="preserve"> </w:t>
      </w:r>
      <w:r w:rsidRPr="00096D29">
        <w:t xml:space="preserve">understood the </w:t>
      </w:r>
      <w:r w:rsidR="00073CFF" w:rsidRPr="00096D29">
        <w:t xml:space="preserve">centerpiece </w:t>
      </w:r>
      <w:r w:rsidRPr="00096D29">
        <w:t xml:space="preserve">to be animated, or reanimated, after its </w:t>
      </w:r>
      <w:r w:rsidR="00073CFF" w:rsidRPr="00096D29">
        <w:t>“</w:t>
      </w:r>
      <w:r w:rsidRPr="00096D29">
        <w:t>death.</w:t>
      </w:r>
      <w:r w:rsidR="00073CFF" w:rsidRPr="00096D29">
        <w:t>”</w:t>
      </w:r>
      <w:r w:rsidRPr="00096D29">
        <w:t xml:space="preserve"> Far</w:t>
      </w:r>
      <w:r>
        <w:t xml:space="preserve"> from </w:t>
      </w:r>
      <w:r w:rsidR="00AF0270">
        <w:t xml:space="preserve">merely </w:t>
      </w:r>
      <w:r>
        <w:t xml:space="preserve">a technical intervention, then, the restoration of the centerpiece was a labor of </w:t>
      </w:r>
      <w:r w:rsidR="00AF0270">
        <w:t xml:space="preserve">personal </w:t>
      </w:r>
      <w:proofErr w:type="gramStart"/>
      <w:r w:rsidR="00AF0270">
        <w:t>conviction</w:t>
      </w:r>
      <w:r w:rsidR="009F72D0">
        <w:t>,</w:t>
      </w:r>
      <w:r w:rsidR="00073CFF">
        <w:t xml:space="preserve"> and</w:t>
      </w:r>
      <w:proofErr w:type="gramEnd"/>
      <w:r w:rsidR="00073CFF">
        <w:t xml:space="preserve"> returning</w:t>
      </w:r>
      <w:r w:rsidR="00AF0270">
        <w:t xml:space="preserve"> it “to life” was also </w:t>
      </w:r>
      <w:r w:rsidR="004170F4">
        <w:t xml:space="preserve">an effort </w:t>
      </w:r>
      <w:r w:rsidR="00AF0270">
        <w:t xml:space="preserve">to </w:t>
      </w:r>
      <w:r w:rsidR="005D12BC">
        <w:t xml:space="preserve">recognize </w:t>
      </w:r>
      <w:r w:rsidR="00A10AE3">
        <w:t>the work of many esteemed contributors</w:t>
      </w:r>
      <w:r w:rsidR="005D12BC">
        <w:t xml:space="preserve">, </w:t>
      </w:r>
      <w:r w:rsidR="008D398E">
        <w:t xml:space="preserve">and </w:t>
      </w:r>
      <w:r w:rsidR="005D12BC">
        <w:t>to revisit the passage of time</w:t>
      </w:r>
      <w:r w:rsidR="00A10AE3">
        <w:t>.</w:t>
      </w:r>
    </w:p>
    <w:p w14:paraId="51A82E22" w14:textId="39789789" w:rsidR="002F6C1B" w:rsidRDefault="005D12BC" w:rsidP="00974B78">
      <w:pPr>
        <w:pStyle w:val="AA-SL-BodyText"/>
      </w:pPr>
      <w:r>
        <w:lastRenderedPageBreak/>
        <w:t xml:space="preserve">The </w:t>
      </w:r>
      <w:r w:rsidR="00A06920">
        <w:t xml:space="preserve">restored </w:t>
      </w:r>
      <w:r w:rsidRPr="00974B78">
        <w:t>Tuileries</w:t>
      </w:r>
      <w:r>
        <w:t xml:space="preserve"> centerpiece</w:t>
      </w:r>
      <w:r w:rsidR="00627724">
        <w:t>,</w:t>
      </w:r>
      <w:r>
        <w:t xml:space="preserve"> a</w:t>
      </w:r>
      <w:r w:rsidR="00760DCA">
        <w:t>part from</w:t>
      </w:r>
      <w:r w:rsidR="001D5E79">
        <w:t xml:space="preserve"> </w:t>
      </w:r>
      <w:r w:rsidR="00760DCA">
        <w:t xml:space="preserve">commemorating the fine workmanship, </w:t>
      </w:r>
      <w:r w:rsidR="00A06920">
        <w:t xml:space="preserve">also </w:t>
      </w:r>
      <w:r w:rsidR="001D5E79">
        <w:t>embodied</w:t>
      </w:r>
      <w:r w:rsidR="00760DCA">
        <w:t xml:space="preserve"> the firm’s own history. </w:t>
      </w:r>
      <w:r w:rsidR="00627724">
        <w:t>T</w:t>
      </w:r>
      <w:r>
        <w:t xml:space="preserve">he restoration of the remaining parts was likely completed by the early 1890s, for </w:t>
      </w:r>
      <w:r w:rsidR="00A06920">
        <w:t xml:space="preserve">it </w:t>
      </w:r>
      <w:r>
        <w:t xml:space="preserve">was donated </w:t>
      </w:r>
      <w:r w:rsidR="00B869A6">
        <w:t xml:space="preserve">in 1891 to the nascent </w:t>
      </w:r>
      <w:proofErr w:type="spellStart"/>
      <w:r w:rsidR="00B869A6">
        <w:t>Musée</w:t>
      </w:r>
      <w:proofErr w:type="spellEnd"/>
      <w:r w:rsidR="00B869A6">
        <w:t xml:space="preserve"> des Arts </w:t>
      </w:r>
      <w:proofErr w:type="spellStart"/>
      <w:r w:rsidR="00B869A6">
        <w:t>Décoratifs</w:t>
      </w:r>
      <w:proofErr w:type="spellEnd"/>
      <w:r w:rsidR="00B869A6">
        <w:t xml:space="preserve"> to perpetuate the memory of Charles </w:t>
      </w:r>
      <w:proofErr w:type="spellStart"/>
      <w:r w:rsidR="00B869A6">
        <w:t>Christofle</w:t>
      </w:r>
      <w:proofErr w:type="spellEnd"/>
      <w:r w:rsidR="00B869A6">
        <w:t>. According</w:t>
      </w:r>
      <w:r w:rsidR="009F3E1C">
        <w:t xml:space="preserve"> to </w:t>
      </w:r>
      <w:proofErr w:type="spellStart"/>
      <w:r w:rsidR="009F3E1C">
        <w:t>Champier</w:t>
      </w:r>
      <w:proofErr w:type="spellEnd"/>
      <w:r w:rsidR="0079106B">
        <w:t xml:space="preserve"> (writing </w:t>
      </w:r>
      <w:r w:rsidR="00BC0B5E">
        <w:t xml:space="preserve">with or </w:t>
      </w:r>
      <w:r w:rsidR="0079106B">
        <w:t xml:space="preserve">for </w:t>
      </w:r>
      <w:proofErr w:type="spellStart"/>
      <w:r w:rsidR="0079106B">
        <w:t>Bouilhet</w:t>
      </w:r>
      <w:proofErr w:type="spellEnd"/>
      <w:r w:rsidR="0079106B">
        <w:t>)</w:t>
      </w:r>
      <w:r w:rsidR="00B869A6">
        <w:t xml:space="preserve">, the company “hoped to reconstitute some of the most important pieces and to </w:t>
      </w:r>
      <w:r w:rsidR="00B869A6" w:rsidRPr="00B869A6">
        <w:t>save from oblivion</w:t>
      </w:r>
      <w:r w:rsidR="00B869A6">
        <w:t xml:space="preserve"> a work that had been the glory of their father.”</w:t>
      </w:r>
      <w:r w:rsidR="00B869A6" w:rsidRPr="001D762D">
        <w:rPr>
          <w:rFonts w:eastAsiaTheme="minorEastAsia"/>
          <w:vertAlign w:val="superscript"/>
        </w:rPr>
        <w:endnoteReference w:id="31"/>
      </w:r>
      <w:r w:rsidR="004170F4">
        <w:t xml:space="preserve"> </w:t>
      </w:r>
      <w:r w:rsidR="001D5E79">
        <w:t xml:space="preserve">The </w:t>
      </w:r>
      <w:r w:rsidR="001D5E79" w:rsidRPr="003E0CBA">
        <w:t>twinning of</w:t>
      </w:r>
      <w:r w:rsidR="001D5E79">
        <w:t xml:space="preserve"> the </w:t>
      </w:r>
      <w:r>
        <w:t xml:space="preserve">reconstituted </w:t>
      </w:r>
      <w:r w:rsidR="001D5E79">
        <w:t xml:space="preserve">historical artifact </w:t>
      </w:r>
      <w:r>
        <w:t>with</w:t>
      </w:r>
      <w:r w:rsidR="001D5E79">
        <w:t xml:space="preserve"> a commemorative effort to honor </w:t>
      </w:r>
      <w:r w:rsidR="008D398E">
        <w:t xml:space="preserve">the deceased </w:t>
      </w:r>
      <w:r w:rsidR="001D5E79">
        <w:t xml:space="preserve">Charles </w:t>
      </w:r>
      <w:proofErr w:type="spellStart"/>
      <w:r w:rsidR="001D5E79">
        <w:t>Christof</w:t>
      </w:r>
      <w:r w:rsidR="003736FD">
        <w:t>l</w:t>
      </w:r>
      <w:r w:rsidR="001D5E79">
        <w:t>e</w:t>
      </w:r>
      <w:proofErr w:type="spellEnd"/>
      <w:r w:rsidR="001D5E79">
        <w:t xml:space="preserve"> gave the Tuileries centerpiece a testimonial quality</w:t>
      </w:r>
      <w:r>
        <w:t xml:space="preserve"> that </w:t>
      </w:r>
      <w:r w:rsidR="00D64585">
        <w:t xml:space="preserve">surpassed </w:t>
      </w:r>
      <w:r w:rsidR="00140DE9">
        <w:t xml:space="preserve">its association with </w:t>
      </w:r>
      <w:r w:rsidR="00A06920">
        <w:t>the</w:t>
      </w:r>
      <w:r w:rsidR="00D64585">
        <w:t xml:space="preserve"> </w:t>
      </w:r>
      <w:r w:rsidR="00A06920">
        <w:t xml:space="preserve">ignoble demise of the </w:t>
      </w:r>
      <w:r w:rsidR="00D64585">
        <w:t>Second Empire.</w:t>
      </w:r>
      <w:r w:rsidR="008D398E">
        <w:t xml:space="preserve"> Remade</w:t>
      </w:r>
      <w:r w:rsidR="00A06920">
        <w:t>, the injured forms suggest</w:t>
      </w:r>
      <w:r w:rsidR="00D92670">
        <w:t>ed</w:t>
      </w:r>
      <w:r w:rsidR="00A06920">
        <w:t xml:space="preserve"> the glory of France </w:t>
      </w:r>
      <w:r w:rsidR="009D0283">
        <w:t>and its tradition of fine metalworking</w:t>
      </w:r>
      <w:r w:rsidR="00D92670">
        <w:t>, which</w:t>
      </w:r>
      <w:r w:rsidR="003E0CBA">
        <w:t>,</w:t>
      </w:r>
      <w:r w:rsidR="009D0283">
        <w:t xml:space="preserve"> </w:t>
      </w:r>
      <w:r w:rsidR="00D92670">
        <w:t>true to their original purpose</w:t>
      </w:r>
      <w:r w:rsidR="00320612">
        <w:t>,</w:t>
      </w:r>
      <w:r w:rsidR="00D92670">
        <w:t xml:space="preserve"> </w:t>
      </w:r>
      <w:r w:rsidR="00A06920">
        <w:t xml:space="preserve">continued to </w:t>
      </w:r>
      <w:r w:rsidR="009D0283">
        <w:t>perform</w:t>
      </w:r>
      <w:r w:rsidR="00140DE9">
        <w:t xml:space="preserve"> </w:t>
      </w:r>
      <w:r w:rsidR="00320612">
        <w:t>a splendid public role.</w:t>
      </w:r>
    </w:p>
    <w:p w14:paraId="0D5FA0F5" w14:textId="6D2596DF" w:rsidR="00595418" w:rsidRDefault="001060B4" w:rsidP="00974B78">
      <w:pPr>
        <w:pStyle w:val="AA-SL-BodyText"/>
      </w:pPr>
      <w:proofErr w:type="spellStart"/>
      <w:r>
        <w:t>Bouilhet</w:t>
      </w:r>
      <w:r w:rsidR="004170F4">
        <w:t>’s</w:t>
      </w:r>
      <w:proofErr w:type="spellEnd"/>
      <w:r w:rsidR="004170F4">
        <w:t xml:space="preserve"> </w:t>
      </w:r>
      <w:r w:rsidR="00320612">
        <w:t xml:space="preserve">part </w:t>
      </w:r>
      <w:r w:rsidR="004170F4">
        <w:t>in the proje</w:t>
      </w:r>
      <w:r w:rsidR="004170F4" w:rsidRPr="005D1A2B">
        <w:t xml:space="preserve">ct of promoting the </w:t>
      </w:r>
      <w:proofErr w:type="spellStart"/>
      <w:r w:rsidR="007413D6" w:rsidRPr="005D1A2B">
        <w:t>Christofle</w:t>
      </w:r>
      <w:proofErr w:type="spellEnd"/>
      <w:r w:rsidR="007413D6" w:rsidRPr="005D1A2B">
        <w:t xml:space="preserve"> </w:t>
      </w:r>
      <w:r w:rsidR="004170F4" w:rsidRPr="005D1A2B">
        <w:t xml:space="preserve">firm dovetailed with </w:t>
      </w:r>
      <w:r w:rsidR="0043458D" w:rsidRPr="005D1A2B">
        <w:t>efforts by others</w:t>
      </w:r>
      <w:r w:rsidR="009F3E1C" w:rsidRPr="005D1A2B">
        <w:t xml:space="preserve"> </w:t>
      </w:r>
      <w:r w:rsidR="00C67359" w:rsidRPr="005D1A2B">
        <w:t xml:space="preserve">on behalf of </w:t>
      </w:r>
      <w:r w:rsidR="00760DCA" w:rsidRPr="005D1A2B">
        <w:t>the</w:t>
      </w:r>
      <w:r w:rsidR="00760DCA">
        <w:t xml:space="preserve"> </w:t>
      </w:r>
      <w:r w:rsidR="007413D6">
        <w:t>applied arts in France</w:t>
      </w:r>
      <w:r w:rsidR="00C67359">
        <w:t>,</w:t>
      </w:r>
      <w:r w:rsidR="007413D6">
        <w:t xml:space="preserve"> and </w:t>
      </w:r>
      <w:r w:rsidR="00C67359">
        <w:t xml:space="preserve">specifically </w:t>
      </w:r>
      <w:r w:rsidR="007413D6">
        <w:t xml:space="preserve">the </w:t>
      </w:r>
      <w:r w:rsidR="00760DCA">
        <w:t xml:space="preserve">increasingly public outlook of the </w:t>
      </w:r>
      <w:r w:rsidR="00251C57" w:rsidRPr="00974B78">
        <w:t>Union</w:t>
      </w:r>
      <w:r w:rsidR="00251C57">
        <w:t xml:space="preserve"> Central</w:t>
      </w:r>
      <w:r w:rsidR="009F3E1C">
        <w:t>e</w:t>
      </w:r>
      <w:r w:rsidR="005A43FD">
        <w:t xml:space="preserve"> </w:t>
      </w:r>
      <w:r w:rsidR="00251C57">
        <w:t xml:space="preserve">des Arts </w:t>
      </w:r>
      <w:proofErr w:type="spellStart"/>
      <w:r w:rsidR="00251C57">
        <w:t>Décor</w:t>
      </w:r>
      <w:r w:rsidR="00760DCA">
        <w:t>a</w:t>
      </w:r>
      <w:r w:rsidR="00251C57">
        <w:t>tifs</w:t>
      </w:r>
      <w:proofErr w:type="spellEnd"/>
      <w:r w:rsidR="00251C57">
        <w:t xml:space="preserve">. </w:t>
      </w:r>
      <w:r w:rsidR="00613C27">
        <w:t>Formed in the 1860s</w:t>
      </w:r>
      <w:r w:rsidR="00760DCA">
        <w:t xml:space="preserve">, </w:t>
      </w:r>
      <w:r w:rsidR="00613C27">
        <w:t>the Union Central</w:t>
      </w:r>
      <w:r w:rsidR="005A43FD">
        <w:t>e</w:t>
      </w:r>
      <w:r w:rsidR="00760DCA">
        <w:t xml:space="preserve"> </w:t>
      </w:r>
      <w:r w:rsidR="00E660F8">
        <w:t xml:space="preserve">had </w:t>
      </w:r>
      <w:r w:rsidR="00760DCA">
        <w:t xml:space="preserve">emerged from a private organization of designers and manufacturers who advocated for the interests of their members. Following the </w:t>
      </w:r>
      <w:r w:rsidR="004B023D">
        <w:t xml:space="preserve">British </w:t>
      </w:r>
      <w:r w:rsidR="00760DCA" w:rsidRPr="000E5185">
        <w:t>example of the Museum at South Kensington</w:t>
      </w:r>
      <w:r w:rsidR="009F3E1C" w:rsidRPr="000E5185">
        <w:t xml:space="preserve"> (now</w:t>
      </w:r>
      <w:r w:rsidR="009F3E1C">
        <w:t xml:space="preserve"> </w:t>
      </w:r>
      <w:r w:rsidR="000E5185">
        <w:t xml:space="preserve">the </w:t>
      </w:r>
      <w:r w:rsidR="009F3E1C">
        <w:t>V</w:t>
      </w:r>
      <w:r w:rsidR="000E5185">
        <w:t xml:space="preserve">ictoria and </w:t>
      </w:r>
      <w:r w:rsidR="009F3E1C">
        <w:t>A</w:t>
      </w:r>
      <w:r w:rsidR="000E5185">
        <w:t>lbert Museum</w:t>
      </w:r>
      <w:r w:rsidR="009F3E1C">
        <w:t>)</w:t>
      </w:r>
      <w:r w:rsidR="00760DCA">
        <w:t xml:space="preserve">, the </w:t>
      </w:r>
      <w:r w:rsidR="001C3603">
        <w:t>organizers</w:t>
      </w:r>
      <w:r w:rsidR="00760DCA">
        <w:t xml:space="preserve"> aimed to collect and exhibit both contemporary and historical artifacts and to create a library of design that would </w:t>
      </w:r>
      <w:r w:rsidR="00760DCA" w:rsidRPr="00AE29A1">
        <w:t xml:space="preserve">suit the interests of </w:t>
      </w:r>
      <w:r w:rsidR="00B24CB2" w:rsidRPr="00AE29A1">
        <w:t>skilled artisans</w:t>
      </w:r>
      <w:r w:rsidR="00760DCA" w:rsidRPr="00AE29A1">
        <w:t xml:space="preserve">. </w:t>
      </w:r>
      <w:r w:rsidR="00027FDF">
        <w:t xml:space="preserve">According to </w:t>
      </w:r>
      <w:r w:rsidR="00027FDF" w:rsidRPr="004F5C83">
        <w:t>a</w:t>
      </w:r>
      <w:r w:rsidR="009F3E1C" w:rsidRPr="004F5C83">
        <w:t>rt historian</w:t>
      </w:r>
      <w:r w:rsidR="009F3E1C" w:rsidRPr="00AE29A1">
        <w:t xml:space="preserve"> </w:t>
      </w:r>
      <w:r w:rsidR="00B24CB2" w:rsidRPr="00AE29A1">
        <w:t>Rossella</w:t>
      </w:r>
      <w:r w:rsidR="004B3B2F" w:rsidRPr="00AE29A1">
        <w:t xml:space="preserve"> Froissart</w:t>
      </w:r>
      <w:r w:rsidR="00B24CB2" w:rsidRPr="00AE29A1">
        <w:t xml:space="preserve"> </w:t>
      </w:r>
      <w:proofErr w:type="spellStart"/>
      <w:r w:rsidR="009507AA" w:rsidRPr="00AE29A1">
        <w:t>Pezone</w:t>
      </w:r>
      <w:proofErr w:type="spellEnd"/>
      <w:r w:rsidR="009507AA" w:rsidRPr="00AE29A1">
        <w:t xml:space="preserve"> </w:t>
      </w:r>
      <w:r w:rsidR="009507AA">
        <w:t xml:space="preserve">those early ideas were transformed </w:t>
      </w:r>
      <w:r w:rsidR="000F51B7">
        <w:t xml:space="preserve">in the late 1870s </w:t>
      </w:r>
      <w:r w:rsidR="009507AA">
        <w:t xml:space="preserve">into a strategy for display that </w:t>
      </w:r>
      <w:r w:rsidR="000F51B7">
        <w:t xml:space="preserve">ultimately </w:t>
      </w:r>
      <w:r w:rsidR="009507AA">
        <w:t xml:space="preserve">divided </w:t>
      </w:r>
      <w:r w:rsidR="009F3E1C">
        <w:t xml:space="preserve">Union </w:t>
      </w:r>
      <w:r w:rsidR="009F3E1C" w:rsidRPr="000E5185">
        <w:t xml:space="preserve">Centrale </w:t>
      </w:r>
      <w:r w:rsidR="009507AA" w:rsidRPr="000E5185">
        <w:t>leaders over</w:t>
      </w:r>
      <w:r w:rsidR="009507AA">
        <w:t xml:space="preserve"> whether to privilege the history of a material (</w:t>
      </w:r>
      <w:r w:rsidR="00F66231">
        <w:t xml:space="preserve">something </w:t>
      </w:r>
      <w:r w:rsidR="009507AA">
        <w:t xml:space="preserve">the makers favored) or the uses to which </w:t>
      </w:r>
      <w:r w:rsidR="009F3E1C">
        <w:t xml:space="preserve">that material </w:t>
      </w:r>
      <w:r w:rsidR="009507AA">
        <w:t>might be put, which the collectors advocated.</w:t>
      </w:r>
      <w:r w:rsidR="000F51B7" w:rsidRPr="001D762D">
        <w:rPr>
          <w:vertAlign w:val="superscript"/>
        </w:rPr>
        <w:endnoteReference w:id="32"/>
      </w:r>
      <w:r w:rsidR="009507AA">
        <w:t xml:space="preserve"> </w:t>
      </w:r>
      <w:r w:rsidR="00760DCA">
        <w:t xml:space="preserve">Debora Silverman has </w:t>
      </w:r>
      <w:r w:rsidR="00555937">
        <w:t xml:space="preserve">suggested </w:t>
      </w:r>
      <w:r w:rsidR="00760DCA">
        <w:t>that the organization</w:t>
      </w:r>
      <w:r w:rsidR="00555937">
        <w:t xml:space="preserve">, which </w:t>
      </w:r>
      <w:r w:rsidR="0022038B">
        <w:t xml:space="preserve">had </w:t>
      </w:r>
      <w:r w:rsidR="00555937">
        <w:t xml:space="preserve">changed </w:t>
      </w:r>
      <w:r w:rsidR="00555937">
        <w:lastRenderedPageBreak/>
        <w:t>its name</w:t>
      </w:r>
      <w:r w:rsidR="001C3603">
        <w:t xml:space="preserve"> </w:t>
      </w:r>
      <w:r w:rsidR="00555937">
        <w:t>from the Union Central</w:t>
      </w:r>
      <w:r w:rsidR="0022038B">
        <w:t>e</w:t>
      </w:r>
      <w:r w:rsidR="00555937">
        <w:t xml:space="preserve"> des </w:t>
      </w:r>
      <w:r w:rsidR="004E5D3E">
        <w:t>B</w:t>
      </w:r>
      <w:r w:rsidR="00555937">
        <w:t xml:space="preserve">eaux </w:t>
      </w:r>
      <w:r w:rsidR="004E5D3E">
        <w:t>A</w:t>
      </w:r>
      <w:r w:rsidR="00555937">
        <w:t xml:space="preserve">rts </w:t>
      </w:r>
      <w:r w:rsidR="004E5D3E">
        <w:t>A</w:t>
      </w:r>
      <w:r w:rsidR="00555937">
        <w:t xml:space="preserve">ppliqués à </w:t>
      </w:r>
      <w:proofErr w:type="spellStart"/>
      <w:r w:rsidR="00555937">
        <w:t>l’</w:t>
      </w:r>
      <w:r w:rsidR="004E5D3E">
        <w:t>I</w:t>
      </w:r>
      <w:r w:rsidR="00555937">
        <w:t>ndustrie</w:t>
      </w:r>
      <w:proofErr w:type="spellEnd"/>
      <w:r w:rsidR="00555937">
        <w:t xml:space="preserve"> to the Union Central</w:t>
      </w:r>
      <w:r w:rsidR="0022038B">
        <w:t>e</w:t>
      </w:r>
      <w:r w:rsidR="00555937">
        <w:t xml:space="preserve"> des </w:t>
      </w:r>
      <w:r w:rsidR="004E5D3E">
        <w:t>A</w:t>
      </w:r>
      <w:r w:rsidR="00555937">
        <w:t>rt</w:t>
      </w:r>
      <w:r w:rsidR="004E5D3E">
        <w:t>s</w:t>
      </w:r>
      <w:r w:rsidR="00555937">
        <w:t xml:space="preserve"> </w:t>
      </w:r>
      <w:proofErr w:type="spellStart"/>
      <w:r w:rsidR="004E5D3E">
        <w:t>D</w:t>
      </w:r>
      <w:r w:rsidR="00555937">
        <w:t>écoratifs</w:t>
      </w:r>
      <w:proofErr w:type="spellEnd"/>
      <w:r w:rsidR="0022038B" w:rsidRPr="0022038B">
        <w:t xml:space="preserve"> </w:t>
      </w:r>
      <w:r w:rsidR="0022038B">
        <w:t>in the 1880s</w:t>
      </w:r>
      <w:r w:rsidR="001C3603">
        <w:t xml:space="preserve">, </w:t>
      </w:r>
      <w:r w:rsidR="00760DCA">
        <w:t>shift</w:t>
      </w:r>
      <w:r w:rsidR="00910690">
        <w:t xml:space="preserve">ed its </w:t>
      </w:r>
      <w:r w:rsidR="00760DCA">
        <w:t>emphasis</w:t>
      </w:r>
      <w:r w:rsidR="00910690">
        <w:t xml:space="preserve"> away from </w:t>
      </w:r>
      <w:r w:rsidR="00F36CBC">
        <w:t xml:space="preserve">the </w:t>
      </w:r>
      <w:r w:rsidR="001F5A1B">
        <w:t xml:space="preserve">industrial </w:t>
      </w:r>
      <w:r w:rsidR="00910690">
        <w:t>manufacturing</w:t>
      </w:r>
      <w:r w:rsidR="00B05E88">
        <w:t xml:space="preserve"> </w:t>
      </w:r>
      <w:r w:rsidR="00555937">
        <w:t xml:space="preserve">of the 1860s </w:t>
      </w:r>
      <w:r w:rsidR="00B05E88">
        <w:t>toward</w:t>
      </w:r>
      <w:r w:rsidR="00760DCA">
        <w:t xml:space="preserve"> </w:t>
      </w:r>
      <w:r w:rsidR="00555937">
        <w:t xml:space="preserve">the investments of government </w:t>
      </w:r>
      <w:r w:rsidR="00204161">
        <w:t xml:space="preserve">ministers, </w:t>
      </w:r>
      <w:r w:rsidR="00B05E88">
        <w:t>collectors</w:t>
      </w:r>
      <w:r w:rsidR="00F36CBC">
        <w:t>,</w:t>
      </w:r>
      <w:r w:rsidR="00204161">
        <w:t xml:space="preserve"> and elite producers</w:t>
      </w:r>
      <w:r w:rsidR="001F5A1B">
        <w:t xml:space="preserve"> to venerate the </w:t>
      </w:r>
      <w:proofErr w:type="spellStart"/>
      <w:r w:rsidR="001F5A1B">
        <w:t>ancien</w:t>
      </w:r>
      <w:proofErr w:type="spellEnd"/>
      <w:r w:rsidR="00F36CBC">
        <w:t xml:space="preserve"> </w:t>
      </w:r>
      <w:r w:rsidR="001F5A1B">
        <w:t>r</w:t>
      </w:r>
      <w:r w:rsidR="00F36CBC">
        <w:t>é</w:t>
      </w:r>
      <w:r w:rsidR="001F5A1B">
        <w:t>gime</w:t>
      </w:r>
      <w:r w:rsidR="00555937">
        <w:t xml:space="preserve">. </w:t>
      </w:r>
      <w:r w:rsidR="00436E18">
        <w:t>A catalyst of</w:t>
      </w:r>
      <w:r w:rsidR="00555937">
        <w:t xml:space="preserve"> this transformation, she argues, w</w:t>
      </w:r>
      <w:r w:rsidR="00A11298">
        <w:t>as</w:t>
      </w:r>
      <w:r w:rsidR="00555937">
        <w:t xml:space="preserve"> the</w:t>
      </w:r>
      <w:r w:rsidR="00436E18">
        <w:t xml:space="preserve"> artistic</w:t>
      </w:r>
      <w:r w:rsidR="00555937">
        <w:t xml:space="preserve"> losses of 187</w:t>
      </w:r>
      <w:r w:rsidR="00595418">
        <w:t>0–7</w:t>
      </w:r>
      <w:r w:rsidR="00555937">
        <w:t>1</w:t>
      </w:r>
      <w:r w:rsidR="00436E18">
        <w:t xml:space="preserve"> and the election</w:t>
      </w:r>
      <w:r w:rsidR="00A11298">
        <w:t>,</w:t>
      </w:r>
      <w:r w:rsidR="00436E18">
        <w:t xml:space="preserve"> in 1874</w:t>
      </w:r>
      <w:r w:rsidR="00A11298">
        <w:t>,</w:t>
      </w:r>
      <w:r w:rsidR="00436E18">
        <w:t xml:space="preserve"> of a new administrative council</w:t>
      </w:r>
      <w:r w:rsidR="00946933">
        <w:t xml:space="preserve"> </w:t>
      </w:r>
      <w:r w:rsidR="00A23C7F">
        <w:t xml:space="preserve">within the Union Centrale, </w:t>
      </w:r>
      <w:r w:rsidR="00436E18">
        <w:t xml:space="preserve">which included </w:t>
      </w:r>
      <w:proofErr w:type="spellStart"/>
      <w:r w:rsidR="00436E18">
        <w:t>Bouilhet</w:t>
      </w:r>
      <w:proofErr w:type="spellEnd"/>
      <w:r w:rsidR="00436E18">
        <w:t>.</w:t>
      </w:r>
      <w:r w:rsidR="00555937" w:rsidRPr="001D762D">
        <w:rPr>
          <w:vertAlign w:val="superscript"/>
        </w:rPr>
        <w:endnoteReference w:id="33"/>
      </w:r>
      <w:r w:rsidR="00555937">
        <w:t xml:space="preserve"> </w:t>
      </w:r>
      <w:r w:rsidR="00725FDE">
        <w:t xml:space="preserve">Silverman stresses the resurgence of interest in works held in private collections amidst the </w:t>
      </w:r>
      <w:r w:rsidR="00644A19">
        <w:t>campaign to create a muse</w:t>
      </w:r>
      <w:r w:rsidR="00644A19" w:rsidRPr="001322A2">
        <w:t xml:space="preserve">um for </w:t>
      </w:r>
      <w:r w:rsidR="00B701BC" w:rsidRPr="001322A2">
        <w:t>the Union</w:t>
      </w:r>
      <w:r w:rsidR="00853255" w:rsidRPr="001322A2">
        <w:t xml:space="preserve"> Centrale</w:t>
      </w:r>
      <w:r w:rsidR="00725FDE" w:rsidRPr="001322A2">
        <w:t xml:space="preserve">, </w:t>
      </w:r>
      <w:r w:rsidR="00FA41D7" w:rsidRPr="001322A2">
        <w:t>yet</w:t>
      </w:r>
      <w:r w:rsidR="00853255" w:rsidRPr="001322A2">
        <w:t>,</w:t>
      </w:r>
      <w:r w:rsidR="00FA41D7" w:rsidRPr="001322A2">
        <w:t xml:space="preserve"> as she also documents, </w:t>
      </w:r>
      <w:r w:rsidR="00725FDE" w:rsidRPr="001322A2">
        <w:t xml:space="preserve">the </w:t>
      </w:r>
      <w:r w:rsidR="00644A19" w:rsidRPr="001322A2">
        <w:t>group</w:t>
      </w:r>
      <w:r w:rsidR="00B701BC" w:rsidRPr="001322A2">
        <w:t xml:space="preserve"> had a longstanding</w:t>
      </w:r>
      <w:r w:rsidR="00B701BC">
        <w:t xml:space="preserve"> interest in mounting</w:t>
      </w:r>
      <w:r w:rsidR="00725FDE">
        <w:t xml:space="preserve"> </w:t>
      </w:r>
      <w:r w:rsidR="00644A19">
        <w:t xml:space="preserve">retrospective </w:t>
      </w:r>
      <w:r w:rsidR="00725FDE">
        <w:t xml:space="preserve">exhibitions </w:t>
      </w:r>
      <w:r w:rsidR="00644A19">
        <w:t>dat</w:t>
      </w:r>
      <w:r w:rsidR="00B701BC">
        <w:t>ing</w:t>
      </w:r>
      <w:r w:rsidR="00644A19">
        <w:t xml:space="preserve"> to the mid-1860s</w:t>
      </w:r>
      <w:r w:rsidR="00B701BC">
        <w:t>.</w:t>
      </w:r>
    </w:p>
    <w:p w14:paraId="07329EF6" w14:textId="7EAF9486" w:rsidR="002078A6" w:rsidRDefault="0094209F" w:rsidP="00974B78">
      <w:pPr>
        <w:pStyle w:val="AA-SL-BodyText"/>
      </w:pPr>
      <w:r>
        <w:t xml:space="preserve">As </w:t>
      </w:r>
      <w:r w:rsidR="001060B4">
        <w:t>vice</w:t>
      </w:r>
      <w:r w:rsidR="00F165FA">
        <w:t xml:space="preserve"> </w:t>
      </w:r>
      <w:r w:rsidR="001060B4">
        <w:t>president of the</w:t>
      </w:r>
      <w:r w:rsidR="00B701BC">
        <w:t xml:space="preserve"> Union</w:t>
      </w:r>
      <w:r w:rsidR="00EF4577">
        <w:t xml:space="preserve"> Centrale</w:t>
      </w:r>
      <w:r>
        <w:t xml:space="preserve">, </w:t>
      </w:r>
      <w:proofErr w:type="spellStart"/>
      <w:r w:rsidR="002078A6">
        <w:t>Bouilhet</w:t>
      </w:r>
      <w:proofErr w:type="spellEnd"/>
      <w:r w:rsidR="002078A6">
        <w:t xml:space="preserve"> </w:t>
      </w:r>
      <w:r>
        <w:t xml:space="preserve">and his colleagues </w:t>
      </w:r>
      <w:r w:rsidR="002078A6">
        <w:t>pursued a series of retrospective exhibitions that highlighted specific</w:t>
      </w:r>
      <w:r w:rsidR="000F5EDB">
        <w:t>ally French</w:t>
      </w:r>
      <w:r w:rsidR="002078A6">
        <w:t xml:space="preserve"> </w:t>
      </w:r>
      <w:r w:rsidR="000F5EDB">
        <w:t xml:space="preserve">luxury </w:t>
      </w:r>
      <w:r w:rsidR="002078A6">
        <w:t>industries</w:t>
      </w:r>
      <w:r>
        <w:t>, such as costume (1874) and textiles and tapestry (1876)</w:t>
      </w:r>
      <w:r w:rsidR="00725FDE">
        <w:t xml:space="preserve">. In the 1880s, </w:t>
      </w:r>
      <w:r w:rsidR="00644A19">
        <w:t xml:space="preserve">they held exhibitions on the </w:t>
      </w:r>
      <w:r w:rsidR="006B14F5">
        <w:t xml:space="preserve">elemental </w:t>
      </w:r>
      <w:r w:rsidR="00644A19">
        <w:t>arts of metal</w:t>
      </w:r>
      <w:r w:rsidR="00946933">
        <w:t>;</w:t>
      </w:r>
      <w:r w:rsidR="00FA6B16">
        <w:t xml:space="preserve"> the arts of wood </w:t>
      </w:r>
      <w:r w:rsidR="004B023D">
        <w:t xml:space="preserve">and fabric </w:t>
      </w:r>
      <w:r w:rsidR="00FA6B16">
        <w:t>(furniture</w:t>
      </w:r>
      <w:r w:rsidR="004B023D">
        <w:t xml:space="preserve"> and textiles</w:t>
      </w:r>
      <w:r w:rsidR="00FA6B16">
        <w:t>)</w:t>
      </w:r>
      <w:r w:rsidR="00946933">
        <w:t>;</w:t>
      </w:r>
      <w:r w:rsidR="00FA6B16">
        <w:t xml:space="preserve"> the arts of fire (stone, ceramics</w:t>
      </w:r>
      <w:r w:rsidR="00FA41D7">
        <w:t>,</w:t>
      </w:r>
      <w:r w:rsidR="00FA6B16">
        <w:t xml:space="preserve"> and glass)</w:t>
      </w:r>
      <w:r w:rsidR="00946933">
        <w:t>;</w:t>
      </w:r>
      <w:r w:rsidR="00FA6B16">
        <w:t xml:space="preserve"> and a recapitulative exhibition in 1887. </w:t>
      </w:r>
      <w:r w:rsidR="00B701BC">
        <w:t xml:space="preserve">The displays of techniques and juxtapositions of contemporary and retrospective works in the 1880s included a broad selection of French applied arts. </w:t>
      </w:r>
      <w:r w:rsidR="00FA41D7">
        <w:t xml:space="preserve">While these exhibitions garnered attention </w:t>
      </w:r>
      <w:r w:rsidR="00252CEA">
        <w:t xml:space="preserve">for manufacturers </w:t>
      </w:r>
      <w:r w:rsidR="00FA41D7">
        <w:t xml:space="preserve">and </w:t>
      </w:r>
      <w:r w:rsidR="00A952AA">
        <w:t xml:space="preserve">created </w:t>
      </w:r>
      <w:r w:rsidR="00FA41D7">
        <w:t xml:space="preserve">cohesion among the collectors and supporters </w:t>
      </w:r>
      <w:r w:rsidR="00F54DC8">
        <w:t xml:space="preserve">for </w:t>
      </w:r>
      <w:r w:rsidR="00FA41D7">
        <w:t xml:space="preserve">the idea of a museum of French design, </w:t>
      </w:r>
      <w:r w:rsidR="0035468B">
        <w:t>the</w:t>
      </w:r>
      <w:r w:rsidR="00FA41D7">
        <w:t xml:space="preserve"> museum had yet to find a permanent home.</w:t>
      </w:r>
      <w:r w:rsidR="0035468B">
        <w:t xml:space="preserve"> </w:t>
      </w:r>
      <w:r w:rsidR="00FA41D7">
        <w:t xml:space="preserve">Before the </w:t>
      </w:r>
      <w:proofErr w:type="spellStart"/>
      <w:r w:rsidR="00FA41D7">
        <w:t>Musée</w:t>
      </w:r>
      <w:proofErr w:type="spellEnd"/>
      <w:r w:rsidR="00FA41D7">
        <w:t xml:space="preserve"> des Arts </w:t>
      </w:r>
      <w:proofErr w:type="spellStart"/>
      <w:r w:rsidR="00FA41D7">
        <w:t>Décoratifs</w:t>
      </w:r>
      <w:proofErr w:type="spellEnd"/>
      <w:r w:rsidR="00FA41D7">
        <w:t xml:space="preserve"> </w:t>
      </w:r>
      <w:r w:rsidR="00E91F85">
        <w:t xml:space="preserve">finally </w:t>
      </w:r>
      <w:r w:rsidR="00FA41D7">
        <w:t xml:space="preserve">opened in </w:t>
      </w:r>
      <w:r w:rsidR="000F5EDB">
        <w:t xml:space="preserve">the </w:t>
      </w:r>
      <w:proofErr w:type="spellStart"/>
      <w:r w:rsidR="000F5EDB">
        <w:t>Pavil</w:t>
      </w:r>
      <w:r w:rsidR="00F54DC8">
        <w:t>l</w:t>
      </w:r>
      <w:r w:rsidR="000F5EDB">
        <w:t>on</w:t>
      </w:r>
      <w:proofErr w:type="spellEnd"/>
      <w:r w:rsidR="000F5EDB">
        <w:t xml:space="preserve"> de Marsan in </w:t>
      </w:r>
      <w:r w:rsidR="00FA41D7" w:rsidRPr="00F51D28">
        <w:t>1905</w:t>
      </w:r>
      <w:r w:rsidR="00BD4EBF">
        <w:t>,</w:t>
      </w:r>
      <w:r w:rsidR="00FA41D7">
        <w:t xml:space="preserve"> the </w:t>
      </w:r>
      <w:r w:rsidR="0035468B">
        <w:t xml:space="preserve">grandest </w:t>
      </w:r>
      <w:r w:rsidR="00BF06C2">
        <w:t xml:space="preserve">and most thorough </w:t>
      </w:r>
      <w:r w:rsidR="000C5A72">
        <w:t xml:space="preserve">history of French design and manufacture </w:t>
      </w:r>
      <w:r w:rsidR="00674808">
        <w:t xml:space="preserve">to date </w:t>
      </w:r>
      <w:r w:rsidR="004B023D">
        <w:t xml:space="preserve">was </w:t>
      </w:r>
      <w:r w:rsidR="002D3C86">
        <w:t xml:space="preserve">presented in </w:t>
      </w:r>
      <w:r w:rsidR="0035468B">
        <w:t xml:space="preserve">the </w:t>
      </w:r>
      <w:r w:rsidR="00FA41D7">
        <w:t>temporary</w:t>
      </w:r>
      <w:r w:rsidR="00252CEA">
        <w:t xml:space="preserve"> but widely viewed</w:t>
      </w:r>
      <w:r w:rsidR="00FA41D7">
        <w:t xml:space="preserve"> </w:t>
      </w:r>
      <w:proofErr w:type="spellStart"/>
      <w:r w:rsidR="00CA649F">
        <w:t>M</w:t>
      </w:r>
      <w:r w:rsidR="0035468B">
        <w:t>usé</w:t>
      </w:r>
      <w:r w:rsidR="00BD4EBF">
        <w:t>es</w:t>
      </w:r>
      <w:proofErr w:type="spellEnd"/>
      <w:r w:rsidR="0035468B">
        <w:t xml:space="preserve"> </w:t>
      </w:r>
      <w:proofErr w:type="spellStart"/>
      <w:r w:rsidR="00CA649F">
        <w:t>C</w:t>
      </w:r>
      <w:r w:rsidR="0035468B">
        <w:t>entenna</w:t>
      </w:r>
      <w:r w:rsidR="00BD4EBF">
        <w:t>ux</w:t>
      </w:r>
      <w:proofErr w:type="spellEnd"/>
      <w:r w:rsidR="00BD4EBF">
        <w:t xml:space="preserve"> et </w:t>
      </w:r>
      <w:proofErr w:type="spellStart"/>
      <w:r w:rsidR="002D3C86">
        <w:t>R</w:t>
      </w:r>
      <w:r w:rsidR="0070310B">
        <w:t>é</w:t>
      </w:r>
      <w:r w:rsidR="00BD4EBF">
        <w:t>trospectives</w:t>
      </w:r>
      <w:proofErr w:type="spellEnd"/>
      <w:r w:rsidR="002D3C86">
        <w:t xml:space="preserve"> (</w:t>
      </w:r>
      <w:r w:rsidR="00A23C7F">
        <w:t>Centennial and Retrospective Museums)</w:t>
      </w:r>
      <w:r w:rsidR="004B023D">
        <w:t>,</w:t>
      </w:r>
      <w:r w:rsidR="0035468B">
        <w:t xml:space="preserve"> </w:t>
      </w:r>
      <w:r w:rsidR="00CA649F" w:rsidRPr="003A121B">
        <w:t>a series of medium-specific applied art exhibits</w:t>
      </w:r>
      <w:r w:rsidR="00CA649F">
        <w:t xml:space="preserve">, </w:t>
      </w:r>
      <w:r w:rsidR="00FA41D7">
        <w:t xml:space="preserve">mounted </w:t>
      </w:r>
      <w:r w:rsidR="0035468B">
        <w:t xml:space="preserve">in conjunction with the </w:t>
      </w:r>
      <w:r w:rsidR="000F5EDB">
        <w:t xml:space="preserve">1900 </w:t>
      </w:r>
      <w:r w:rsidR="0035468B">
        <w:t xml:space="preserve">Paris </w:t>
      </w:r>
      <w:r w:rsidR="0034475F">
        <w:t>E</w:t>
      </w:r>
      <w:r w:rsidR="0035468B">
        <w:t xml:space="preserve">xposition </w:t>
      </w:r>
      <w:proofErr w:type="spellStart"/>
      <w:r w:rsidR="0034475F">
        <w:t>U</w:t>
      </w:r>
      <w:r w:rsidR="0035468B">
        <w:t>niverselle</w:t>
      </w:r>
      <w:proofErr w:type="spellEnd"/>
      <w:r w:rsidR="0035468B">
        <w:t>.</w:t>
      </w:r>
    </w:p>
    <w:p w14:paraId="49CCF053" w14:textId="52A6218E" w:rsidR="00595418" w:rsidRDefault="003F667B" w:rsidP="00974B78">
      <w:pPr>
        <w:pStyle w:val="AA-SL-BodyText"/>
      </w:pPr>
      <w:r w:rsidRPr="003A121B">
        <w:lastRenderedPageBreak/>
        <w:t xml:space="preserve">The impulse to display a national history of craft and manufacture alongside the newest production owed to the </w:t>
      </w:r>
      <w:r w:rsidR="00C45F75" w:rsidRPr="003A121B">
        <w:t xml:space="preserve">Janus-like </w:t>
      </w:r>
      <w:r w:rsidRPr="003A121B">
        <w:t xml:space="preserve">sentiment of the turn-of-the-century fair, which was poised </w:t>
      </w:r>
      <w:r w:rsidR="00C45F75">
        <w:t>to look</w:t>
      </w:r>
      <w:r w:rsidRPr="003A121B">
        <w:t xml:space="preserve"> both forward and backward </w:t>
      </w:r>
      <w:r w:rsidR="00C45F75">
        <w:t>from</w:t>
      </w:r>
      <w:r w:rsidRPr="003A121B">
        <w:t xml:space="preserve"> 1900. The</w:t>
      </w:r>
      <w:r w:rsidR="00BD4EBF">
        <w:t xml:space="preserve"> </w:t>
      </w:r>
      <w:r w:rsidR="00BA57D5">
        <w:t xml:space="preserve">centennial </w:t>
      </w:r>
      <w:r w:rsidR="00BD4EBF">
        <w:t xml:space="preserve">exhibits were a </w:t>
      </w:r>
      <w:r w:rsidR="00BA57D5">
        <w:t xml:space="preserve">cumulative </w:t>
      </w:r>
      <w:r w:rsidRPr="003A121B">
        <w:t xml:space="preserve">material summary of the </w:t>
      </w:r>
      <w:r w:rsidR="0002083B">
        <w:t>previous</w:t>
      </w:r>
      <w:r w:rsidR="0002083B" w:rsidRPr="003A121B">
        <w:t xml:space="preserve"> </w:t>
      </w:r>
      <w:r w:rsidRPr="003A121B">
        <w:t>one hundred years of French production</w:t>
      </w:r>
      <w:r w:rsidR="0002083B">
        <w:t>, which was</w:t>
      </w:r>
      <w:r w:rsidR="00BA57D5">
        <w:t xml:space="preserve"> </w:t>
      </w:r>
      <w:r w:rsidR="0002083B">
        <w:t xml:space="preserve">presented </w:t>
      </w:r>
      <w:r w:rsidR="00BA57D5">
        <w:t xml:space="preserve">in individual </w:t>
      </w:r>
      <w:r w:rsidRPr="003A121B">
        <w:t>exhibitions of painting and sculptu</w:t>
      </w:r>
      <w:r w:rsidRPr="006A5DA0">
        <w:t xml:space="preserve">re, </w:t>
      </w:r>
      <w:r w:rsidR="008502EF" w:rsidRPr="006A5DA0">
        <w:t xml:space="preserve">photography, pharmacy, </w:t>
      </w:r>
      <w:r w:rsidRPr="006A5DA0">
        <w:t>transportation, and especially the applied</w:t>
      </w:r>
      <w:r w:rsidR="00264395" w:rsidRPr="00030C41">
        <w:t>-</w:t>
      </w:r>
      <w:r w:rsidRPr="006A5DA0">
        <w:t xml:space="preserve">arts industries. </w:t>
      </w:r>
      <w:r w:rsidRPr="003A121B">
        <w:t>In short, the classes of new objects on view at the international exhibition had historical counterpart</w:t>
      </w:r>
      <w:r w:rsidR="00AE29A1">
        <w:t>s</w:t>
      </w:r>
      <w:r w:rsidRPr="003A121B">
        <w:t xml:space="preserve"> in </w:t>
      </w:r>
      <w:r w:rsidRPr="00AE29A1">
        <w:t xml:space="preserve">the </w:t>
      </w:r>
      <w:proofErr w:type="spellStart"/>
      <w:r w:rsidR="008E7091" w:rsidRPr="00AE29A1">
        <w:t>Musées</w:t>
      </w:r>
      <w:proofErr w:type="spellEnd"/>
      <w:r w:rsidR="008E7091" w:rsidRPr="00AE29A1">
        <w:t xml:space="preserve"> </w:t>
      </w:r>
      <w:proofErr w:type="spellStart"/>
      <w:r w:rsidR="008E7091" w:rsidRPr="00AE29A1">
        <w:t>Centennaux</w:t>
      </w:r>
      <w:proofErr w:type="spellEnd"/>
      <w:r w:rsidRPr="00AE29A1">
        <w:t>. The displays</w:t>
      </w:r>
      <w:r w:rsidRPr="003A121B">
        <w:t xml:space="preserve"> were intended to show the public “the product, its fabrication, and its history.”</w:t>
      </w:r>
      <w:r w:rsidRPr="001D762D">
        <w:rPr>
          <w:vertAlign w:val="superscript"/>
        </w:rPr>
        <w:endnoteReference w:id="34"/>
      </w:r>
      <w:r w:rsidRPr="003A121B">
        <w:t xml:space="preserve"> François Carnot, </w:t>
      </w:r>
      <w:r w:rsidR="005D466F">
        <w:t xml:space="preserve">a </w:t>
      </w:r>
      <w:r w:rsidR="008502EF">
        <w:t>politically well-connected</w:t>
      </w:r>
      <w:r w:rsidR="008502EF" w:rsidRPr="003A121B">
        <w:t xml:space="preserve"> </w:t>
      </w:r>
      <w:r w:rsidRPr="003A121B">
        <w:t>special delegate, organized the displays</w:t>
      </w:r>
      <w:r w:rsidR="00357EFD">
        <w:t>,</w:t>
      </w:r>
      <w:r w:rsidRPr="003A121B">
        <w:t xml:space="preserve"> working with the French juries of each class.</w:t>
      </w:r>
      <w:r w:rsidR="005D466F" w:rsidRPr="001D762D">
        <w:rPr>
          <w:vertAlign w:val="superscript"/>
        </w:rPr>
        <w:endnoteReference w:id="35"/>
      </w:r>
      <w:r w:rsidRPr="003A121B">
        <w:t xml:space="preserve"> Thus, the specialists of each material or type curated their own selection and wrote the narrative of </w:t>
      </w:r>
      <w:r w:rsidR="007E681B">
        <w:t xml:space="preserve">the </w:t>
      </w:r>
      <w:r w:rsidRPr="003A121B">
        <w:t>historical works in catalogs</w:t>
      </w:r>
      <w:r w:rsidR="008502EF">
        <w:t xml:space="preserve"> that each </w:t>
      </w:r>
      <w:r w:rsidR="00A23C7F">
        <w:t xml:space="preserve">French </w:t>
      </w:r>
      <w:r w:rsidR="00BD1CE8" w:rsidRPr="008E7091">
        <w:t>jury</w:t>
      </w:r>
      <w:r w:rsidR="00A23C7F">
        <w:t xml:space="preserve"> </w:t>
      </w:r>
      <w:r w:rsidR="008502EF">
        <w:t>published independently.</w:t>
      </w:r>
    </w:p>
    <w:p w14:paraId="00F5321C" w14:textId="04CD426B" w:rsidR="00595418" w:rsidRDefault="00BD4EBF" w:rsidP="00974B78">
      <w:pPr>
        <w:pStyle w:val="AA-SL-BodyText"/>
      </w:pPr>
      <w:r>
        <w:t xml:space="preserve">In addition to painting and sculpture, </w:t>
      </w:r>
      <w:r w:rsidR="003F667B" w:rsidRPr="003A121B">
        <w:t xml:space="preserve">embroidery, costume and fashion, toys and dolls, lighting, ceramics, </w:t>
      </w:r>
      <w:r>
        <w:t xml:space="preserve">photography, a survey of public life in Paris, and </w:t>
      </w:r>
      <w:r w:rsidR="003F667B" w:rsidRPr="003A121B">
        <w:t>public works</w:t>
      </w:r>
      <w:r w:rsidR="008E7091" w:rsidRPr="008E7091">
        <w:t xml:space="preserve"> </w:t>
      </w:r>
      <w:r w:rsidR="008E7091">
        <w:t xml:space="preserve">were on </w:t>
      </w:r>
      <w:r w:rsidR="008E7091" w:rsidRPr="003A121B">
        <w:t>view</w:t>
      </w:r>
      <w:r w:rsidR="003F667B" w:rsidRPr="003A121B">
        <w:t>.</w:t>
      </w:r>
      <w:r w:rsidR="003F667B" w:rsidRPr="001D762D">
        <w:rPr>
          <w:vertAlign w:val="superscript"/>
        </w:rPr>
        <w:endnoteReference w:id="36"/>
      </w:r>
      <w:r w:rsidR="003F667B" w:rsidRPr="003A121B">
        <w:t xml:space="preserve"> Several classes </w:t>
      </w:r>
      <w:r w:rsidR="008E7091">
        <w:t xml:space="preserve">combined </w:t>
      </w:r>
      <w:r w:rsidR="003F667B" w:rsidRPr="003A121B">
        <w:t xml:space="preserve">to produce a museum of furniture and decoration that included </w:t>
      </w:r>
      <w:r w:rsidR="00230693">
        <w:t>full</w:t>
      </w:r>
      <w:r w:rsidR="00230693" w:rsidRPr="003A121B">
        <w:t xml:space="preserve"> </w:t>
      </w:r>
      <w:r w:rsidR="003F667B" w:rsidRPr="003A121B">
        <w:t>interiors</w:t>
      </w:r>
      <w:r w:rsidR="00475305">
        <w:t xml:space="preserve">, which </w:t>
      </w:r>
      <w:r w:rsidR="001D2B54" w:rsidRPr="00255B38">
        <w:t>art and design historian</w:t>
      </w:r>
      <w:r w:rsidR="001D2B54">
        <w:t xml:space="preserve"> </w:t>
      </w:r>
      <w:r w:rsidR="00475305">
        <w:t xml:space="preserve">Anca </w:t>
      </w:r>
      <w:proofErr w:type="spellStart"/>
      <w:r w:rsidR="00475305">
        <w:t>Lasc</w:t>
      </w:r>
      <w:proofErr w:type="spellEnd"/>
      <w:r w:rsidR="00475305">
        <w:t xml:space="preserve"> has argued acted </w:t>
      </w:r>
      <w:r w:rsidR="008502EF">
        <w:t xml:space="preserve">as a </w:t>
      </w:r>
      <w:r w:rsidR="00475305">
        <w:t xml:space="preserve">series of </w:t>
      </w:r>
      <w:r w:rsidR="0003456F">
        <w:t xml:space="preserve">immersive </w:t>
      </w:r>
      <w:r w:rsidR="008502EF">
        <w:t>period room</w:t>
      </w:r>
      <w:r w:rsidR="00475305">
        <w:t>s</w:t>
      </w:r>
      <w:r w:rsidR="003F667B" w:rsidRPr="003A121B">
        <w:t>.</w:t>
      </w:r>
      <w:r w:rsidR="00741043" w:rsidRPr="001D762D">
        <w:rPr>
          <w:vertAlign w:val="superscript"/>
        </w:rPr>
        <w:endnoteReference w:id="37"/>
      </w:r>
      <w:r w:rsidR="003F667B" w:rsidRPr="003A121B">
        <w:t xml:space="preserve"> While some of the </w:t>
      </w:r>
      <w:proofErr w:type="spellStart"/>
      <w:r w:rsidR="007744AE" w:rsidRPr="00030C41">
        <w:t>Musées</w:t>
      </w:r>
      <w:proofErr w:type="spellEnd"/>
      <w:r w:rsidR="007744AE" w:rsidRPr="00030C41">
        <w:t xml:space="preserve"> </w:t>
      </w:r>
      <w:proofErr w:type="spellStart"/>
      <w:r w:rsidR="007744AE" w:rsidRPr="00030C41">
        <w:t>Centennaux</w:t>
      </w:r>
      <w:proofErr w:type="spellEnd"/>
      <w:r w:rsidR="003F667B" w:rsidRPr="003A121B">
        <w:t xml:space="preserve"> displays were included in the French section in the Grand Palais, other classes</w:t>
      </w:r>
      <w:r w:rsidR="007C1AB0">
        <w:t>,</w:t>
      </w:r>
      <w:r w:rsidR="003F667B" w:rsidRPr="003A121B">
        <w:t xml:space="preserve"> such as furniture and silversmithing</w:t>
      </w:r>
      <w:r w:rsidR="007C1AB0">
        <w:t>,</w:t>
      </w:r>
      <w:r w:rsidR="003F667B" w:rsidRPr="003A121B">
        <w:t xml:space="preserve"> were shown on the Esplanade des Invalides. Together, these retrospective assessments claimed for France the expertise and artistic lineage of manufacture that served to polish its reputation internationally. </w:t>
      </w:r>
      <w:proofErr w:type="spellStart"/>
      <w:r w:rsidR="003F667B" w:rsidRPr="003A121B">
        <w:t>Lasc</w:t>
      </w:r>
      <w:proofErr w:type="spellEnd"/>
      <w:r w:rsidR="003F667B" w:rsidRPr="003A121B">
        <w:t xml:space="preserve"> has </w:t>
      </w:r>
      <w:r w:rsidR="00233D0A">
        <w:t xml:space="preserve">argued </w:t>
      </w:r>
      <w:r w:rsidR="003F667B" w:rsidRPr="003A121B">
        <w:t xml:space="preserve">that the furniture </w:t>
      </w:r>
      <w:r w:rsidR="00627724" w:rsidRPr="003A121B">
        <w:t>displays</w:t>
      </w:r>
      <w:r w:rsidR="003F667B" w:rsidRPr="003A121B">
        <w:t xml:space="preserve"> of the </w:t>
      </w:r>
      <w:proofErr w:type="spellStart"/>
      <w:r w:rsidR="00D73F74" w:rsidRPr="00407EB9">
        <w:t>Musées</w:t>
      </w:r>
      <w:proofErr w:type="spellEnd"/>
      <w:r w:rsidR="00D73F74" w:rsidRPr="00407EB9">
        <w:t xml:space="preserve"> </w:t>
      </w:r>
      <w:proofErr w:type="spellStart"/>
      <w:r w:rsidR="00D73F74" w:rsidRPr="00407EB9">
        <w:t>Centennaux</w:t>
      </w:r>
      <w:proofErr w:type="spellEnd"/>
      <w:r w:rsidR="00D73F74" w:rsidRPr="003A121B">
        <w:t xml:space="preserve"> </w:t>
      </w:r>
      <w:r w:rsidR="003F667B" w:rsidRPr="003A121B">
        <w:t xml:space="preserve">constituted </w:t>
      </w:r>
      <w:r>
        <w:t xml:space="preserve">a </w:t>
      </w:r>
      <w:r w:rsidR="003F667B" w:rsidRPr="003A121B">
        <w:t>visual argument for a nationalist rhetoric of continuity in design</w:t>
      </w:r>
      <w:r w:rsidR="00233D0A">
        <w:t>, linking the past spatially with the present</w:t>
      </w:r>
      <w:r w:rsidR="003F667B" w:rsidRPr="003A121B">
        <w:t xml:space="preserve">. Shown under the banner of progress, a rhetorical trope of </w:t>
      </w:r>
      <w:r w:rsidR="003F667B" w:rsidRPr="003A121B">
        <w:lastRenderedPageBreak/>
        <w:t xml:space="preserve">nineteenth-century expositions, these displays also made an argument for a </w:t>
      </w:r>
      <w:r w:rsidR="003F667B" w:rsidRPr="00BD78C8">
        <w:t xml:space="preserve">history of </w:t>
      </w:r>
      <w:r w:rsidR="00BA57D5">
        <w:t xml:space="preserve">French </w:t>
      </w:r>
      <w:r w:rsidR="003F667B" w:rsidRPr="00BD78C8">
        <w:t>design</w:t>
      </w:r>
      <w:r w:rsidR="00BA57D5">
        <w:t xml:space="preserve"> that transcended politics and time</w:t>
      </w:r>
      <w:r w:rsidR="00741043">
        <w:t xml:space="preserve">. The project of </w:t>
      </w:r>
      <w:r w:rsidR="00BA57D5">
        <w:t xml:space="preserve">juxtaposing </w:t>
      </w:r>
      <w:r w:rsidR="00D73F74">
        <w:t xml:space="preserve">exhibitions </w:t>
      </w:r>
      <w:r w:rsidR="00741043">
        <w:t xml:space="preserve">of both </w:t>
      </w:r>
      <w:r w:rsidR="006775FD">
        <w:t xml:space="preserve">recent </w:t>
      </w:r>
      <w:r w:rsidR="00741043">
        <w:t>and historical objects surely attracted consumer interest</w:t>
      </w:r>
      <w:r w:rsidR="006775FD">
        <w:t xml:space="preserve"> for the new goods on view</w:t>
      </w:r>
      <w:r w:rsidR="00BA57D5">
        <w:t>, but</w:t>
      </w:r>
      <w:r w:rsidR="00741043">
        <w:t xml:space="preserve"> this endeavor to recount the history of French design</w:t>
      </w:r>
      <w:r w:rsidR="006775FD">
        <w:t xml:space="preserve"> was undertaken </w:t>
      </w:r>
      <w:r w:rsidR="006F6D1D">
        <w:t xml:space="preserve">above all </w:t>
      </w:r>
      <w:r w:rsidR="006775FD">
        <w:t xml:space="preserve">with devotion to </w:t>
      </w:r>
      <w:r w:rsidR="005C4997">
        <w:t>the memory of the past</w:t>
      </w:r>
      <w:r w:rsidR="003F667B" w:rsidRPr="003A121B">
        <w:t>.</w:t>
      </w:r>
    </w:p>
    <w:p w14:paraId="5A2CE20B" w14:textId="5FDBFBFC" w:rsidR="00B701BC" w:rsidRPr="003A121B" w:rsidRDefault="003F667B" w:rsidP="00974B78">
      <w:pPr>
        <w:pStyle w:val="AA-SL-BodyText"/>
      </w:pPr>
      <w:r w:rsidRPr="003A121B">
        <w:t xml:space="preserve">The centennial display of silver and goldsmithing, </w:t>
      </w:r>
      <w:r w:rsidR="00A23C7F">
        <w:t>C</w:t>
      </w:r>
      <w:r w:rsidRPr="003A121B">
        <w:t xml:space="preserve">lass </w:t>
      </w:r>
      <w:r w:rsidR="00D73F74">
        <w:t>ninety-four</w:t>
      </w:r>
      <w:r w:rsidRPr="003A121B">
        <w:t>, included more than eleven hundred objects from the eighteenth century onward, with special emphasis on the nineteenth century.</w:t>
      </w:r>
      <w:r w:rsidRPr="001D762D">
        <w:rPr>
          <w:vertAlign w:val="superscript"/>
        </w:rPr>
        <w:endnoteReference w:id="38"/>
      </w:r>
      <w:r w:rsidRPr="003A121B">
        <w:t xml:space="preserve"> Positioned behind the </w:t>
      </w:r>
      <w:r w:rsidR="00D73F74">
        <w:t>presentation</w:t>
      </w:r>
      <w:r w:rsidR="00D73F74" w:rsidRPr="003A121B">
        <w:t xml:space="preserve"> </w:t>
      </w:r>
      <w:r w:rsidRPr="003A121B">
        <w:t>of new work</w:t>
      </w:r>
      <w:r w:rsidR="00BD4EBF">
        <w:t xml:space="preserve"> (by some of the same firms)</w:t>
      </w:r>
      <w:r w:rsidRPr="003A121B">
        <w:t xml:space="preserve">, the historical forms were </w:t>
      </w:r>
      <w:r w:rsidR="009213D1">
        <w:t xml:space="preserve">shown </w:t>
      </w:r>
      <w:r w:rsidRPr="003A121B">
        <w:t xml:space="preserve">as the ancestors of the present. </w:t>
      </w:r>
      <w:r w:rsidR="000E5391" w:rsidRPr="003A121B">
        <w:t>The</w:t>
      </w:r>
      <w:r w:rsidR="008D3531">
        <w:t xml:space="preserve"> historical objects, however,</w:t>
      </w:r>
      <w:r w:rsidR="000E5391" w:rsidRPr="003A121B">
        <w:t xml:space="preserve"> </w:t>
      </w:r>
      <w:r w:rsidRPr="003A121B">
        <w:t>were</w:t>
      </w:r>
      <w:r w:rsidR="000E5391" w:rsidRPr="003A121B">
        <w:t xml:space="preserve"> also</w:t>
      </w:r>
      <w:r w:rsidRPr="003A121B">
        <w:t xml:space="preserve"> active and vigorous intercessors in a history of the </w:t>
      </w:r>
      <w:r w:rsidR="006E0E85">
        <w:t xml:space="preserve">material </w:t>
      </w:r>
      <w:r w:rsidRPr="003A121B">
        <w:t xml:space="preserve">and </w:t>
      </w:r>
      <w:r w:rsidR="00BD4EBF">
        <w:t xml:space="preserve">the </w:t>
      </w:r>
      <w:r w:rsidRPr="003A121B">
        <w:t xml:space="preserve">politics of the age. </w:t>
      </w:r>
      <w:r w:rsidR="00D73F74">
        <w:t xml:space="preserve">Because </w:t>
      </w:r>
      <w:r w:rsidR="00BD4EBF">
        <w:t xml:space="preserve">some </w:t>
      </w:r>
      <w:r w:rsidRPr="001C3368">
        <w:t xml:space="preserve">committees rejected the premise </w:t>
      </w:r>
      <w:r w:rsidR="00BD4EBF" w:rsidRPr="001C3368">
        <w:t xml:space="preserve">that a survey of their medium could logically </w:t>
      </w:r>
      <w:r w:rsidRPr="001C3368">
        <w:t>beg</w:t>
      </w:r>
      <w:r w:rsidR="00BD4EBF" w:rsidRPr="001C3368">
        <w:t>i</w:t>
      </w:r>
      <w:r w:rsidRPr="001C3368">
        <w:t>n in 1800</w:t>
      </w:r>
      <w:r w:rsidR="00BD42BF" w:rsidRPr="001C3368">
        <w:t xml:space="preserve">, </w:t>
      </w:r>
      <w:r w:rsidR="00A23C7F" w:rsidRPr="001C3368">
        <w:t xml:space="preserve">some </w:t>
      </w:r>
      <w:r w:rsidR="0075377D" w:rsidRPr="001C3368">
        <w:t xml:space="preserve">classes </w:t>
      </w:r>
      <w:r w:rsidRPr="001C3368">
        <w:t xml:space="preserve">instead anchored their exhibits in earlier times. </w:t>
      </w:r>
      <w:r w:rsidR="000E5391" w:rsidRPr="001C3368">
        <w:t xml:space="preserve">For </w:t>
      </w:r>
      <w:r w:rsidR="003A121B" w:rsidRPr="001C3368">
        <w:t xml:space="preserve">the Class </w:t>
      </w:r>
      <w:r w:rsidR="00906758">
        <w:t>ninety-four</w:t>
      </w:r>
      <w:r w:rsidR="003A121B" w:rsidRPr="003A121B">
        <w:t xml:space="preserve"> displays, there </w:t>
      </w:r>
      <w:r w:rsidR="00BD4EBF">
        <w:t xml:space="preserve">was </w:t>
      </w:r>
      <w:r w:rsidR="003A121B" w:rsidRPr="003A121B">
        <w:t>a c</w:t>
      </w:r>
      <w:r w:rsidRPr="003A121B">
        <w:t xml:space="preserve">ase of eighteenth-century </w:t>
      </w:r>
      <w:r w:rsidR="003A121B" w:rsidRPr="003A121B">
        <w:t xml:space="preserve">girandoles </w:t>
      </w:r>
      <w:r w:rsidRPr="003A121B">
        <w:t>and candelabra</w:t>
      </w:r>
      <w:r w:rsidR="0075377D">
        <w:t>s</w:t>
      </w:r>
      <w:r w:rsidR="003A121B" w:rsidRPr="003A121B">
        <w:t xml:space="preserve">, </w:t>
      </w:r>
      <w:r w:rsidR="00BA57D5">
        <w:t xml:space="preserve">including works by the eminent </w:t>
      </w:r>
      <w:r w:rsidR="009213D1">
        <w:t xml:space="preserve">father and son, both royal </w:t>
      </w:r>
      <w:r w:rsidR="00BA57D5">
        <w:t>silversmiths</w:t>
      </w:r>
      <w:r w:rsidR="009213D1">
        <w:t>,</w:t>
      </w:r>
      <w:r w:rsidR="00462750">
        <w:t xml:space="preserve"> </w:t>
      </w:r>
      <w:r w:rsidR="00BA57D5">
        <w:t>Thomas and François-Thomas Germain. N</w:t>
      </w:r>
      <w:r w:rsidR="003A121B" w:rsidRPr="003A121B">
        <w:t xml:space="preserve">eoclassical </w:t>
      </w:r>
      <w:r w:rsidR="00BD78C8">
        <w:t>vessels</w:t>
      </w:r>
      <w:r w:rsidR="003A121B" w:rsidRPr="003A121B">
        <w:t xml:space="preserve"> from the Empire period, a selection of </w:t>
      </w:r>
      <w:proofErr w:type="spellStart"/>
      <w:r w:rsidR="003A121B" w:rsidRPr="003A121B">
        <w:t>Froment-Meurice</w:t>
      </w:r>
      <w:proofErr w:type="spellEnd"/>
      <w:r w:rsidR="003A121B" w:rsidRPr="003A121B">
        <w:t xml:space="preserve"> objects from the Louis-Philippe era, and a </w:t>
      </w:r>
      <w:r w:rsidR="00BD78C8">
        <w:t xml:space="preserve">healthy selection of </w:t>
      </w:r>
      <w:r w:rsidR="003A121B" w:rsidRPr="003A121B">
        <w:t>Second Empire</w:t>
      </w:r>
      <w:r w:rsidR="00BD78C8">
        <w:t xml:space="preserve"> artifacts</w:t>
      </w:r>
      <w:r w:rsidR="00BA57D5">
        <w:t xml:space="preserve"> represented the early and mid-nineteenth century</w:t>
      </w:r>
      <w:r w:rsidR="003A121B" w:rsidRPr="003A121B">
        <w:t xml:space="preserve">. </w:t>
      </w:r>
      <w:r w:rsidR="00BD4EBF">
        <w:t>In th</w:t>
      </w:r>
      <w:r w:rsidR="00BA57D5">
        <w:t>e Second Empire</w:t>
      </w:r>
      <w:r w:rsidR="00BD4EBF">
        <w:t xml:space="preserve"> display, t</w:t>
      </w:r>
      <w:r w:rsidR="003A121B" w:rsidRPr="003A121B">
        <w:t xml:space="preserve">he </w:t>
      </w:r>
      <w:r w:rsidR="00BD78C8">
        <w:t xml:space="preserve">large </w:t>
      </w:r>
      <w:r w:rsidR="000463FD">
        <w:t xml:space="preserve">silver </w:t>
      </w:r>
      <w:r w:rsidRPr="003A121B">
        <w:t xml:space="preserve">presentation cup </w:t>
      </w:r>
      <w:r w:rsidR="000463FD">
        <w:t>in the form of a boat dominated. Commission</w:t>
      </w:r>
      <w:r w:rsidR="000463FD" w:rsidRPr="00184829">
        <w:t xml:space="preserve">ed from </w:t>
      </w:r>
      <w:proofErr w:type="spellStart"/>
      <w:r w:rsidR="000463FD" w:rsidRPr="00184829">
        <w:t>Fannière</w:t>
      </w:r>
      <w:proofErr w:type="spellEnd"/>
      <w:r w:rsidR="000463FD" w:rsidRPr="00184829">
        <w:t xml:space="preserve"> Frères by </w:t>
      </w:r>
      <w:r w:rsidR="00462750" w:rsidRPr="00184829">
        <w:t>E</w:t>
      </w:r>
      <w:r w:rsidRPr="00184829">
        <w:t xml:space="preserve">mpress </w:t>
      </w:r>
      <w:proofErr w:type="spellStart"/>
      <w:r w:rsidRPr="00184829">
        <w:t>Eugénie</w:t>
      </w:r>
      <w:proofErr w:type="spellEnd"/>
      <w:r w:rsidR="000463FD" w:rsidRPr="00184829">
        <w:t>, the cup was</w:t>
      </w:r>
      <w:r w:rsidRPr="00184829">
        <w:t xml:space="preserve"> offered to </w:t>
      </w:r>
      <w:r w:rsidR="002701E6" w:rsidRPr="00184829">
        <w:t xml:space="preserve">her cousin, the </w:t>
      </w:r>
      <w:r w:rsidR="00462750" w:rsidRPr="00184829">
        <w:t>diplomat</w:t>
      </w:r>
      <w:r w:rsidR="00184829" w:rsidRPr="00184829">
        <w:t xml:space="preserve"> </w:t>
      </w:r>
      <w:r w:rsidR="0010300C" w:rsidRPr="00184829">
        <w:t>turned</w:t>
      </w:r>
      <w:r w:rsidR="00184829" w:rsidRPr="00184829">
        <w:t xml:space="preserve"> </w:t>
      </w:r>
      <w:r w:rsidR="00E96625" w:rsidRPr="00184829">
        <w:t xml:space="preserve">land </w:t>
      </w:r>
      <w:r w:rsidR="0010300C" w:rsidRPr="00184829">
        <w:t>speculator</w:t>
      </w:r>
      <w:r w:rsidR="00462750" w:rsidRPr="00184829">
        <w:t xml:space="preserve"> </w:t>
      </w:r>
      <w:r w:rsidRPr="00184829">
        <w:t>Fernand de Lesseps upon the completion of the</w:t>
      </w:r>
      <w:r w:rsidRPr="003A121B">
        <w:t xml:space="preserve"> Suez Canal in 1869</w:t>
      </w:r>
      <w:r w:rsidR="00E96625">
        <w:t xml:space="preserve"> </w:t>
      </w:r>
      <w:r w:rsidR="00E96625" w:rsidRPr="002C51E2">
        <w:t>(</w:t>
      </w:r>
      <w:r w:rsidR="00E96625" w:rsidRPr="00EF0EED">
        <w:rPr>
          <w:b/>
          <w:bCs/>
          <w:highlight w:val="yellow"/>
        </w:rPr>
        <w:t>fig. 11</w:t>
      </w:r>
      <w:r w:rsidR="00E96625" w:rsidRPr="002C51E2">
        <w:t>)</w:t>
      </w:r>
      <w:r w:rsidR="00E96625">
        <w:t>.</w:t>
      </w:r>
      <w:r w:rsidR="00BD4EBF">
        <w:t xml:space="preserve"> </w:t>
      </w:r>
      <w:r w:rsidR="000463FD">
        <w:t xml:space="preserve">The Second Empire display </w:t>
      </w:r>
      <w:r w:rsidR="003A121B" w:rsidRPr="003A121B">
        <w:t xml:space="preserve">also included a group of objects </w:t>
      </w:r>
      <w:r w:rsidR="00462750">
        <w:t xml:space="preserve">that </w:t>
      </w:r>
      <w:r w:rsidR="003A121B" w:rsidRPr="003A121B">
        <w:t xml:space="preserve">Eugène-Emmanuel Viollet-le-Duc </w:t>
      </w:r>
      <w:r w:rsidR="001B1FBD">
        <w:t xml:space="preserve">designed for </w:t>
      </w:r>
      <w:r w:rsidR="00462750">
        <w:t xml:space="preserve">the </w:t>
      </w:r>
      <w:r w:rsidR="00462750" w:rsidRPr="00184829">
        <w:t xml:space="preserve">cathedral </w:t>
      </w:r>
      <w:r w:rsidR="001B1FBD" w:rsidRPr="00184829">
        <w:t>N</w:t>
      </w:r>
      <w:r w:rsidR="0010300C" w:rsidRPr="00184829">
        <w:t>o</w:t>
      </w:r>
      <w:r w:rsidR="001B1FBD" w:rsidRPr="00184829">
        <w:t>tre-Dame</w:t>
      </w:r>
      <w:r w:rsidR="00462750">
        <w:t xml:space="preserve"> de Paris</w:t>
      </w:r>
      <w:r w:rsidR="001B1FBD">
        <w:t>, which were executed</w:t>
      </w:r>
      <w:r w:rsidR="003A121B" w:rsidRPr="003A121B">
        <w:t xml:space="preserve"> by the</w:t>
      </w:r>
      <w:r w:rsidR="0010300C">
        <w:t xml:space="preserve"> religious metalworking</w:t>
      </w:r>
      <w:r w:rsidR="00462750">
        <w:t xml:space="preserve"> </w:t>
      </w:r>
      <w:r w:rsidR="003A121B" w:rsidRPr="003A121B">
        <w:t xml:space="preserve">firm </w:t>
      </w:r>
      <w:proofErr w:type="spellStart"/>
      <w:r w:rsidR="003A121B" w:rsidRPr="003A121B">
        <w:t>Pouss</w:t>
      </w:r>
      <w:r w:rsidR="001B1FBD">
        <w:t>ielgue-Rusand</w:t>
      </w:r>
      <w:proofErr w:type="spellEnd"/>
      <w:r w:rsidR="00462750">
        <w:t>.</w:t>
      </w:r>
      <w:r w:rsidR="0066300C">
        <w:t xml:space="preserve"> </w:t>
      </w:r>
      <w:r w:rsidR="00BD4EBF">
        <w:t xml:space="preserve">At </w:t>
      </w:r>
      <w:r w:rsidRPr="003A121B">
        <w:t xml:space="preserve">the center of the </w:t>
      </w:r>
      <w:r w:rsidR="00BD4EBF">
        <w:t xml:space="preserve">entire retrospective </w:t>
      </w:r>
      <w:r w:rsidRPr="003A121B">
        <w:t>exhibit</w:t>
      </w:r>
      <w:r w:rsidR="00BD4EBF">
        <w:t>, on a large table,</w:t>
      </w:r>
      <w:r w:rsidRPr="003A121B">
        <w:t xml:space="preserve"> </w:t>
      </w:r>
      <w:r w:rsidR="00BD4EBF">
        <w:t xml:space="preserve">sat </w:t>
      </w:r>
      <w:r w:rsidRPr="003A121B">
        <w:t xml:space="preserve">the </w:t>
      </w:r>
      <w:r w:rsidR="00DA5F95">
        <w:t xml:space="preserve">restored parts of the </w:t>
      </w:r>
      <w:r w:rsidR="003A121B" w:rsidRPr="003A121B">
        <w:t xml:space="preserve">Tuileries </w:t>
      </w:r>
      <w:r w:rsidR="003A121B" w:rsidRPr="003A121B">
        <w:lastRenderedPageBreak/>
        <w:t>centerpiece</w:t>
      </w:r>
      <w:r w:rsidR="00DA5F95">
        <w:t xml:space="preserve">, lent by the </w:t>
      </w:r>
      <w:proofErr w:type="spellStart"/>
      <w:r w:rsidR="00DA5F95">
        <w:t>Musée</w:t>
      </w:r>
      <w:proofErr w:type="spellEnd"/>
      <w:r w:rsidR="00DA5F95">
        <w:t xml:space="preserve"> des Arts </w:t>
      </w:r>
      <w:proofErr w:type="spellStart"/>
      <w:r w:rsidR="00DA5F95">
        <w:t>Décoratifs</w:t>
      </w:r>
      <w:proofErr w:type="spellEnd"/>
      <w:r w:rsidRPr="003A121B">
        <w:t xml:space="preserve">. </w:t>
      </w:r>
      <w:r w:rsidR="00447D58" w:rsidRPr="00EB3437">
        <w:t xml:space="preserve">The </w:t>
      </w:r>
      <w:r w:rsidR="004A144B" w:rsidRPr="00EB3437">
        <w:t>effort to remake</w:t>
      </w:r>
      <w:r w:rsidR="00500448">
        <w:t xml:space="preserve"> the centerpiece</w:t>
      </w:r>
      <w:r w:rsidR="004A144B" w:rsidRPr="00EB3437">
        <w:t xml:space="preserve">, which bore the traces of its destruction, </w:t>
      </w:r>
      <w:r w:rsidR="00DC17E2">
        <w:t xml:space="preserve">had </w:t>
      </w:r>
      <w:r w:rsidR="001060B4" w:rsidRPr="00EB3437">
        <w:t xml:space="preserve">preserved </w:t>
      </w:r>
      <w:r w:rsidR="004A144B" w:rsidRPr="00EB3437">
        <w:t xml:space="preserve">not only the memory of the Second Empire and its material opulence </w:t>
      </w:r>
      <w:r w:rsidR="00DA5F95">
        <w:t xml:space="preserve">but also the preeminence of the </w:t>
      </w:r>
      <w:r w:rsidR="004A144B" w:rsidRPr="00EB3437">
        <w:t>firm</w:t>
      </w:r>
      <w:r w:rsidR="00111EF2">
        <w:t xml:space="preserve"> and its place in a history of French artistic production in metal</w:t>
      </w:r>
      <w:r w:rsidR="00DA5F95">
        <w:t xml:space="preserve">. </w:t>
      </w:r>
      <w:r w:rsidR="00500448">
        <w:t xml:space="preserve">It joined the Suez cup and the </w:t>
      </w:r>
      <w:r w:rsidR="00E96625" w:rsidRPr="00184829">
        <w:t>No</w:t>
      </w:r>
      <w:r w:rsidR="00E96625">
        <w:t>tre</w:t>
      </w:r>
      <w:r w:rsidR="00DC17E2">
        <w:t>-</w:t>
      </w:r>
      <w:r w:rsidR="00500448">
        <w:t xml:space="preserve">Dame reliquary as material witnesses of important French monuments that gave the image of the Second Empire a retrospective honor. Reconstituted and exhibited </w:t>
      </w:r>
      <w:r w:rsidR="00DA5F95">
        <w:t>in these circumstances</w:t>
      </w:r>
      <w:r w:rsidR="00111EF2">
        <w:t xml:space="preserve">, the centerpiece </w:t>
      </w:r>
      <w:r w:rsidR="00DA5F95">
        <w:t>played a theatrical role in the staging of French design as a collective</w:t>
      </w:r>
      <w:r w:rsidR="00E62875">
        <w:t xml:space="preserve"> national</w:t>
      </w:r>
      <w:r w:rsidR="00DA5F95">
        <w:t xml:space="preserve"> </w:t>
      </w:r>
      <w:r w:rsidR="006C03F4" w:rsidRPr="00491898">
        <w:t>endeavor</w:t>
      </w:r>
      <w:r w:rsidR="00E62875" w:rsidRPr="00491898">
        <w:t xml:space="preserve"> </w:t>
      </w:r>
      <w:r w:rsidR="00C03676" w:rsidRPr="00491898">
        <w:t>that exceed</w:t>
      </w:r>
      <w:r w:rsidR="00E96625" w:rsidRPr="00491898">
        <w:t>ed</w:t>
      </w:r>
      <w:r w:rsidR="00C03676" w:rsidRPr="00491898">
        <w:t xml:space="preserve"> </w:t>
      </w:r>
      <w:r w:rsidR="00E62875" w:rsidRPr="00491898">
        <w:t>the artifacts</w:t>
      </w:r>
      <w:r w:rsidR="00E62875">
        <w:t xml:space="preserve"> of a deposed elite</w:t>
      </w:r>
      <w:r w:rsidR="006C03F4">
        <w:t>.</w:t>
      </w:r>
    </w:p>
    <w:p w14:paraId="041A42FC" w14:textId="0D813244" w:rsidR="00595418" w:rsidRDefault="00490DBB" w:rsidP="00974B78">
      <w:pPr>
        <w:pStyle w:val="AA-SL-BodyText"/>
      </w:pPr>
      <w:r>
        <w:t xml:space="preserve">The </w:t>
      </w:r>
      <w:r w:rsidR="00EB3437" w:rsidRPr="00EB3437">
        <w:t xml:space="preserve">historical sensibility </w:t>
      </w:r>
      <w:r>
        <w:t>that i</w:t>
      </w:r>
      <w:r w:rsidR="00EB3437" w:rsidRPr="00EB3437">
        <w:t xml:space="preserve">nformed </w:t>
      </w:r>
      <w:r w:rsidR="00EB3437" w:rsidRPr="00757347">
        <w:t xml:space="preserve">the </w:t>
      </w:r>
      <w:proofErr w:type="spellStart"/>
      <w:r w:rsidRPr="00757347">
        <w:t>Musée</w:t>
      </w:r>
      <w:proofErr w:type="spellEnd"/>
      <w:r w:rsidRPr="00757347">
        <w:t xml:space="preserve"> </w:t>
      </w:r>
      <w:proofErr w:type="spellStart"/>
      <w:r w:rsidR="008E44BB" w:rsidRPr="00757347">
        <w:t>C</w:t>
      </w:r>
      <w:r w:rsidRPr="00757347">
        <w:t>entennal</w:t>
      </w:r>
      <w:proofErr w:type="spellEnd"/>
      <w:r w:rsidR="005B5D54" w:rsidRPr="00757347">
        <w:t xml:space="preserve"> </w:t>
      </w:r>
      <w:r w:rsidRPr="00757347">
        <w:t>exhibition</w:t>
      </w:r>
      <w:r>
        <w:t xml:space="preserve"> project also prevailed in the </w:t>
      </w:r>
      <w:r w:rsidR="00BD1A8E">
        <w:t xml:space="preserve">images, </w:t>
      </w:r>
      <w:r>
        <w:t>reports</w:t>
      </w:r>
      <w:r w:rsidR="00246F30">
        <w:t>,</w:t>
      </w:r>
      <w:r>
        <w:t xml:space="preserve"> and catalogs. </w:t>
      </w:r>
      <w:r w:rsidR="00BD4EBF">
        <w:t>Objects and displays from the</w:t>
      </w:r>
      <w:r w:rsidR="00BD1A8E">
        <w:t xml:space="preserve"> </w:t>
      </w:r>
      <w:proofErr w:type="spellStart"/>
      <w:r w:rsidR="00BD1A8E">
        <w:t>Musée</w:t>
      </w:r>
      <w:r w:rsidR="00BA57D5">
        <w:t>s</w:t>
      </w:r>
      <w:proofErr w:type="spellEnd"/>
      <w:r w:rsidR="00BD1A8E">
        <w:t xml:space="preserve"> </w:t>
      </w:r>
      <w:proofErr w:type="spellStart"/>
      <w:r w:rsidR="00C71436">
        <w:t>C</w:t>
      </w:r>
      <w:r w:rsidR="00BD1A8E">
        <w:t>entenna</w:t>
      </w:r>
      <w:r w:rsidR="00BA57D5">
        <w:t>ux</w:t>
      </w:r>
      <w:proofErr w:type="spellEnd"/>
      <w:r w:rsidR="00BD1A8E">
        <w:t xml:space="preserve"> w</w:t>
      </w:r>
      <w:r w:rsidR="00BD4EBF">
        <w:t>ere</w:t>
      </w:r>
      <w:r w:rsidR="00BD1A8E">
        <w:t xml:space="preserve"> featured in the Exposition’s illustrated portfolios called </w:t>
      </w:r>
      <w:r w:rsidR="00595418" w:rsidRPr="00246F30">
        <w:rPr>
          <w:i/>
          <w:iCs/>
        </w:rPr>
        <w:t xml:space="preserve">Le </w:t>
      </w:r>
      <w:r w:rsidR="0095697C">
        <w:rPr>
          <w:i/>
          <w:iCs/>
        </w:rPr>
        <w:t>P</w:t>
      </w:r>
      <w:r w:rsidR="00595418" w:rsidRPr="00246F30">
        <w:rPr>
          <w:i/>
          <w:iCs/>
        </w:rPr>
        <w:t>anorama</w:t>
      </w:r>
      <w:r w:rsidR="00BD1A8E">
        <w:t xml:space="preserve">, which </w:t>
      </w:r>
      <w:r w:rsidR="009C0DF0">
        <w:t xml:space="preserve">was issued as a popular serial </w:t>
      </w:r>
      <w:r w:rsidR="0095697C">
        <w:t xml:space="preserve">of </w:t>
      </w:r>
      <w:r w:rsidR="00BD1A8E">
        <w:t>the official photographs.</w:t>
      </w:r>
      <w:r w:rsidR="00BF0D68" w:rsidRPr="001D762D">
        <w:rPr>
          <w:vertAlign w:val="superscript"/>
        </w:rPr>
        <w:endnoteReference w:id="39"/>
      </w:r>
      <w:r w:rsidR="00BD1A8E">
        <w:t xml:space="preserve"> The </w:t>
      </w:r>
      <w:r w:rsidR="00E96625">
        <w:t xml:space="preserve">final </w:t>
      </w:r>
      <w:r w:rsidR="00BD1A8E">
        <w:t xml:space="preserve">reports produced by </w:t>
      </w:r>
      <w:r w:rsidR="00246F30">
        <w:t>each</w:t>
      </w:r>
      <w:r w:rsidR="00BD1A8E">
        <w:t xml:space="preserve"> jury were </w:t>
      </w:r>
      <w:r w:rsidR="00E62875">
        <w:t xml:space="preserve">far </w:t>
      </w:r>
      <w:r w:rsidR="00BD1A8E">
        <w:t>more</w:t>
      </w:r>
      <w:r w:rsidR="00246F30">
        <w:t xml:space="preserve"> scholarly</w:t>
      </w:r>
      <w:r w:rsidR="00BD1A8E">
        <w:t>.</w:t>
      </w:r>
      <w:r w:rsidR="00486106">
        <w:t xml:space="preserve"> Some of these were straightforward lists </w:t>
      </w:r>
      <w:r w:rsidR="00246F30">
        <w:t>of objects and their lenders</w:t>
      </w:r>
      <w:r w:rsidR="006C03F4">
        <w:t xml:space="preserve">, along with </w:t>
      </w:r>
      <w:r w:rsidR="00246F30">
        <w:t xml:space="preserve">general </w:t>
      </w:r>
      <w:r w:rsidR="00486106">
        <w:t>descriptions</w:t>
      </w:r>
      <w:r w:rsidR="006C03F4">
        <w:t xml:space="preserve"> of the history of the subject</w:t>
      </w:r>
      <w:r w:rsidR="00486106">
        <w:t xml:space="preserve">. Others were lavish productions that included </w:t>
      </w:r>
      <w:r w:rsidR="00E96625">
        <w:t xml:space="preserve">extended </w:t>
      </w:r>
      <w:r w:rsidR="00BD4EBF">
        <w:t xml:space="preserve">essays, </w:t>
      </w:r>
      <w:r w:rsidR="00857EE8">
        <w:t>narrative histories</w:t>
      </w:r>
      <w:r w:rsidR="00F37E4A">
        <w:t>,</w:t>
      </w:r>
      <w:r w:rsidR="00857EE8">
        <w:t xml:space="preserve"> and </w:t>
      </w:r>
      <w:r w:rsidR="00486106">
        <w:t>photographic images of the individual objects and their display in 1900.</w:t>
      </w:r>
      <w:r w:rsidR="00481E25" w:rsidRPr="001D762D">
        <w:rPr>
          <w:vertAlign w:val="superscript"/>
        </w:rPr>
        <w:endnoteReference w:id="40"/>
      </w:r>
    </w:p>
    <w:p w14:paraId="54985703" w14:textId="52003BC5" w:rsidR="00595418" w:rsidRDefault="00BD1A8E" w:rsidP="00974B78">
      <w:pPr>
        <w:pStyle w:val="AA-SL-BodyText"/>
      </w:pPr>
      <w:r>
        <w:t xml:space="preserve">The most ambitious </w:t>
      </w:r>
      <w:r w:rsidR="000B576F">
        <w:t>texts</w:t>
      </w:r>
      <w:r w:rsidR="00383CD9">
        <w:t xml:space="preserve"> went far beyond</w:t>
      </w:r>
      <w:r w:rsidR="000B576F">
        <w:t xml:space="preserve"> document</w:t>
      </w:r>
      <w:r w:rsidR="00383CD9">
        <w:t>ing</w:t>
      </w:r>
      <w:r w:rsidR="000B576F">
        <w:t xml:space="preserve"> </w:t>
      </w:r>
      <w:r>
        <w:t>works produced between 1800 and 1900</w:t>
      </w:r>
      <w:r w:rsidR="001C49F2">
        <w:t>;</w:t>
      </w:r>
      <w:r>
        <w:t xml:space="preserve"> </w:t>
      </w:r>
      <w:r w:rsidR="00914C22">
        <w:t xml:space="preserve">they also </w:t>
      </w:r>
      <w:r>
        <w:t>expanded the historical context</w:t>
      </w:r>
      <w:r w:rsidR="00E62875">
        <w:t xml:space="preserve"> to become standard </w:t>
      </w:r>
      <w:r w:rsidR="00D17DB2">
        <w:t xml:space="preserve">historical </w:t>
      </w:r>
      <w:r w:rsidR="00E62875">
        <w:t>works on the subject</w:t>
      </w:r>
      <w:r>
        <w:t>.</w:t>
      </w:r>
      <w:r w:rsidR="00E62875" w:rsidRPr="001D762D">
        <w:rPr>
          <w:vertAlign w:val="superscript"/>
        </w:rPr>
        <w:endnoteReference w:id="41"/>
      </w:r>
      <w:r>
        <w:t xml:space="preserve"> </w:t>
      </w:r>
      <w:proofErr w:type="spellStart"/>
      <w:r>
        <w:t>Bouilhet’s</w:t>
      </w:r>
      <w:proofErr w:type="spellEnd"/>
      <w:r>
        <w:t xml:space="preserve"> </w:t>
      </w:r>
      <w:r w:rsidR="00002A36">
        <w:t xml:space="preserve">final </w:t>
      </w:r>
      <w:r w:rsidR="00857EE8">
        <w:t>report</w:t>
      </w:r>
      <w:r w:rsidR="005457EB">
        <w:t xml:space="preserve"> </w:t>
      </w:r>
      <w:r w:rsidR="005D1691">
        <w:t xml:space="preserve">on the Centennial exhibition </w:t>
      </w:r>
      <w:r w:rsidR="00440F64">
        <w:t xml:space="preserve">of Class ninety-four </w:t>
      </w:r>
      <w:r w:rsidR="005D1691">
        <w:t xml:space="preserve">was </w:t>
      </w:r>
      <w:r w:rsidR="005457EB">
        <w:t>integrated into</w:t>
      </w:r>
      <w:r w:rsidR="00857EE8">
        <w:t xml:space="preserve"> a</w:t>
      </w:r>
      <w:r w:rsidR="00A94E63">
        <w:t>n</w:t>
      </w:r>
      <w:r w:rsidR="00857EE8">
        <w:t xml:space="preserve"> </w:t>
      </w:r>
      <w:r w:rsidR="00A94E63">
        <w:t xml:space="preserve">exceptionally complete </w:t>
      </w:r>
      <w:r w:rsidR="00857EE8">
        <w:t xml:space="preserve">three-volume </w:t>
      </w:r>
      <w:r w:rsidR="00200627">
        <w:t xml:space="preserve">illustrated </w:t>
      </w:r>
      <w:proofErr w:type="spellStart"/>
      <w:r w:rsidR="005D1691" w:rsidRPr="00F73178">
        <w:rPr>
          <w:i/>
          <w:iCs/>
        </w:rPr>
        <w:t>L’</w:t>
      </w:r>
      <w:r w:rsidR="005D1691">
        <w:rPr>
          <w:i/>
          <w:iCs/>
        </w:rPr>
        <w:t>o</w:t>
      </w:r>
      <w:r w:rsidR="005D1691" w:rsidRPr="00F73178">
        <w:rPr>
          <w:i/>
          <w:iCs/>
        </w:rPr>
        <w:t>rfèvrerie</w:t>
      </w:r>
      <w:proofErr w:type="spellEnd"/>
      <w:r w:rsidR="005D1691" w:rsidRPr="00F73178">
        <w:rPr>
          <w:i/>
          <w:iCs/>
        </w:rPr>
        <w:t xml:space="preserve"> française</w:t>
      </w:r>
      <w:r w:rsidR="005D1691">
        <w:rPr>
          <w:i/>
          <w:iCs/>
        </w:rPr>
        <w:t xml:space="preserve"> aux </w:t>
      </w:r>
      <w:proofErr w:type="spellStart"/>
      <w:r w:rsidR="005D1691">
        <w:rPr>
          <w:i/>
          <w:iCs/>
        </w:rPr>
        <w:t>XVIIIe</w:t>
      </w:r>
      <w:proofErr w:type="spellEnd"/>
      <w:r w:rsidR="005D1691">
        <w:rPr>
          <w:i/>
          <w:iCs/>
        </w:rPr>
        <w:t xml:space="preserve"> et XIX siècles</w:t>
      </w:r>
      <w:r w:rsidR="00200627">
        <w:t>.</w:t>
      </w:r>
      <w:r w:rsidR="00BD1019" w:rsidRPr="001D762D">
        <w:rPr>
          <w:vertAlign w:val="superscript"/>
        </w:rPr>
        <w:endnoteReference w:id="42"/>
      </w:r>
      <w:r w:rsidR="00200627">
        <w:t xml:space="preserve"> </w:t>
      </w:r>
      <w:r w:rsidR="00002A36">
        <w:t xml:space="preserve">This effort dwarfed the exhibition itself and </w:t>
      </w:r>
      <w:r w:rsidR="006C03F4">
        <w:t xml:space="preserve">became a definitive account of French metalwork </w:t>
      </w:r>
      <w:r w:rsidR="00CB0E7A">
        <w:t xml:space="preserve">and, beyond that, </w:t>
      </w:r>
      <w:proofErr w:type="spellStart"/>
      <w:r w:rsidR="006C03F4">
        <w:t>Bouilhet’s</w:t>
      </w:r>
      <w:proofErr w:type="spellEnd"/>
      <w:r w:rsidR="006C03F4">
        <w:t xml:space="preserve"> </w:t>
      </w:r>
      <w:r w:rsidR="00D703BF">
        <w:t xml:space="preserve">own </w:t>
      </w:r>
      <w:r w:rsidR="006C03F4">
        <w:t xml:space="preserve">final </w:t>
      </w:r>
      <w:r w:rsidR="006C03F4" w:rsidRPr="00ED3DDF">
        <w:t>contribution</w:t>
      </w:r>
      <w:r w:rsidR="00A94E63" w:rsidRPr="00ED3DDF">
        <w:t xml:space="preserve"> to the field of applied arts</w:t>
      </w:r>
      <w:r w:rsidR="006C03F4">
        <w:t>.</w:t>
      </w:r>
      <w:r w:rsidR="000B576F" w:rsidRPr="001D762D">
        <w:rPr>
          <w:vertAlign w:val="superscript"/>
        </w:rPr>
        <w:endnoteReference w:id="43"/>
      </w:r>
      <w:r w:rsidR="006C03F4">
        <w:t xml:space="preserve"> </w:t>
      </w:r>
      <w:r w:rsidR="00077D5D">
        <w:t>While</w:t>
      </w:r>
      <w:r w:rsidR="00D703BF">
        <w:t xml:space="preserve"> t</w:t>
      </w:r>
      <w:r w:rsidR="006C07AA">
        <w:t xml:space="preserve">he cover and title page </w:t>
      </w:r>
      <w:r w:rsidR="0095697C">
        <w:t xml:space="preserve">of all three volumes </w:t>
      </w:r>
      <w:r w:rsidR="006C07AA">
        <w:t>indicate that the text was w</w:t>
      </w:r>
      <w:r w:rsidR="00002A36">
        <w:t xml:space="preserve">ritten </w:t>
      </w:r>
      <w:r w:rsidR="00077D5D" w:rsidRPr="00030C41">
        <w:t xml:space="preserve">by </w:t>
      </w:r>
      <w:r w:rsidR="00595418" w:rsidRPr="00030C41">
        <w:t xml:space="preserve">Henri </w:t>
      </w:r>
      <w:proofErr w:type="spellStart"/>
      <w:r w:rsidR="00595418" w:rsidRPr="00030C41">
        <w:t>Bouilhet</w:t>
      </w:r>
      <w:proofErr w:type="spellEnd"/>
      <w:r w:rsidR="005C2640">
        <w:t xml:space="preserve"> </w:t>
      </w:r>
      <w:r w:rsidR="00002A36">
        <w:t xml:space="preserve">“after </w:t>
      </w:r>
      <w:r w:rsidR="00002A36">
        <w:lastRenderedPageBreak/>
        <w:t xml:space="preserve">documents gathered for the </w:t>
      </w:r>
      <w:proofErr w:type="spellStart"/>
      <w:r w:rsidR="00002A36">
        <w:t>Musée</w:t>
      </w:r>
      <w:proofErr w:type="spellEnd"/>
      <w:r w:rsidR="00002A36">
        <w:t xml:space="preserve"> </w:t>
      </w:r>
      <w:proofErr w:type="spellStart"/>
      <w:r w:rsidR="00B67091">
        <w:t>centennal</w:t>
      </w:r>
      <w:proofErr w:type="spellEnd"/>
      <w:r w:rsidR="00B67091">
        <w:t>,</w:t>
      </w:r>
      <w:r w:rsidR="00002A36">
        <w:t xml:space="preserve">” </w:t>
      </w:r>
      <w:r w:rsidR="00D703BF">
        <w:t>t</w:t>
      </w:r>
      <w:r w:rsidR="00002A36">
        <w:t>he scholar</w:t>
      </w:r>
      <w:r w:rsidR="00914C22">
        <w:t xml:space="preserve">ship was </w:t>
      </w:r>
      <w:r w:rsidR="005C2640">
        <w:t xml:space="preserve">nonetheless </w:t>
      </w:r>
      <w:r w:rsidR="006C07AA">
        <w:t xml:space="preserve">highly </w:t>
      </w:r>
      <w:r w:rsidR="00914C22">
        <w:t>collaborative</w:t>
      </w:r>
      <w:r w:rsidR="00024E23">
        <w:t xml:space="preserve"> and intertextual</w:t>
      </w:r>
      <w:r w:rsidR="00914C22">
        <w:t xml:space="preserve">. </w:t>
      </w:r>
      <w:proofErr w:type="spellStart"/>
      <w:r w:rsidR="008909D5">
        <w:t>Bouilhet’s</w:t>
      </w:r>
      <w:proofErr w:type="spellEnd"/>
      <w:r w:rsidR="008909D5">
        <w:t xml:space="preserve"> </w:t>
      </w:r>
      <w:r w:rsidR="006D4D22">
        <w:t>narrat</w:t>
      </w:r>
      <w:r w:rsidR="00024E23">
        <w:t>ion of</w:t>
      </w:r>
      <w:r w:rsidR="006D4D22">
        <w:t xml:space="preserve"> a history of French production drew from </w:t>
      </w:r>
      <w:r w:rsidR="00595418">
        <w:t>firsthand</w:t>
      </w:r>
      <w:r w:rsidR="00024E23">
        <w:t xml:space="preserve"> knowledge, </w:t>
      </w:r>
      <w:r w:rsidR="00383CD9">
        <w:t xml:space="preserve">as well as </w:t>
      </w:r>
      <w:r w:rsidR="006D4D22" w:rsidRPr="00BD18AC">
        <w:t>sources</w:t>
      </w:r>
      <w:r w:rsidR="008909D5" w:rsidRPr="00BD18AC">
        <w:t xml:space="preserve"> by </w:t>
      </w:r>
      <w:r w:rsidR="00873DA3" w:rsidRPr="00BD18AC">
        <w:t>critic</w:t>
      </w:r>
      <w:r w:rsidR="00077D5D" w:rsidRPr="00BD18AC">
        <w:t xml:space="preserve"> </w:t>
      </w:r>
      <w:r w:rsidR="008909D5" w:rsidRPr="00BD18AC">
        <w:t xml:space="preserve">Paul </w:t>
      </w:r>
      <w:proofErr w:type="spellStart"/>
      <w:r w:rsidR="008909D5" w:rsidRPr="00BD18AC">
        <w:t>Mantz</w:t>
      </w:r>
      <w:proofErr w:type="spellEnd"/>
      <w:r w:rsidR="008909D5" w:rsidRPr="00BD18AC">
        <w:t xml:space="preserve">, </w:t>
      </w:r>
      <w:r w:rsidR="005D1691" w:rsidRPr="00BD18AC">
        <w:t xml:space="preserve">authors </w:t>
      </w:r>
      <w:r w:rsidR="008909D5" w:rsidRPr="00BD18AC">
        <w:t>Henry Havard</w:t>
      </w:r>
      <w:r w:rsidR="00873DA3" w:rsidRPr="00BD18AC">
        <w:t xml:space="preserve"> and</w:t>
      </w:r>
      <w:r w:rsidR="00077D5D" w:rsidRPr="00BD18AC">
        <w:t xml:space="preserve"> </w:t>
      </w:r>
      <w:r w:rsidR="008909D5" w:rsidRPr="00BD18AC">
        <w:t>René Ménard and other</w:t>
      </w:r>
      <w:r w:rsidR="005457EB" w:rsidRPr="00BD18AC">
        <w:t xml:space="preserve"> histories of metalwork </w:t>
      </w:r>
      <w:r w:rsidR="006D4D22" w:rsidRPr="00BD18AC">
        <w:t>that appeared</w:t>
      </w:r>
      <w:r w:rsidR="006D4D22">
        <w:t xml:space="preserve"> in the second half of the nineteenth century.</w:t>
      </w:r>
      <w:r w:rsidR="008909D5" w:rsidRPr="001D762D">
        <w:rPr>
          <w:vertAlign w:val="superscript"/>
        </w:rPr>
        <w:endnoteReference w:id="44"/>
      </w:r>
      <w:r w:rsidR="006D4D22">
        <w:t xml:space="preserve"> </w:t>
      </w:r>
      <w:proofErr w:type="spellStart"/>
      <w:r w:rsidR="008B540E">
        <w:t>Champier</w:t>
      </w:r>
      <w:proofErr w:type="spellEnd"/>
      <w:r w:rsidR="000B576F">
        <w:t xml:space="preserve">, </w:t>
      </w:r>
      <w:r w:rsidR="00BB7F2A" w:rsidRPr="00BD18AC">
        <w:t>secretary</w:t>
      </w:r>
      <w:r w:rsidR="009F4928" w:rsidRPr="00BD18AC">
        <w:t xml:space="preserve"> for the Union Centrale</w:t>
      </w:r>
      <w:r w:rsidR="00782855" w:rsidRPr="00BD18AC">
        <w:t>,</w:t>
      </w:r>
      <w:r w:rsidR="00BB7F2A" w:rsidRPr="00BD18AC">
        <w:t xml:space="preserve"> </w:t>
      </w:r>
      <w:r w:rsidR="000B576F" w:rsidRPr="00BD18AC">
        <w:t>a member</w:t>
      </w:r>
      <w:r w:rsidR="000B576F">
        <w:t xml:space="preserve"> of the</w:t>
      </w:r>
      <w:r w:rsidR="00440F64">
        <w:t xml:space="preserve"> </w:t>
      </w:r>
      <w:proofErr w:type="spellStart"/>
      <w:r w:rsidR="00440F64">
        <w:t>Musées</w:t>
      </w:r>
      <w:proofErr w:type="spellEnd"/>
      <w:r w:rsidR="00440F64">
        <w:t xml:space="preserve"> </w:t>
      </w:r>
      <w:proofErr w:type="spellStart"/>
      <w:r w:rsidR="00440F64">
        <w:t>Centennaux</w:t>
      </w:r>
      <w:proofErr w:type="spellEnd"/>
      <w:r w:rsidR="00440F64">
        <w:t xml:space="preserve"> commission and of the</w:t>
      </w:r>
      <w:r w:rsidR="000B576F">
        <w:t xml:space="preserve"> jury </w:t>
      </w:r>
      <w:r w:rsidR="00BB7F2A">
        <w:t xml:space="preserve">for Class </w:t>
      </w:r>
      <w:r w:rsidR="00D51A76">
        <w:t>ninety-four</w:t>
      </w:r>
      <w:r w:rsidR="00BB7F2A">
        <w:t xml:space="preserve">, </w:t>
      </w:r>
      <w:r w:rsidR="00383CD9">
        <w:t>a</w:t>
      </w:r>
      <w:r w:rsidR="00440F64">
        <w:t>s well as</w:t>
      </w:r>
      <w:r w:rsidR="00383CD9">
        <w:t xml:space="preserve"> editor </w:t>
      </w:r>
      <w:r w:rsidR="00DA45EF">
        <w:t xml:space="preserve">of </w:t>
      </w:r>
      <w:r w:rsidR="005457EB">
        <w:t xml:space="preserve">the </w:t>
      </w:r>
      <w:r w:rsidR="00595418" w:rsidRPr="005457EB">
        <w:rPr>
          <w:i/>
          <w:iCs/>
        </w:rPr>
        <w:t xml:space="preserve">Revue des arts </w:t>
      </w:r>
      <w:proofErr w:type="spellStart"/>
      <w:r w:rsidR="00595418" w:rsidRPr="005457EB">
        <w:rPr>
          <w:i/>
          <w:iCs/>
        </w:rPr>
        <w:t>décoratifs</w:t>
      </w:r>
      <w:proofErr w:type="spellEnd"/>
      <w:r w:rsidR="005457EB">
        <w:t xml:space="preserve">, </w:t>
      </w:r>
      <w:r w:rsidR="008B540E">
        <w:t xml:space="preserve">wrote </w:t>
      </w:r>
      <w:r w:rsidR="008A4EAB">
        <w:t>long parts</w:t>
      </w:r>
      <w:r w:rsidR="008B540E">
        <w:t xml:space="preserve"> of the text and managed </w:t>
      </w:r>
      <w:r w:rsidR="00BB7F2A">
        <w:t xml:space="preserve">its </w:t>
      </w:r>
      <w:r w:rsidR="008B540E">
        <w:t>publication.</w:t>
      </w:r>
      <w:r w:rsidR="008B540E" w:rsidRPr="001D762D">
        <w:rPr>
          <w:vertAlign w:val="superscript"/>
        </w:rPr>
        <w:endnoteReference w:id="45"/>
      </w:r>
      <w:r w:rsidR="000B576F">
        <w:t xml:space="preserve"> This</w:t>
      </w:r>
      <w:r w:rsidR="005457EB">
        <w:t>,</w:t>
      </w:r>
      <w:r w:rsidR="000B576F">
        <w:t xml:space="preserve"> then</w:t>
      </w:r>
      <w:r w:rsidR="005457EB">
        <w:t>,</w:t>
      </w:r>
      <w:r w:rsidR="000B576F">
        <w:t xml:space="preserve"> was a collective effort to recover a history of French metalwork from its origins to the present.</w:t>
      </w:r>
    </w:p>
    <w:p w14:paraId="5FB6AB80" w14:textId="39F2A2CD" w:rsidR="00595418" w:rsidRDefault="00A00889" w:rsidP="00974B78">
      <w:pPr>
        <w:pStyle w:val="AA-SL-BodyText"/>
      </w:pPr>
      <w:r>
        <w:t xml:space="preserve">Beginning in the Roman </w:t>
      </w:r>
      <w:r w:rsidR="001B3C4B">
        <w:t>E</w:t>
      </w:r>
      <w:r>
        <w:t>mpire and the Middle Ages, the text describe</w:t>
      </w:r>
      <w:r w:rsidR="001B3C4B">
        <w:t>s</w:t>
      </w:r>
      <w:r>
        <w:t xml:space="preserve"> the historical uses of fine metalwork, </w:t>
      </w:r>
      <w:r w:rsidR="001B3C4B">
        <w:t xml:space="preserve">its </w:t>
      </w:r>
      <w:r>
        <w:t xml:space="preserve">techniques, and </w:t>
      </w:r>
      <w:r w:rsidR="001B3C4B">
        <w:t xml:space="preserve">its </w:t>
      </w:r>
      <w:r>
        <w:t>patrons</w:t>
      </w:r>
      <w:r w:rsidR="006E0E85">
        <w:t xml:space="preserve">. </w:t>
      </w:r>
      <w:r w:rsidR="003C3916">
        <w:t xml:space="preserve">It </w:t>
      </w:r>
      <w:r>
        <w:t>mov</w:t>
      </w:r>
      <w:r w:rsidR="006E0E85">
        <w:t>e</w:t>
      </w:r>
      <w:r w:rsidR="001B3C4B">
        <w:t>s</w:t>
      </w:r>
      <w:r>
        <w:t xml:space="preserve"> quickly to the eighteenth century</w:t>
      </w:r>
      <w:r w:rsidR="001B3C4B">
        <w:t>—</w:t>
      </w:r>
      <w:r>
        <w:t xml:space="preserve">by page </w:t>
      </w:r>
      <w:r w:rsidR="001B3C4B">
        <w:t>forty</w:t>
      </w:r>
      <w:r>
        <w:t xml:space="preserve"> of the first volume. </w:t>
      </w:r>
      <w:r w:rsidR="006D4D22">
        <w:t>Volumes two and three</w:t>
      </w:r>
      <w:r>
        <w:t xml:space="preserve"> comprise the </w:t>
      </w:r>
      <w:r w:rsidR="00AC0D68">
        <w:t>period of 180</w:t>
      </w:r>
      <w:r w:rsidR="00595418">
        <w:t>0–1</w:t>
      </w:r>
      <w:r w:rsidR="00AC0D68">
        <w:t>900</w:t>
      </w:r>
      <w:r w:rsidR="000732D8">
        <w:t xml:space="preserve">, with the Second Empire straddling these accounts. </w:t>
      </w:r>
      <w:r w:rsidR="00CE3C47">
        <w:t>T</w:t>
      </w:r>
      <w:r w:rsidR="000732D8">
        <w:t xml:space="preserve">he </w:t>
      </w:r>
      <w:r w:rsidR="007A6058">
        <w:t xml:space="preserve">story of </w:t>
      </w:r>
      <w:r w:rsidR="000732D8">
        <w:t xml:space="preserve">the </w:t>
      </w:r>
      <w:proofErr w:type="spellStart"/>
      <w:r w:rsidR="000732D8">
        <w:t>Christofle</w:t>
      </w:r>
      <w:proofErr w:type="spellEnd"/>
      <w:r w:rsidR="000732D8">
        <w:t xml:space="preserve"> firm is </w:t>
      </w:r>
      <w:r w:rsidR="005C2640">
        <w:t>integrate</w:t>
      </w:r>
      <w:r w:rsidR="000732D8">
        <w:t>d into th</w:t>
      </w:r>
      <w:r w:rsidR="00CE3C47">
        <w:t>is</w:t>
      </w:r>
      <w:r w:rsidR="000732D8">
        <w:t xml:space="preserve"> history</w:t>
      </w:r>
      <w:r w:rsidR="001B3C4B">
        <w:t>,</w:t>
      </w:r>
      <w:r w:rsidR="000732D8">
        <w:t xml:space="preserve"> and </w:t>
      </w:r>
      <w:r w:rsidR="007A6058">
        <w:t xml:space="preserve">images of its output </w:t>
      </w:r>
      <w:r w:rsidR="000732D8">
        <w:t xml:space="preserve">dominate the illustrations </w:t>
      </w:r>
      <w:r w:rsidR="005457EB" w:rsidRPr="0047018E">
        <w:t>of</w:t>
      </w:r>
      <w:r w:rsidR="000732D8" w:rsidRPr="0047018E">
        <w:t xml:space="preserve"> the </w:t>
      </w:r>
      <w:r w:rsidR="001B3C4B" w:rsidRPr="0047018E">
        <w:t xml:space="preserve">final </w:t>
      </w:r>
      <w:r w:rsidR="000732D8" w:rsidRPr="0047018E">
        <w:t>two volumes</w:t>
      </w:r>
      <w:r w:rsidR="007A6058" w:rsidRPr="0047018E">
        <w:t xml:space="preserve">. Some of the text is identical to sections published </w:t>
      </w:r>
      <w:r w:rsidR="001B3C4B" w:rsidRPr="0047018E">
        <w:t xml:space="preserve">elsewhere </w:t>
      </w:r>
      <w:r w:rsidR="007A6058" w:rsidRPr="0047018E">
        <w:t>under</w:t>
      </w:r>
      <w:r w:rsidR="007A6058">
        <w:t xml:space="preserve"> </w:t>
      </w:r>
      <w:proofErr w:type="spellStart"/>
      <w:r w:rsidR="007A6058">
        <w:t>Champier’s</w:t>
      </w:r>
      <w:proofErr w:type="spellEnd"/>
      <w:r w:rsidR="007A6058">
        <w:t xml:space="preserve"> name</w:t>
      </w:r>
      <w:r w:rsidR="00A22AC2">
        <w:t xml:space="preserve"> and drafts in his </w:t>
      </w:r>
      <w:r w:rsidR="003B202A">
        <w:t>a</w:t>
      </w:r>
      <w:r w:rsidR="00A22AC2">
        <w:t>rchive</w:t>
      </w:r>
      <w:r w:rsidR="003B202A">
        <w:t>.</w:t>
      </w:r>
      <w:r w:rsidR="008A4EAB">
        <w:t xml:space="preserve"> Th</w:t>
      </w:r>
      <w:r w:rsidR="00D22EA0">
        <w:t>ese</w:t>
      </w:r>
      <w:r w:rsidR="008A4EAB">
        <w:t xml:space="preserve"> include </w:t>
      </w:r>
      <w:r w:rsidR="007A6058">
        <w:t xml:space="preserve">the </w:t>
      </w:r>
      <w:r w:rsidR="008A4EAB">
        <w:t xml:space="preserve">critical selections on </w:t>
      </w:r>
      <w:proofErr w:type="spellStart"/>
      <w:r w:rsidR="007A6058">
        <w:t>Christofle</w:t>
      </w:r>
      <w:proofErr w:type="spellEnd"/>
      <w:r w:rsidR="007A6058">
        <w:t xml:space="preserve"> </w:t>
      </w:r>
      <w:r w:rsidR="008A4EAB">
        <w:t xml:space="preserve">that </w:t>
      </w:r>
      <w:proofErr w:type="spellStart"/>
      <w:r w:rsidR="00CE3C47">
        <w:t>Champier</w:t>
      </w:r>
      <w:proofErr w:type="spellEnd"/>
      <w:r w:rsidR="00A22AC2">
        <w:t>,</w:t>
      </w:r>
      <w:r w:rsidR="00CE3C47">
        <w:t xml:space="preserve"> rather than </w:t>
      </w:r>
      <w:proofErr w:type="spellStart"/>
      <w:r w:rsidR="00CE3C47">
        <w:t>Bouilhet</w:t>
      </w:r>
      <w:proofErr w:type="spellEnd"/>
      <w:r w:rsidR="008A4EAB">
        <w:t>, penned</w:t>
      </w:r>
      <w:r w:rsidR="00CE3C47">
        <w:t>.</w:t>
      </w:r>
      <w:r w:rsidR="007A6058" w:rsidRPr="001D762D">
        <w:rPr>
          <w:vertAlign w:val="superscript"/>
        </w:rPr>
        <w:endnoteReference w:id="46"/>
      </w:r>
      <w:r w:rsidR="00A22AC2">
        <w:t xml:space="preserve"> </w:t>
      </w:r>
      <w:proofErr w:type="spellStart"/>
      <w:r w:rsidR="00383CD9">
        <w:t>Bouilhet’s</w:t>
      </w:r>
      <w:proofErr w:type="spellEnd"/>
      <w:r w:rsidR="00383CD9">
        <w:t xml:space="preserve"> history of French </w:t>
      </w:r>
      <w:proofErr w:type="spellStart"/>
      <w:r w:rsidR="00595418" w:rsidRPr="00D22EA0">
        <w:rPr>
          <w:i/>
          <w:iCs/>
        </w:rPr>
        <w:t>orfèvrerie</w:t>
      </w:r>
      <w:proofErr w:type="spellEnd"/>
      <w:r w:rsidR="00383CD9">
        <w:t xml:space="preserve"> exploited images and the possibilities of photomechanical reproduction. The three volumes </w:t>
      </w:r>
      <w:r w:rsidR="00A7369E">
        <w:t xml:space="preserve">present </w:t>
      </w:r>
      <w:r w:rsidR="00383CD9">
        <w:t>a lavishly illustrated history</w:t>
      </w:r>
      <w:r w:rsidR="00A7369E">
        <w:t>,</w:t>
      </w:r>
      <w:r w:rsidR="00383CD9">
        <w:t xml:space="preserve"> incorporating line drawings</w:t>
      </w:r>
      <w:r w:rsidR="00A7369E">
        <w:t>,</w:t>
      </w:r>
      <w:r w:rsidR="00383CD9">
        <w:t xml:space="preserve"> wood engravings, </w:t>
      </w:r>
      <w:r w:rsidR="00D22EA0">
        <w:t xml:space="preserve">and </w:t>
      </w:r>
      <w:r w:rsidR="00383CD9">
        <w:t xml:space="preserve">photographs. </w:t>
      </w:r>
      <w:r w:rsidR="008A4EAB">
        <w:t xml:space="preserve">Along with </w:t>
      </w:r>
      <w:r w:rsidR="00D17DB2">
        <w:t xml:space="preserve">an </w:t>
      </w:r>
      <w:r w:rsidR="008A4EAB">
        <w:t>extensive description</w:t>
      </w:r>
      <w:r w:rsidR="00D17DB2">
        <w:t xml:space="preserve"> of the commission </w:t>
      </w:r>
      <w:r w:rsidR="00A7369E">
        <w:t>for</w:t>
      </w:r>
      <w:r w:rsidR="00D17DB2">
        <w:t xml:space="preserve"> the Tuileries and Hôtel de Ville centerpieces</w:t>
      </w:r>
      <w:r w:rsidR="008A4EAB">
        <w:t>,</w:t>
      </w:r>
      <w:r w:rsidR="00D17DB2">
        <w:t xml:space="preserve"> the catalog include</w:t>
      </w:r>
      <w:r w:rsidR="00A7369E">
        <w:t>s</w:t>
      </w:r>
      <w:r w:rsidR="00D17DB2">
        <w:t xml:space="preserve"> images</w:t>
      </w:r>
      <w:r w:rsidR="005457EB">
        <w:t xml:space="preserve"> of th</w:t>
      </w:r>
      <w:r w:rsidR="00D17DB2">
        <w:t xml:space="preserve">ese works </w:t>
      </w:r>
      <w:r w:rsidR="0034683B">
        <w:t xml:space="preserve">in </w:t>
      </w:r>
      <w:r w:rsidR="008F0B01">
        <w:t xml:space="preserve">numerous </w:t>
      </w:r>
      <w:r w:rsidR="0034683B">
        <w:t>successive full</w:t>
      </w:r>
      <w:r w:rsidR="00CE3C47">
        <w:t>-</w:t>
      </w:r>
      <w:r w:rsidR="0034683B">
        <w:t>page</w:t>
      </w:r>
      <w:r w:rsidR="00CE3C47">
        <w:t xml:space="preserve"> photographs</w:t>
      </w:r>
      <w:r w:rsidR="00D17DB2">
        <w:t xml:space="preserve"> </w:t>
      </w:r>
      <w:r w:rsidR="002C51E2" w:rsidRPr="00094665">
        <w:t>(</w:t>
      </w:r>
      <w:r w:rsidR="001D762D" w:rsidRPr="00EF0EED">
        <w:rPr>
          <w:b/>
          <w:bCs/>
          <w:highlight w:val="yellow"/>
        </w:rPr>
        <w:t>fig.</w:t>
      </w:r>
      <w:r w:rsidR="0003456F" w:rsidRPr="00EF0EED">
        <w:rPr>
          <w:b/>
          <w:bCs/>
          <w:highlight w:val="yellow"/>
        </w:rPr>
        <w:t xml:space="preserve"> 1</w:t>
      </w:r>
      <w:r w:rsidR="0032780D" w:rsidRPr="00EF0EED">
        <w:rPr>
          <w:b/>
          <w:bCs/>
          <w:highlight w:val="yellow"/>
        </w:rPr>
        <w:t>2</w:t>
      </w:r>
      <w:r w:rsidR="002C51E2" w:rsidRPr="00094665">
        <w:t>)</w:t>
      </w:r>
      <w:r w:rsidR="00675812">
        <w:t>.</w:t>
      </w:r>
      <w:r w:rsidR="000D1D52">
        <w:t xml:space="preserve"> Th</w:t>
      </w:r>
      <w:r w:rsidR="00E72370">
        <w:t>e images</w:t>
      </w:r>
      <w:r w:rsidR="000D1D52">
        <w:t xml:space="preserve"> of the Hôtel de Ville centerpiece are </w:t>
      </w:r>
      <w:r w:rsidR="00CE3C47">
        <w:t>identical to those that appear in the albums</w:t>
      </w:r>
      <w:r w:rsidR="0034683B">
        <w:t xml:space="preserve">. </w:t>
      </w:r>
      <w:r w:rsidR="00E72370">
        <w:t xml:space="preserve">The project of writing a history of design in images and objects </w:t>
      </w:r>
      <w:r w:rsidR="006E0E85">
        <w:t xml:space="preserve">therefore </w:t>
      </w:r>
      <w:r w:rsidR="00E72370">
        <w:t xml:space="preserve">preoccupied the leaders of the </w:t>
      </w:r>
      <w:proofErr w:type="spellStart"/>
      <w:r w:rsidR="00E72370">
        <w:t>Christofle</w:t>
      </w:r>
      <w:proofErr w:type="spellEnd"/>
      <w:r w:rsidR="00E72370">
        <w:t xml:space="preserve"> firm who repossessed, </w:t>
      </w:r>
      <w:r w:rsidR="00627724">
        <w:t>remade,</w:t>
      </w:r>
      <w:r w:rsidR="00E72370">
        <w:t xml:space="preserve"> and ordered the historical </w:t>
      </w:r>
      <w:r w:rsidR="00E72370">
        <w:lastRenderedPageBreak/>
        <w:t>accounts of their objects.</w:t>
      </w:r>
    </w:p>
    <w:p w14:paraId="516C628E" w14:textId="77777777" w:rsidR="0097132D" w:rsidRDefault="0097132D" w:rsidP="00030C41">
      <w:pPr>
        <w:pStyle w:val="AA-SL-BodyTextNoInd"/>
      </w:pPr>
    </w:p>
    <w:p w14:paraId="5968D3F2" w14:textId="51C1BAD5" w:rsidR="00974B78" w:rsidRPr="00EF0EED" w:rsidRDefault="00EF0EED" w:rsidP="00EF0EED">
      <w:pPr>
        <w:pStyle w:val="AA-SL-Rule"/>
      </w:pPr>
      <w:r w:rsidRPr="00EF0EED">
        <w:t>- - -</w:t>
      </w:r>
    </w:p>
    <w:p w14:paraId="37FE8649" w14:textId="1472779D" w:rsidR="00595418" w:rsidRDefault="00DC22F4" w:rsidP="00974B78">
      <w:pPr>
        <w:pStyle w:val="AA-SL-BodyTextNoInd"/>
      </w:pPr>
      <w:proofErr w:type="spellStart"/>
      <w:r w:rsidRPr="003A121B">
        <w:t>Bouilhet’s</w:t>
      </w:r>
      <w:proofErr w:type="spellEnd"/>
      <w:r w:rsidRPr="003A121B">
        <w:t xml:space="preserve"> efforts to write the history of his own métier dovetailed with</w:t>
      </w:r>
      <w:r>
        <w:t xml:space="preserve"> efforts to preserve French prestige in the final years of the nineteenth century. </w:t>
      </w:r>
      <w:r w:rsidR="00185E64">
        <w:t xml:space="preserve">From the vantage </w:t>
      </w:r>
      <w:r w:rsidR="000D1D52">
        <w:t>point of 1900</w:t>
      </w:r>
      <w:r w:rsidR="00185E64">
        <w:t>,</w:t>
      </w:r>
      <w:r w:rsidR="004E2B34">
        <w:t xml:space="preserve"> with its resplendent </w:t>
      </w:r>
      <w:r w:rsidR="001C7E54">
        <w:t>a</w:t>
      </w:r>
      <w:r w:rsidR="004E2B34">
        <w:t xml:space="preserve">rt </w:t>
      </w:r>
      <w:r w:rsidR="001C7E54">
        <w:t>n</w:t>
      </w:r>
      <w:r w:rsidR="004E2B34">
        <w:t>ouveau exhibits,</w:t>
      </w:r>
      <w:r w:rsidR="00185E64">
        <w:t xml:space="preserve"> the historical trajectory of French metalwork seemed</w:t>
      </w:r>
      <w:r w:rsidR="00383CD9">
        <w:t xml:space="preserve"> destined for an optimistic future</w:t>
      </w:r>
      <w:r w:rsidR="00185E64">
        <w:t xml:space="preserve">. </w:t>
      </w:r>
      <w:r w:rsidR="000E4832">
        <w:t>Yet</w:t>
      </w:r>
      <w:r w:rsidR="00D22EA0">
        <w:t>,</w:t>
      </w:r>
      <w:r w:rsidR="000E4832">
        <w:t xml:space="preserve"> </w:t>
      </w:r>
      <w:r w:rsidR="00A35164">
        <w:t>even while reassuring readers</w:t>
      </w:r>
      <w:r w:rsidR="00D22EA0">
        <w:t xml:space="preserve"> and exhibition viewer</w:t>
      </w:r>
      <w:r w:rsidR="00D17F81">
        <w:t>s</w:t>
      </w:r>
      <w:r>
        <w:t xml:space="preserve"> of continuity</w:t>
      </w:r>
      <w:r w:rsidR="00A35164">
        <w:t xml:space="preserve">, </w:t>
      </w:r>
      <w:r w:rsidR="000E4832">
        <w:t xml:space="preserve">the visceral upset of the </w:t>
      </w:r>
      <w:r w:rsidR="00185E64">
        <w:t>devastation of the 187</w:t>
      </w:r>
      <w:r w:rsidR="00595418">
        <w:t>0–7</w:t>
      </w:r>
      <w:r w:rsidR="00185E64">
        <w:t xml:space="preserve">1 era </w:t>
      </w:r>
      <w:r w:rsidR="000E4832">
        <w:t xml:space="preserve">is unmistakable in </w:t>
      </w:r>
      <w:r w:rsidR="002A3AB0">
        <w:t xml:space="preserve">the </w:t>
      </w:r>
      <w:r w:rsidR="000E4832">
        <w:t>account</w:t>
      </w:r>
      <w:r w:rsidR="0029643F">
        <w:t xml:space="preserve"> of fine metalwork</w:t>
      </w:r>
      <w:r w:rsidR="004F0D45">
        <w:t xml:space="preserve"> production</w:t>
      </w:r>
      <w:r w:rsidR="005B0F98">
        <w:t xml:space="preserve"> from the third volume of </w:t>
      </w:r>
      <w:proofErr w:type="spellStart"/>
      <w:r w:rsidR="005B0F98" w:rsidRPr="00F73178">
        <w:rPr>
          <w:i/>
          <w:iCs/>
        </w:rPr>
        <w:t>L’</w:t>
      </w:r>
      <w:r w:rsidR="005B0F98">
        <w:rPr>
          <w:i/>
          <w:iCs/>
        </w:rPr>
        <w:t>o</w:t>
      </w:r>
      <w:r w:rsidR="005B0F98" w:rsidRPr="00F73178">
        <w:rPr>
          <w:i/>
          <w:iCs/>
        </w:rPr>
        <w:t>rfèvrerie</w:t>
      </w:r>
      <w:proofErr w:type="spellEnd"/>
      <w:r w:rsidR="005B0F98" w:rsidRPr="00F73178">
        <w:rPr>
          <w:i/>
          <w:iCs/>
        </w:rPr>
        <w:t xml:space="preserve"> française</w:t>
      </w:r>
      <w:r w:rsidR="000E4832" w:rsidRPr="005B0F98">
        <w:t>:</w:t>
      </w:r>
    </w:p>
    <w:p w14:paraId="7CB0D3F6" w14:textId="3ABC7940" w:rsidR="000E4832" w:rsidRPr="00974B78" w:rsidRDefault="00D22EA0" w:rsidP="00974B78">
      <w:pPr>
        <w:pStyle w:val="AA-SL-Blockquote"/>
      </w:pPr>
      <w:r w:rsidRPr="00781796">
        <w:t>It will be one of the astonishments of history</w:t>
      </w:r>
      <w:r w:rsidR="00873DA3">
        <w:t>,</w:t>
      </w:r>
      <w:r w:rsidRPr="00781796">
        <w:t xml:space="preserve"> the prodigious rapidity with which it arose from the disasters of the terrible year. Disasters had piled up. To the ruins and mourning of the most appalling of wars were added the worst scourges: the tearing of inte</w:t>
      </w:r>
      <w:r>
        <w:t>rnecine</w:t>
      </w:r>
      <w:r w:rsidRPr="00781796">
        <w:t xml:space="preserve"> struggles, the underlying anguish of the occupation by the German army of the mutilated</w:t>
      </w:r>
      <w:r>
        <w:t xml:space="preserve"> </w:t>
      </w:r>
      <w:proofErr w:type="spellStart"/>
      <w:r w:rsidR="00595418" w:rsidRPr="00D22EA0">
        <w:rPr>
          <w:i/>
          <w:iCs/>
        </w:rPr>
        <w:t>patrie</w:t>
      </w:r>
      <w:proofErr w:type="spellEnd"/>
      <w:r w:rsidRPr="00781796">
        <w:t>, the obligation to pay the victor a</w:t>
      </w:r>
      <w:r>
        <w:t>n</w:t>
      </w:r>
      <w:r w:rsidRPr="00781796">
        <w:t xml:space="preserve"> enormous indemnity of five billion, finally the agitations of the political parties which could not bring themselves to accept the Republic, as a system of government succeeding the Empire. </w:t>
      </w:r>
      <w:proofErr w:type="gramStart"/>
      <w:r w:rsidRPr="00781796">
        <w:t>In the midst of</w:t>
      </w:r>
      <w:proofErr w:type="gramEnd"/>
      <w:r w:rsidRPr="00781796">
        <w:t xml:space="preserve"> such a troubled situation, we saw, as if by magic, the luxury industries flourish again. In the workshops, where the craftsmen, returning from the battlefields, hastily resumed their tools, there was a veritable fever of activity</w:t>
      </w:r>
      <w:r w:rsidR="00185E64">
        <w:t>.</w:t>
      </w:r>
      <w:r w:rsidR="00221743" w:rsidRPr="001D762D">
        <w:rPr>
          <w:vertAlign w:val="superscript"/>
        </w:rPr>
        <w:endnoteReference w:id="47"/>
      </w:r>
    </w:p>
    <w:p w14:paraId="52CB46C0" w14:textId="536DE39F" w:rsidR="00595418" w:rsidRDefault="0003456F" w:rsidP="00974B78">
      <w:pPr>
        <w:pStyle w:val="AA-SL-BodyText"/>
      </w:pPr>
      <w:r>
        <w:t xml:space="preserve">Like the nationalist rebirth of </w:t>
      </w:r>
      <w:r w:rsidR="003C6A15">
        <w:t xml:space="preserve">the </w:t>
      </w:r>
      <w:r>
        <w:t xml:space="preserve">French </w:t>
      </w:r>
      <w:proofErr w:type="spellStart"/>
      <w:r w:rsidR="00595418" w:rsidRPr="0003456F">
        <w:rPr>
          <w:i/>
          <w:iCs/>
        </w:rPr>
        <w:t>patrie</w:t>
      </w:r>
      <w:proofErr w:type="spellEnd"/>
      <w:r>
        <w:t>, the dramatic return of the</w:t>
      </w:r>
      <w:r w:rsidR="003C6A15">
        <w:t xml:space="preserve"> metalworking</w:t>
      </w:r>
      <w:r>
        <w:t xml:space="preserve"> industry was</w:t>
      </w:r>
      <w:r w:rsidR="003C6A15">
        <w:t xml:space="preserve"> juxtaposed against </w:t>
      </w:r>
      <w:r w:rsidR="00AA7C44">
        <w:t>disaster and ruins</w:t>
      </w:r>
      <w:r w:rsidR="003C6A15">
        <w:t xml:space="preserve">. </w:t>
      </w:r>
      <w:r w:rsidR="0083559A">
        <w:t xml:space="preserve">By exhibiting and writing their works into a history of French design, the </w:t>
      </w:r>
      <w:proofErr w:type="spellStart"/>
      <w:r w:rsidR="0083559A">
        <w:t>Christofle</w:t>
      </w:r>
      <w:proofErr w:type="spellEnd"/>
      <w:r w:rsidR="0083559A">
        <w:t xml:space="preserve"> firm cast their lost </w:t>
      </w:r>
      <w:r w:rsidR="0083559A">
        <w:lastRenderedPageBreak/>
        <w:t xml:space="preserve">objects in a discourse of survival that ensured continuity of the firm’s reputation </w:t>
      </w:r>
      <w:r w:rsidR="00E04524">
        <w:t xml:space="preserve">and </w:t>
      </w:r>
      <w:r w:rsidR="0083559A">
        <w:t xml:space="preserve">put it above the censured politics of the Second Empire. </w:t>
      </w:r>
      <w:proofErr w:type="gramStart"/>
      <w:r w:rsidR="004E2B34">
        <w:t>Well</w:t>
      </w:r>
      <w:r w:rsidR="00E04524">
        <w:t xml:space="preserve"> </w:t>
      </w:r>
      <w:r w:rsidR="0083559A">
        <w:t>aware</w:t>
      </w:r>
      <w:proofErr w:type="gramEnd"/>
      <w:r w:rsidR="0083559A">
        <w:t xml:space="preserve"> of the historical potential of the object, </w:t>
      </w:r>
      <w:proofErr w:type="spellStart"/>
      <w:r w:rsidR="0083559A">
        <w:t>Bouilhet</w:t>
      </w:r>
      <w:proofErr w:type="spellEnd"/>
      <w:r w:rsidR="0083559A">
        <w:t xml:space="preserve"> and/or </w:t>
      </w:r>
      <w:proofErr w:type="spellStart"/>
      <w:r w:rsidR="0083559A">
        <w:t>Champier</w:t>
      </w:r>
      <w:proofErr w:type="spellEnd"/>
      <w:r w:rsidR="0083559A">
        <w:t xml:space="preserve"> conclude their history with a suggestion of the potential of </w:t>
      </w:r>
      <w:r w:rsidR="004E2B34">
        <w:t xml:space="preserve">metalwork </w:t>
      </w:r>
      <w:r w:rsidR="0083559A">
        <w:t>to reveal something deeper about the past:</w:t>
      </w:r>
    </w:p>
    <w:p w14:paraId="3A8C7AEF" w14:textId="3ABBD39E" w:rsidR="0083559A" w:rsidRPr="00974B78" w:rsidRDefault="0083559A" w:rsidP="00974B78">
      <w:pPr>
        <w:pStyle w:val="AA-SL-Blockquote"/>
      </w:pPr>
      <w:r>
        <w:t>The industry, whose history we have attempted to trace, and the fluctuations of two centu</w:t>
      </w:r>
      <w:r w:rsidRPr="00617F22">
        <w:t xml:space="preserve">ries </w:t>
      </w:r>
      <w:r w:rsidR="00131368" w:rsidRPr="00617F22">
        <w:t>reflect perhaps</w:t>
      </w:r>
      <w:r w:rsidRPr="00617F22">
        <w:t xml:space="preserve"> more </w:t>
      </w:r>
      <w:r>
        <w:t xml:space="preserve">than any </w:t>
      </w:r>
      <w:r w:rsidRPr="00974B78">
        <w:t>other</w:t>
      </w:r>
      <w:r>
        <w:t xml:space="preserve"> the physiognomy and the state of the soul of successive generations whose needs it served. Art</w:t>
      </w:r>
      <w:r w:rsidR="00BA57D5">
        <w:t xml:space="preserve"> is</w:t>
      </w:r>
      <w:r>
        <w:t xml:space="preserve"> the powerful beacon that illuminates its route, regulates its evolution, and transforms itself according to the </w:t>
      </w:r>
      <w:r w:rsidR="00AA7C44">
        <w:t>changing</w:t>
      </w:r>
      <w:r>
        <w:t xml:space="preserve"> idea of society</w:t>
      </w:r>
      <w:proofErr w:type="gramStart"/>
      <w:r>
        <w:t>.</w:t>
      </w:r>
      <w:r w:rsidR="00595418">
        <w:t xml:space="preserve"> . . .</w:t>
      </w:r>
      <w:proofErr w:type="gramEnd"/>
      <w:r w:rsidR="00627724">
        <w:t xml:space="preserve"> </w:t>
      </w:r>
      <w:r>
        <w:t>Aside from the general causes that influence taste and fashion, and which determine the principal character of decorative art of the time, one must consider the quantity of smaller phenomena and secondary causes</w:t>
      </w:r>
      <w:r w:rsidR="00627724">
        <w:t>,</w:t>
      </w:r>
      <w:r>
        <w:t xml:space="preserve"> so to speak</w:t>
      </w:r>
      <w:r w:rsidR="00627724">
        <w:t>,</w:t>
      </w:r>
      <w:r>
        <w:t xml:space="preserve"> whose succession and union create little by little a larger movement and sometimes provoke unexpected and decisive results.</w:t>
      </w:r>
      <w:r w:rsidRPr="001D762D">
        <w:rPr>
          <w:vertAlign w:val="superscript"/>
        </w:rPr>
        <w:endnoteReference w:id="48"/>
      </w:r>
    </w:p>
    <w:p w14:paraId="61D31374" w14:textId="2C3B9BE5" w:rsidR="007D58BD" w:rsidRDefault="0083559A" w:rsidP="00974B78">
      <w:pPr>
        <w:pStyle w:val="AA-SL-BodyText"/>
      </w:pPr>
      <w:r w:rsidRPr="0083559A">
        <w:t>As artifactual witness</w:t>
      </w:r>
      <w:r>
        <w:t>es</w:t>
      </w:r>
      <w:r w:rsidRPr="0083559A">
        <w:t>, the two centerpieces</w:t>
      </w:r>
      <w:r w:rsidR="002A3AB0">
        <w:t xml:space="preserve"> and </w:t>
      </w:r>
      <w:r w:rsidR="00C7195F">
        <w:t>their material journey</w:t>
      </w:r>
      <w:r>
        <w:t xml:space="preserve"> can be read alongside this statement</w:t>
      </w:r>
      <w:r w:rsidRPr="0083559A">
        <w:t xml:space="preserve">. The damaged relics testified to </w:t>
      </w:r>
      <w:r>
        <w:t xml:space="preserve">the ostentatious fashion and historicizing taste of their era </w:t>
      </w:r>
      <w:r w:rsidR="00AF674C">
        <w:t xml:space="preserve">as well as </w:t>
      </w:r>
      <w:r>
        <w:t xml:space="preserve">to </w:t>
      </w:r>
      <w:r w:rsidRPr="0083559A">
        <w:t xml:space="preserve">the </w:t>
      </w:r>
      <w:r>
        <w:t xml:space="preserve">smaller phenomena of specific </w:t>
      </w:r>
      <w:r w:rsidR="00030527">
        <w:t xml:space="preserve">artistic </w:t>
      </w:r>
      <w:r>
        <w:t>collaborations</w:t>
      </w:r>
      <w:r w:rsidR="00030527">
        <w:t xml:space="preserve">, and </w:t>
      </w:r>
      <w:r w:rsidR="001146E8">
        <w:t xml:space="preserve">finally </w:t>
      </w:r>
      <w:r w:rsidR="00627724">
        <w:t xml:space="preserve">to </w:t>
      </w:r>
      <w:r w:rsidR="00513E83">
        <w:t>the brutal</w:t>
      </w:r>
      <w:r w:rsidRPr="0083559A">
        <w:t xml:space="preserve"> </w:t>
      </w:r>
      <w:r w:rsidR="00030527">
        <w:t xml:space="preserve">historical </w:t>
      </w:r>
      <w:r w:rsidRPr="0083559A">
        <w:t>vicissitudes</w:t>
      </w:r>
      <w:r w:rsidR="00030527">
        <w:t xml:space="preserve"> that ultimately required remaking them once again</w:t>
      </w:r>
      <w:r w:rsidRPr="0083559A">
        <w:t xml:space="preserve">. </w:t>
      </w:r>
      <w:r w:rsidR="007350DC" w:rsidRPr="0083559A">
        <w:t xml:space="preserve">By remembering and remaking Second Empire objects, </w:t>
      </w:r>
      <w:r w:rsidR="00F26A21" w:rsidRPr="0083559A">
        <w:t>whether in metal, in photographic albums, or</w:t>
      </w:r>
      <w:r w:rsidR="007D6EAF" w:rsidRPr="0083559A">
        <w:t xml:space="preserve"> in text</w:t>
      </w:r>
      <w:r w:rsidR="00F26A21" w:rsidRPr="0083559A">
        <w:t xml:space="preserve">, </w:t>
      </w:r>
      <w:proofErr w:type="spellStart"/>
      <w:r w:rsidR="007350DC" w:rsidRPr="0083559A">
        <w:t>Bouilhet</w:t>
      </w:r>
      <w:proofErr w:type="spellEnd"/>
      <w:r w:rsidR="007350DC" w:rsidRPr="0083559A">
        <w:t xml:space="preserve"> and his colleagues reclaimed not only the objects themselves but</w:t>
      </w:r>
      <w:r w:rsidR="00030527">
        <w:t xml:space="preserve"> </w:t>
      </w:r>
      <w:r w:rsidR="001146E8">
        <w:t xml:space="preserve">also </w:t>
      </w:r>
      <w:r w:rsidR="00030527">
        <w:t>their testimonial value. They</w:t>
      </w:r>
      <w:r w:rsidR="007350DC" w:rsidRPr="0083559A">
        <w:t xml:space="preserve"> </w:t>
      </w:r>
      <w:r w:rsidR="0029643F" w:rsidRPr="0083559A">
        <w:t xml:space="preserve">then </w:t>
      </w:r>
      <w:r w:rsidR="001C58E0" w:rsidRPr="0083559A">
        <w:t xml:space="preserve">deployed them to tell </w:t>
      </w:r>
      <w:r w:rsidR="007350DC" w:rsidRPr="0083559A">
        <w:t xml:space="preserve">a history of their production that </w:t>
      </w:r>
      <w:r w:rsidR="00030527">
        <w:t xml:space="preserve">made larger </w:t>
      </w:r>
      <w:r w:rsidR="007D6EAF" w:rsidRPr="0083559A">
        <w:t>claim</w:t>
      </w:r>
      <w:r w:rsidR="00030527">
        <w:t>s</w:t>
      </w:r>
      <w:r w:rsidR="007D6EAF" w:rsidRPr="0083559A">
        <w:t xml:space="preserve"> </w:t>
      </w:r>
      <w:r w:rsidR="007D58BD">
        <w:t>for</w:t>
      </w:r>
      <w:r w:rsidR="007D6EAF" w:rsidRPr="0083559A">
        <w:t xml:space="preserve"> a splendid </w:t>
      </w:r>
      <w:r w:rsidR="00030527">
        <w:t xml:space="preserve">French </w:t>
      </w:r>
      <w:r w:rsidR="007D6EAF" w:rsidRPr="0083559A">
        <w:t xml:space="preserve">tradition of design and </w:t>
      </w:r>
      <w:r w:rsidR="007D6EAF" w:rsidRPr="00C7797A">
        <w:t>craftsmanship</w:t>
      </w:r>
      <w:r w:rsidR="004E2B34" w:rsidRPr="00C7797A">
        <w:t>,</w:t>
      </w:r>
      <w:r w:rsidR="004E2B34" w:rsidRPr="007C7B77">
        <w:t xml:space="preserve"> </w:t>
      </w:r>
      <w:r w:rsidR="004E2B34">
        <w:t>which</w:t>
      </w:r>
      <w:r w:rsidR="00030527">
        <w:t xml:space="preserve"> </w:t>
      </w:r>
      <w:r w:rsidR="007D58BD">
        <w:t xml:space="preserve">they </w:t>
      </w:r>
      <w:r w:rsidR="00A558CD">
        <w:t xml:space="preserve">expected to </w:t>
      </w:r>
      <w:r w:rsidR="00513E83">
        <w:t>persist.</w:t>
      </w:r>
      <w:r w:rsidR="00A558CD">
        <w:t xml:space="preserve"> </w:t>
      </w:r>
      <w:r w:rsidR="00627724">
        <w:t xml:space="preserve">For the </w:t>
      </w:r>
      <w:proofErr w:type="spellStart"/>
      <w:r w:rsidR="00526A9A">
        <w:t>Christofle</w:t>
      </w:r>
      <w:proofErr w:type="spellEnd"/>
      <w:r w:rsidR="00526A9A">
        <w:t xml:space="preserve"> </w:t>
      </w:r>
      <w:r w:rsidR="00627724">
        <w:t>company and for later scholars, a deliberative regard</w:t>
      </w:r>
      <w:r w:rsidR="00A06FF3">
        <w:t xml:space="preserve">—in line </w:t>
      </w:r>
      <w:r w:rsidR="00A06FF3">
        <w:lastRenderedPageBreak/>
        <w:t>with</w:t>
      </w:r>
      <w:r w:rsidR="00F04738">
        <w:t xml:space="preserve"> th</w:t>
      </w:r>
      <w:r w:rsidR="00A06FF3">
        <w:t>e one</w:t>
      </w:r>
      <w:r w:rsidR="00F04738">
        <w:t xml:space="preserve"> evoked </w:t>
      </w:r>
      <w:r w:rsidR="00A06FF3">
        <w:t xml:space="preserve">in this </w:t>
      </w:r>
      <w:r w:rsidR="006B3B66">
        <w:t>article</w:t>
      </w:r>
      <w:r w:rsidR="00A06FF3">
        <w:t xml:space="preserve">’s epigraph </w:t>
      </w:r>
      <w:r w:rsidR="00F04738">
        <w:t xml:space="preserve">by </w:t>
      </w:r>
      <w:r w:rsidR="007D58BD">
        <w:t xml:space="preserve">Vladimir Nabokov—reveals how </w:t>
      </w:r>
      <w:r w:rsidR="004E2B34">
        <w:t xml:space="preserve">the </w:t>
      </w:r>
      <w:r w:rsidR="0015721F">
        <w:t xml:space="preserve">circuitous histories of material objects </w:t>
      </w:r>
      <w:r w:rsidR="004E2B34">
        <w:t>continue</w:t>
      </w:r>
      <w:r w:rsidR="00A06FF3">
        <w:t>,</w:t>
      </w:r>
      <w:r w:rsidR="004E2B34">
        <w:t xml:space="preserve"> </w:t>
      </w:r>
      <w:r w:rsidR="00E14E35">
        <w:t xml:space="preserve">like a </w:t>
      </w:r>
      <w:r w:rsidR="00595418" w:rsidRPr="00030C41">
        <w:t>mise</w:t>
      </w:r>
      <w:r w:rsidR="00A06FF3" w:rsidRPr="00030C41">
        <w:t xml:space="preserve"> </w:t>
      </w:r>
      <w:proofErr w:type="spellStart"/>
      <w:r w:rsidR="00595418" w:rsidRPr="00030C41">
        <w:t>en</w:t>
      </w:r>
      <w:proofErr w:type="spellEnd"/>
      <w:r w:rsidR="00A06FF3" w:rsidRPr="00030C41">
        <w:t xml:space="preserve"> </w:t>
      </w:r>
      <w:proofErr w:type="spellStart"/>
      <w:r w:rsidR="00595418" w:rsidRPr="00030C41">
        <w:t>abîme</w:t>
      </w:r>
      <w:proofErr w:type="spellEnd"/>
      <w:r w:rsidR="00A06FF3">
        <w:t>,</w:t>
      </w:r>
      <w:r w:rsidR="00E14E35">
        <w:t xml:space="preserve"> </w:t>
      </w:r>
      <w:r w:rsidR="004E2B34">
        <w:t>to inform our own attempts to analyze and write histories of objects</w:t>
      </w:r>
      <w:r w:rsidR="0060704B">
        <w:t xml:space="preserve"> and eras</w:t>
      </w:r>
      <w:r w:rsidR="002A3AB0">
        <w:t>.</w:t>
      </w:r>
      <w:r w:rsidR="00A06FF3">
        <w:t xml:space="preserve"> </w:t>
      </w:r>
    </w:p>
    <w:p w14:paraId="1BF25A51" w14:textId="77777777" w:rsidR="00974B78" w:rsidRDefault="00974B78" w:rsidP="00974B78">
      <w:pPr>
        <w:pStyle w:val="AA-SL-BodyTextNoInd"/>
      </w:pPr>
    </w:p>
    <w:p w14:paraId="2DAE6670" w14:textId="77777777" w:rsidR="006D6A44" w:rsidRDefault="006D6A44" w:rsidP="00974B78">
      <w:pPr>
        <w:pStyle w:val="AA-SL-BodyTextNoInd"/>
      </w:pPr>
    </w:p>
    <w:p w14:paraId="799E2DB0" w14:textId="1FF1A0A3" w:rsidR="00FA62AB" w:rsidRPr="00FA62AB" w:rsidRDefault="00974B78" w:rsidP="006D6A44">
      <w:pPr>
        <w:rPr>
          <w:lang w:val="en-CA"/>
        </w:rPr>
      </w:pPr>
      <w:r w:rsidRPr="006D6A44">
        <w:t>Captions</w:t>
      </w:r>
    </w:p>
    <w:p w14:paraId="4E903196" w14:textId="157CE70F" w:rsidR="00C07DAD" w:rsidRDefault="006B3308" w:rsidP="00EA28B2">
      <w:pPr>
        <w:pStyle w:val="AA-SL-BodyTextNoInd"/>
      </w:pPr>
      <w:r w:rsidRPr="00030C41">
        <w:rPr>
          <w:b/>
          <w:bCs/>
        </w:rPr>
        <w:t>F</w:t>
      </w:r>
      <w:r w:rsidR="001D762D" w:rsidRPr="00030C41">
        <w:rPr>
          <w:b/>
          <w:bCs/>
        </w:rPr>
        <w:t>ig.</w:t>
      </w:r>
      <w:r w:rsidR="00C07DAD" w:rsidRPr="00030C41">
        <w:rPr>
          <w:b/>
          <w:bCs/>
        </w:rPr>
        <w:t xml:space="preserve"> 1</w:t>
      </w:r>
      <w:r w:rsidR="00742BB3" w:rsidRPr="0087393C">
        <w:rPr>
          <w:b/>
          <w:bCs/>
        </w:rPr>
        <w:t>.</w:t>
      </w:r>
      <w:r w:rsidR="00EF0EED">
        <w:rPr>
          <w:b/>
          <w:bCs/>
        </w:rPr>
        <w:t xml:space="preserve"> </w:t>
      </w:r>
      <w:r w:rsidR="00742BB3" w:rsidRPr="0087393C">
        <w:rPr>
          <w:b/>
          <w:bCs/>
        </w:rPr>
        <w:t>—</w:t>
      </w:r>
      <w:r w:rsidR="00EF0EED">
        <w:rPr>
          <w:b/>
          <w:bCs/>
        </w:rPr>
        <w:t xml:space="preserve"> </w:t>
      </w:r>
      <w:r w:rsidR="006F5C76">
        <w:rPr>
          <w:b/>
          <w:bCs/>
        </w:rPr>
        <w:t>Foldout s</w:t>
      </w:r>
      <w:r w:rsidR="006E241F">
        <w:rPr>
          <w:b/>
          <w:bCs/>
        </w:rPr>
        <w:t xml:space="preserve">ix-part </w:t>
      </w:r>
      <w:r w:rsidR="006F5C76">
        <w:rPr>
          <w:b/>
          <w:bCs/>
        </w:rPr>
        <w:t>photographic</w:t>
      </w:r>
      <w:r w:rsidR="006E241F">
        <w:rPr>
          <w:b/>
          <w:bCs/>
        </w:rPr>
        <w:t xml:space="preserve"> </w:t>
      </w:r>
      <w:r w:rsidR="006E241F" w:rsidRPr="00E47F47">
        <w:rPr>
          <w:b/>
          <w:bCs/>
        </w:rPr>
        <w:t>panorama</w:t>
      </w:r>
      <w:r w:rsidR="00FA62AB" w:rsidRPr="00E47F47">
        <w:rPr>
          <w:b/>
          <w:bCs/>
        </w:rPr>
        <w:t xml:space="preserve"> and </w:t>
      </w:r>
      <w:r w:rsidR="006E241F" w:rsidRPr="00E47F47">
        <w:rPr>
          <w:b/>
          <w:bCs/>
        </w:rPr>
        <w:t>hand-colored plan</w:t>
      </w:r>
      <w:r w:rsidR="00FA62AB" w:rsidRPr="00E47F47">
        <w:rPr>
          <w:b/>
          <w:bCs/>
        </w:rPr>
        <w:t xml:space="preserve"> from </w:t>
      </w:r>
      <w:r w:rsidR="00811B7B" w:rsidRPr="00E47F47">
        <w:rPr>
          <w:b/>
          <w:bCs/>
          <w:i/>
          <w:iCs/>
        </w:rPr>
        <w:t>Surtout de table de la Ville de Paris</w:t>
      </w:r>
      <w:r w:rsidR="005E12EA" w:rsidRPr="00E47F47">
        <w:rPr>
          <w:b/>
          <w:bCs/>
          <w:i/>
          <w:iCs/>
        </w:rPr>
        <w:t>,</w:t>
      </w:r>
      <w:r w:rsidR="00CF1075" w:rsidRPr="00E47F47">
        <w:rPr>
          <w:b/>
          <w:bCs/>
          <w:i/>
          <w:iCs/>
        </w:rPr>
        <w:t xml:space="preserve"> </w:t>
      </w:r>
      <w:proofErr w:type="spellStart"/>
      <w:r w:rsidR="00CF1075" w:rsidRPr="00E47F47">
        <w:rPr>
          <w:b/>
          <w:bCs/>
          <w:i/>
          <w:iCs/>
        </w:rPr>
        <w:t>éxecuté</w:t>
      </w:r>
      <w:proofErr w:type="spellEnd"/>
      <w:r w:rsidR="00811B7B" w:rsidRPr="00E47F47">
        <w:rPr>
          <w:b/>
          <w:bCs/>
          <w:i/>
          <w:iCs/>
        </w:rPr>
        <w:t xml:space="preserve"> par </w:t>
      </w:r>
      <w:r w:rsidRPr="00E47F47">
        <w:rPr>
          <w:b/>
          <w:bCs/>
          <w:i/>
          <w:iCs/>
        </w:rPr>
        <w:t>Mrs</w:t>
      </w:r>
      <w:r w:rsidR="00826B09" w:rsidRPr="00E47F47">
        <w:rPr>
          <w:b/>
          <w:bCs/>
          <w:i/>
          <w:iCs/>
        </w:rPr>
        <w:t>.</w:t>
      </w:r>
      <w:r w:rsidR="00811B7B" w:rsidRPr="00E47F47">
        <w:rPr>
          <w:b/>
          <w:bCs/>
          <w:i/>
          <w:iCs/>
        </w:rPr>
        <w:t xml:space="preserve"> </w:t>
      </w:r>
      <w:proofErr w:type="spellStart"/>
      <w:r w:rsidR="00811B7B" w:rsidRPr="00E47F47">
        <w:rPr>
          <w:b/>
          <w:bCs/>
          <w:i/>
          <w:iCs/>
        </w:rPr>
        <w:t>Christofle</w:t>
      </w:r>
      <w:proofErr w:type="spellEnd"/>
      <w:r w:rsidR="00811B7B" w:rsidRPr="00E47F47">
        <w:rPr>
          <w:b/>
          <w:bCs/>
          <w:i/>
          <w:iCs/>
        </w:rPr>
        <w:t xml:space="preserve"> et Cie </w:t>
      </w:r>
      <w:proofErr w:type="spellStart"/>
      <w:r w:rsidR="00811B7B" w:rsidRPr="00E47F47">
        <w:rPr>
          <w:b/>
          <w:bCs/>
          <w:i/>
          <w:iCs/>
        </w:rPr>
        <w:t>d’après</w:t>
      </w:r>
      <w:proofErr w:type="spellEnd"/>
      <w:r w:rsidR="00811B7B" w:rsidRPr="00E47F47">
        <w:rPr>
          <w:b/>
          <w:bCs/>
          <w:i/>
          <w:iCs/>
        </w:rPr>
        <w:t xml:space="preserve"> les dessins de M</w:t>
      </w:r>
      <w:r w:rsidR="00145AC9" w:rsidRPr="00E47F47">
        <w:rPr>
          <w:b/>
          <w:bCs/>
          <w:i/>
          <w:iCs/>
        </w:rPr>
        <w:t>r</w:t>
      </w:r>
      <w:r w:rsidR="00811B7B" w:rsidRPr="00E47F47">
        <w:rPr>
          <w:b/>
          <w:bCs/>
          <w:i/>
          <w:iCs/>
        </w:rPr>
        <w:t xml:space="preserve">. </w:t>
      </w:r>
      <w:proofErr w:type="spellStart"/>
      <w:r w:rsidRPr="00E47F47">
        <w:rPr>
          <w:b/>
          <w:bCs/>
          <w:i/>
          <w:iCs/>
        </w:rPr>
        <w:t>Vor</w:t>
      </w:r>
      <w:proofErr w:type="spellEnd"/>
      <w:r w:rsidR="00811B7B" w:rsidRPr="00E47F47">
        <w:rPr>
          <w:b/>
          <w:bCs/>
          <w:i/>
          <w:iCs/>
        </w:rPr>
        <w:t xml:space="preserve"> </w:t>
      </w:r>
      <w:proofErr w:type="spellStart"/>
      <w:r w:rsidR="00811B7B" w:rsidRPr="00E47F47">
        <w:rPr>
          <w:b/>
          <w:bCs/>
          <w:i/>
          <w:iCs/>
        </w:rPr>
        <w:t>Baltard</w:t>
      </w:r>
      <w:proofErr w:type="spellEnd"/>
      <w:r w:rsidR="00811B7B" w:rsidRPr="00E47F47">
        <w:rPr>
          <w:b/>
          <w:bCs/>
          <w:i/>
          <w:iCs/>
        </w:rPr>
        <w:t xml:space="preserve">, member de </w:t>
      </w:r>
      <w:proofErr w:type="spellStart"/>
      <w:r w:rsidR="00811B7B" w:rsidRPr="00E47F47">
        <w:rPr>
          <w:b/>
          <w:bCs/>
          <w:i/>
          <w:iCs/>
        </w:rPr>
        <w:t>l’Institut</w:t>
      </w:r>
      <w:proofErr w:type="spellEnd"/>
      <w:r w:rsidR="00811B7B" w:rsidRPr="00E47F47">
        <w:rPr>
          <w:b/>
          <w:bCs/>
          <w:i/>
          <w:iCs/>
        </w:rPr>
        <w:t xml:space="preserve">, et </w:t>
      </w:r>
      <w:proofErr w:type="spellStart"/>
      <w:r w:rsidR="00811B7B" w:rsidRPr="00E47F47">
        <w:rPr>
          <w:b/>
          <w:bCs/>
          <w:i/>
          <w:iCs/>
        </w:rPr>
        <w:t>détruit</w:t>
      </w:r>
      <w:proofErr w:type="spellEnd"/>
      <w:r w:rsidR="00811B7B" w:rsidRPr="00E47F47">
        <w:rPr>
          <w:b/>
          <w:bCs/>
          <w:i/>
          <w:iCs/>
        </w:rPr>
        <w:t xml:space="preserve"> dans </w:t>
      </w:r>
      <w:proofErr w:type="spellStart"/>
      <w:r w:rsidR="00811B7B" w:rsidRPr="00E47F47">
        <w:rPr>
          <w:b/>
          <w:bCs/>
          <w:i/>
          <w:iCs/>
        </w:rPr>
        <w:t>l’incendie</w:t>
      </w:r>
      <w:proofErr w:type="spellEnd"/>
      <w:r w:rsidR="00811B7B" w:rsidRPr="00E47F47">
        <w:rPr>
          <w:b/>
          <w:bCs/>
          <w:i/>
          <w:iCs/>
        </w:rPr>
        <w:t xml:space="preserve"> de </w:t>
      </w:r>
      <w:proofErr w:type="spellStart"/>
      <w:r w:rsidR="00811B7B" w:rsidRPr="00E47F47">
        <w:rPr>
          <w:b/>
          <w:bCs/>
          <w:i/>
          <w:iCs/>
        </w:rPr>
        <w:t>l’Hôtel</w:t>
      </w:r>
      <w:proofErr w:type="spellEnd"/>
      <w:r w:rsidR="00811B7B" w:rsidRPr="00E47F47">
        <w:rPr>
          <w:b/>
          <w:bCs/>
          <w:i/>
          <w:iCs/>
        </w:rPr>
        <w:t xml:space="preserve"> de Ville </w:t>
      </w:r>
      <w:proofErr w:type="spellStart"/>
      <w:r w:rsidR="00811B7B" w:rsidRPr="00E47F47">
        <w:rPr>
          <w:b/>
          <w:bCs/>
          <w:i/>
          <w:iCs/>
        </w:rPr>
        <w:t>en</w:t>
      </w:r>
      <w:proofErr w:type="spellEnd"/>
      <w:r w:rsidR="00811B7B" w:rsidRPr="00E47F47">
        <w:rPr>
          <w:b/>
          <w:bCs/>
          <w:i/>
          <w:iCs/>
        </w:rPr>
        <w:t xml:space="preserve"> </w:t>
      </w:r>
      <w:proofErr w:type="spellStart"/>
      <w:r w:rsidR="00811B7B" w:rsidRPr="00E47F47">
        <w:rPr>
          <w:b/>
          <w:bCs/>
          <w:i/>
          <w:iCs/>
        </w:rPr>
        <w:t>mai</w:t>
      </w:r>
      <w:proofErr w:type="spellEnd"/>
      <w:r w:rsidR="00811B7B" w:rsidRPr="00E47F47">
        <w:rPr>
          <w:b/>
          <w:bCs/>
          <w:i/>
          <w:iCs/>
        </w:rPr>
        <w:t xml:space="preserve"> 1871</w:t>
      </w:r>
      <w:r w:rsidR="0045213B">
        <w:rPr>
          <w:b/>
          <w:bCs/>
          <w:i/>
          <w:iCs/>
        </w:rPr>
        <w:t xml:space="preserve">, </w:t>
      </w:r>
      <w:r w:rsidR="0045213B">
        <w:rPr>
          <w:b/>
          <w:bCs/>
        </w:rPr>
        <w:t>c</w:t>
      </w:r>
      <w:r w:rsidR="00455546">
        <w:rPr>
          <w:b/>
          <w:bCs/>
        </w:rPr>
        <w:t>a</w:t>
      </w:r>
      <w:r w:rsidR="0045213B">
        <w:rPr>
          <w:b/>
          <w:bCs/>
        </w:rPr>
        <w:t>.</w:t>
      </w:r>
      <w:r w:rsidR="00455546">
        <w:rPr>
          <w:b/>
          <w:bCs/>
        </w:rPr>
        <w:t xml:space="preserve"> </w:t>
      </w:r>
      <w:r w:rsidR="0045213B" w:rsidRPr="00030C41">
        <w:rPr>
          <w:b/>
          <w:bCs/>
        </w:rPr>
        <w:t>1872</w:t>
      </w:r>
      <w:r w:rsidR="0045213B">
        <w:rPr>
          <w:b/>
          <w:bCs/>
        </w:rPr>
        <w:t xml:space="preserve">, </w:t>
      </w:r>
      <w:r w:rsidR="006E241F" w:rsidRPr="007B3172">
        <w:rPr>
          <w:b/>
          <w:bCs/>
        </w:rPr>
        <w:t>albumen</w:t>
      </w:r>
      <w:r w:rsidR="006E241F" w:rsidRPr="00E47F47">
        <w:rPr>
          <w:b/>
          <w:bCs/>
        </w:rPr>
        <w:t xml:space="preserve"> </w:t>
      </w:r>
      <w:r w:rsidR="007B3172">
        <w:rPr>
          <w:b/>
          <w:bCs/>
        </w:rPr>
        <w:t>[</w:t>
      </w:r>
      <w:r w:rsidR="007B3172" w:rsidRPr="00794F93">
        <w:rPr>
          <w:b/>
          <w:bCs/>
          <w:highlight w:val="yellow"/>
        </w:rPr>
        <w:t>and TK</w:t>
      </w:r>
      <w:r w:rsidR="006D6A44">
        <w:rPr>
          <w:b/>
          <w:bCs/>
        </w:rPr>
        <w:t>]</w:t>
      </w:r>
      <w:r w:rsidR="007B3172">
        <w:rPr>
          <w:b/>
          <w:bCs/>
        </w:rPr>
        <w:t xml:space="preserve"> </w:t>
      </w:r>
      <w:r w:rsidR="006E241F" w:rsidRPr="00E47F47">
        <w:rPr>
          <w:b/>
          <w:bCs/>
        </w:rPr>
        <w:t>print</w:t>
      </w:r>
      <w:r w:rsidR="00CF1075" w:rsidRPr="00E47F47">
        <w:rPr>
          <w:b/>
          <w:bCs/>
        </w:rPr>
        <w:t>s</w:t>
      </w:r>
      <w:r w:rsidR="006E241F" w:rsidRPr="00E47F47">
        <w:rPr>
          <w:b/>
          <w:bCs/>
        </w:rPr>
        <w:t xml:space="preserve"> </w:t>
      </w:r>
      <w:r w:rsidR="006E241F" w:rsidRPr="00E47F47">
        <w:rPr>
          <w:b/>
          <w:bCs/>
        </w:rPr>
        <w:t>and watercolor</w:t>
      </w:r>
      <w:r w:rsidR="00FA62AB" w:rsidRPr="00E47F47">
        <w:rPr>
          <w:b/>
          <w:bCs/>
        </w:rPr>
        <w:t>.</w:t>
      </w:r>
      <w:r w:rsidR="00811B7B" w:rsidRPr="00E47F47">
        <w:t xml:space="preserve"> </w:t>
      </w:r>
      <w:r w:rsidR="006E241F" w:rsidRPr="00E47F47">
        <w:t>Los Angeles</w:t>
      </w:r>
      <w:r w:rsidR="006E241F">
        <w:t>,</w:t>
      </w:r>
      <w:r w:rsidR="00811B7B" w:rsidRPr="005615B2">
        <w:t xml:space="preserve"> Getty Research </w:t>
      </w:r>
      <w:r w:rsidR="00B20FE2">
        <w:t>Institute</w:t>
      </w:r>
      <w:r w:rsidR="006E241F">
        <w:t xml:space="preserve">, </w:t>
      </w:r>
      <w:r w:rsidR="00811B7B" w:rsidRPr="005615B2">
        <w:t>2023.R.7.</w:t>
      </w:r>
    </w:p>
    <w:p w14:paraId="4B7A2397" w14:textId="77777777" w:rsidR="00FA62AB" w:rsidRPr="005615B2" w:rsidRDefault="00FA62AB" w:rsidP="00EA28B2">
      <w:pPr>
        <w:pStyle w:val="AA-SL-BodyTextNoInd"/>
      </w:pPr>
    </w:p>
    <w:p w14:paraId="61B543DE" w14:textId="73B8F60D" w:rsidR="00C07DAD" w:rsidRDefault="006B3308" w:rsidP="006B3308">
      <w:pPr>
        <w:pStyle w:val="AA-SL-BodyTextNoInd"/>
      </w:pPr>
      <w:r w:rsidRPr="00030C41">
        <w:rPr>
          <w:b/>
          <w:bCs/>
        </w:rPr>
        <w:t>F</w:t>
      </w:r>
      <w:r w:rsidR="001D762D" w:rsidRPr="00030C41">
        <w:rPr>
          <w:b/>
          <w:bCs/>
        </w:rPr>
        <w:t>ig.</w:t>
      </w:r>
      <w:r w:rsidR="00C07DAD" w:rsidRPr="00030C41">
        <w:rPr>
          <w:b/>
          <w:bCs/>
        </w:rPr>
        <w:t xml:space="preserve"> 2</w:t>
      </w:r>
      <w:r w:rsidR="00742BB3" w:rsidRPr="0087393C">
        <w:rPr>
          <w:b/>
          <w:bCs/>
        </w:rPr>
        <w:t>.</w:t>
      </w:r>
      <w:r w:rsidR="00EF0EED">
        <w:rPr>
          <w:b/>
          <w:bCs/>
        </w:rPr>
        <w:t xml:space="preserve"> </w:t>
      </w:r>
      <w:r w:rsidR="00742BB3" w:rsidRPr="0087393C">
        <w:rPr>
          <w:b/>
          <w:bCs/>
        </w:rPr>
        <w:t>—</w:t>
      </w:r>
      <w:r w:rsidR="00811B7B" w:rsidRPr="006B3308">
        <w:rPr>
          <w:b/>
          <w:bCs/>
        </w:rPr>
        <w:t xml:space="preserve"> </w:t>
      </w:r>
      <w:r w:rsidR="00806C5A" w:rsidRPr="006B3308">
        <w:rPr>
          <w:b/>
          <w:bCs/>
        </w:rPr>
        <w:t xml:space="preserve">Charles </w:t>
      </w:r>
      <w:proofErr w:type="spellStart"/>
      <w:r w:rsidR="00806C5A" w:rsidRPr="006B3308">
        <w:rPr>
          <w:b/>
          <w:bCs/>
        </w:rPr>
        <w:t>Marville</w:t>
      </w:r>
      <w:proofErr w:type="spellEnd"/>
      <w:r w:rsidR="00454652">
        <w:rPr>
          <w:b/>
          <w:bCs/>
        </w:rPr>
        <w:t xml:space="preserve"> (French, 1816–79)</w:t>
      </w:r>
      <w:r w:rsidR="00F765D3">
        <w:rPr>
          <w:b/>
          <w:bCs/>
        </w:rPr>
        <w:t>.</w:t>
      </w:r>
      <w:r w:rsidR="00CF1075">
        <w:rPr>
          <w:b/>
          <w:bCs/>
        </w:rPr>
        <w:t xml:space="preserve"> </w:t>
      </w:r>
      <w:r w:rsidR="00595418" w:rsidRPr="0074645D">
        <w:rPr>
          <w:i/>
          <w:iCs/>
        </w:rPr>
        <w:t xml:space="preserve">Interior of the Hotel de Ville, </w:t>
      </w:r>
      <w:proofErr w:type="spellStart"/>
      <w:r w:rsidR="00595418" w:rsidRPr="0074645D">
        <w:rPr>
          <w:i/>
          <w:iCs/>
        </w:rPr>
        <w:t>l’escalier</w:t>
      </w:r>
      <w:proofErr w:type="spellEnd"/>
      <w:r w:rsidR="00595418" w:rsidRPr="0074645D">
        <w:rPr>
          <w:i/>
          <w:iCs/>
        </w:rPr>
        <w:t xml:space="preserve"> à double </w:t>
      </w:r>
      <w:proofErr w:type="spellStart"/>
      <w:r w:rsidR="00595418" w:rsidRPr="0074645D">
        <w:rPr>
          <w:i/>
          <w:iCs/>
        </w:rPr>
        <w:t>révolution</w:t>
      </w:r>
      <w:proofErr w:type="spellEnd"/>
      <w:r w:rsidR="00595418" w:rsidRPr="0074645D">
        <w:rPr>
          <w:i/>
          <w:iCs/>
        </w:rPr>
        <w:t xml:space="preserve"> de la </w:t>
      </w:r>
      <w:proofErr w:type="spellStart"/>
      <w:r w:rsidR="00595418" w:rsidRPr="0074645D">
        <w:rPr>
          <w:i/>
          <w:iCs/>
        </w:rPr>
        <w:t>cour</w:t>
      </w:r>
      <w:proofErr w:type="spellEnd"/>
      <w:r w:rsidR="00595418" w:rsidRPr="0074645D">
        <w:rPr>
          <w:i/>
          <w:iCs/>
        </w:rPr>
        <w:t xml:space="preserve"> Louis XIV</w:t>
      </w:r>
      <w:r w:rsidR="00196EF2" w:rsidRPr="0074645D">
        <w:t xml:space="preserve"> </w:t>
      </w:r>
      <w:r w:rsidR="0074645D" w:rsidRPr="0074645D">
        <w:t>(</w:t>
      </w:r>
      <w:r w:rsidR="00C57829">
        <w:t xml:space="preserve">axial </w:t>
      </w:r>
      <w:r w:rsidR="00A90A8B" w:rsidRPr="0074645D">
        <w:t>stair o</w:t>
      </w:r>
      <w:r w:rsidR="004662E6" w:rsidRPr="0074645D">
        <w:t>f</w:t>
      </w:r>
      <w:r w:rsidR="00A90A8B" w:rsidRPr="0074645D">
        <w:t xml:space="preserve"> the Louis XIV courtyard</w:t>
      </w:r>
      <w:r w:rsidR="0074645D" w:rsidRPr="0074645D">
        <w:t>)</w:t>
      </w:r>
      <w:r w:rsidR="00806C5A" w:rsidRPr="0074645D">
        <w:t>, c</w:t>
      </w:r>
      <w:r w:rsidR="00F765D3" w:rsidRPr="0074645D">
        <w:t>a</w:t>
      </w:r>
      <w:r w:rsidR="00806C5A" w:rsidRPr="0074645D">
        <w:t xml:space="preserve">. 1865, </w:t>
      </w:r>
      <w:r w:rsidR="00F765D3" w:rsidRPr="0074645D">
        <w:t>a</w:t>
      </w:r>
      <w:r w:rsidR="00806C5A" w:rsidRPr="0074645D">
        <w:t>lbumen print from wet collodion negative</w:t>
      </w:r>
      <w:r w:rsidR="00F765D3" w:rsidRPr="0074645D">
        <w:t xml:space="preserve">, 27 </w:t>
      </w:r>
      <w:r w:rsidR="00F765D3" w:rsidRPr="0074645D">
        <w:sym w:font="Symbol" w:char="F0B4"/>
      </w:r>
      <w:r w:rsidR="00F765D3" w:rsidRPr="0074645D">
        <w:t xml:space="preserve"> 36.</w:t>
      </w:r>
      <w:r w:rsidR="00F765D3" w:rsidRPr="00030C41">
        <w:t>5 cm</w:t>
      </w:r>
      <w:r w:rsidR="00806C5A" w:rsidRPr="00030C41">
        <w:t>.</w:t>
      </w:r>
      <w:r w:rsidR="00806C5A" w:rsidRPr="00F765D3">
        <w:t xml:space="preserve"> </w:t>
      </w:r>
      <w:r w:rsidR="00454652">
        <w:t xml:space="preserve">Williamstown, Massachusetts, </w:t>
      </w:r>
      <w:r w:rsidR="00806C5A" w:rsidRPr="00F765D3">
        <w:t xml:space="preserve">Clark </w:t>
      </w:r>
      <w:r w:rsidR="00806C5A" w:rsidRPr="005615B2">
        <w:t xml:space="preserve">Art Institute, </w:t>
      </w:r>
      <w:r w:rsidR="002A39A1">
        <w:t>l</w:t>
      </w:r>
      <w:r w:rsidR="00806C5A" w:rsidRPr="005615B2">
        <w:t xml:space="preserve">ent by </w:t>
      </w:r>
      <w:r w:rsidR="002A39A1">
        <w:t>t</w:t>
      </w:r>
      <w:r w:rsidR="00806C5A" w:rsidRPr="005615B2">
        <w:t xml:space="preserve">he </w:t>
      </w:r>
      <w:proofErr w:type="spellStart"/>
      <w:r w:rsidR="00806C5A" w:rsidRPr="005615B2">
        <w:t>Troob</w:t>
      </w:r>
      <w:proofErr w:type="spellEnd"/>
      <w:r w:rsidR="00806C5A" w:rsidRPr="005615B2">
        <w:t xml:space="preserve"> Family </w:t>
      </w:r>
      <w:r w:rsidR="00806C5A" w:rsidRPr="0056538C">
        <w:t>Foundation, TR TR2012</w:t>
      </w:r>
      <w:r w:rsidR="00806C5A" w:rsidRPr="005615B2">
        <w:t>.36.1</w:t>
      </w:r>
      <w:r w:rsidR="002A39A1">
        <w:t xml:space="preserve">. </w:t>
      </w:r>
    </w:p>
    <w:p w14:paraId="6EE664A4" w14:textId="77777777" w:rsidR="002A39A1" w:rsidRPr="005615B2" w:rsidRDefault="002A39A1" w:rsidP="006B3308">
      <w:pPr>
        <w:pStyle w:val="AA-SL-BodyTextNoInd"/>
      </w:pPr>
    </w:p>
    <w:p w14:paraId="2F0ED54E" w14:textId="19C43521" w:rsidR="00CB42F6" w:rsidRDefault="006B3308" w:rsidP="006B3308">
      <w:pPr>
        <w:pStyle w:val="AA-SL-BodyTextNoInd"/>
      </w:pPr>
      <w:r w:rsidRPr="00030C41">
        <w:rPr>
          <w:b/>
          <w:bCs/>
        </w:rPr>
        <w:t>F</w:t>
      </w:r>
      <w:r w:rsidR="001D762D" w:rsidRPr="00030C41">
        <w:rPr>
          <w:b/>
          <w:bCs/>
        </w:rPr>
        <w:t>ig.</w:t>
      </w:r>
      <w:r w:rsidR="00C07DAD" w:rsidRPr="00030C41">
        <w:rPr>
          <w:b/>
          <w:bCs/>
        </w:rPr>
        <w:t xml:space="preserve"> 3</w:t>
      </w:r>
      <w:r w:rsidR="00742BB3" w:rsidRPr="0087393C">
        <w:rPr>
          <w:b/>
          <w:bCs/>
        </w:rPr>
        <w:t>.</w:t>
      </w:r>
      <w:r w:rsidR="00EF0EED">
        <w:rPr>
          <w:b/>
          <w:bCs/>
        </w:rPr>
        <w:t xml:space="preserve"> </w:t>
      </w:r>
      <w:r w:rsidR="00742BB3" w:rsidRPr="0087393C">
        <w:rPr>
          <w:b/>
          <w:bCs/>
        </w:rPr>
        <w:t>—</w:t>
      </w:r>
      <w:r w:rsidR="00806C5A" w:rsidRPr="006B3308">
        <w:rPr>
          <w:b/>
          <w:bCs/>
        </w:rPr>
        <w:t xml:space="preserve"> </w:t>
      </w:r>
      <w:r w:rsidR="00A00CF1" w:rsidRPr="006B3308">
        <w:rPr>
          <w:b/>
          <w:bCs/>
        </w:rPr>
        <w:t xml:space="preserve">Charles </w:t>
      </w:r>
      <w:proofErr w:type="spellStart"/>
      <w:r w:rsidR="00A00CF1" w:rsidRPr="006B3308">
        <w:rPr>
          <w:b/>
          <w:bCs/>
        </w:rPr>
        <w:t>Gumery</w:t>
      </w:r>
      <w:proofErr w:type="spellEnd"/>
      <w:r w:rsidR="00CF1075">
        <w:rPr>
          <w:b/>
          <w:bCs/>
        </w:rPr>
        <w:t xml:space="preserve"> (</w:t>
      </w:r>
      <w:r w:rsidR="00145AC9">
        <w:rPr>
          <w:b/>
          <w:bCs/>
        </w:rPr>
        <w:t>French, 1827</w:t>
      </w:r>
      <w:r w:rsidR="00674B96">
        <w:rPr>
          <w:b/>
          <w:bCs/>
        </w:rPr>
        <w:t>–</w:t>
      </w:r>
      <w:r w:rsidR="00145AC9">
        <w:rPr>
          <w:b/>
          <w:bCs/>
        </w:rPr>
        <w:t>71</w:t>
      </w:r>
      <w:r w:rsidR="00CF1075">
        <w:rPr>
          <w:b/>
          <w:bCs/>
        </w:rPr>
        <w:t>)</w:t>
      </w:r>
      <w:r w:rsidR="007B16E3">
        <w:rPr>
          <w:b/>
          <w:bCs/>
        </w:rPr>
        <w:t>, sculptor</w:t>
      </w:r>
      <w:r w:rsidR="00CF1075">
        <w:rPr>
          <w:b/>
          <w:bCs/>
        </w:rPr>
        <w:t>.</w:t>
      </w:r>
      <w:r w:rsidR="00801F27" w:rsidRPr="006B3308">
        <w:rPr>
          <w:b/>
          <w:bCs/>
        </w:rPr>
        <w:t xml:space="preserve"> </w:t>
      </w:r>
      <w:r w:rsidR="00CF1075" w:rsidRPr="00030C41">
        <w:rPr>
          <w:i/>
          <w:iCs/>
        </w:rPr>
        <w:t xml:space="preserve">La Ville de </w:t>
      </w:r>
      <w:r w:rsidR="002C51E2" w:rsidRPr="00030C41">
        <w:rPr>
          <w:i/>
          <w:iCs/>
        </w:rPr>
        <w:t>Paris</w:t>
      </w:r>
      <w:r w:rsidR="00C07E05">
        <w:rPr>
          <w:i/>
          <w:iCs/>
        </w:rPr>
        <w:t xml:space="preserve"> </w:t>
      </w:r>
      <w:r w:rsidR="00C07E05" w:rsidRPr="00030C41">
        <w:t>(The city of Paris)</w:t>
      </w:r>
      <w:r w:rsidR="00801F27" w:rsidRPr="00030C41">
        <w:t xml:space="preserve">, </w:t>
      </w:r>
      <w:r w:rsidR="00CF1075" w:rsidRPr="006D6A44">
        <w:rPr>
          <w:b/>
          <w:bCs/>
        </w:rPr>
        <w:t>[</w:t>
      </w:r>
      <w:r w:rsidR="00CF1075" w:rsidRPr="006D6A44">
        <w:rPr>
          <w:b/>
          <w:bCs/>
          <w:highlight w:val="yellow"/>
        </w:rPr>
        <w:t xml:space="preserve">type of photograph </w:t>
      </w:r>
      <w:proofErr w:type="gramStart"/>
      <w:r w:rsidR="00CF1075" w:rsidRPr="006D6A44">
        <w:rPr>
          <w:b/>
          <w:bCs/>
          <w:highlight w:val="yellow"/>
        </w:rPr>
        <w:t>print</w:t>
      </w:r>
      <w:proofErr w:type="gramEnd"/>
      <w:r w:rsidR="00B74902" w:rsidRPr="006D6A44">
        <w:rPr>
          <w:b/>
          <w:bCs/>
          <w:highlight w:val="yellow"/>
        </w:rPr>
        <w:t xml:space="preserve"> TK</w:t>
      </w:r>
      <w:r w:rsidR="00CF1075" w:rsidRPr="006D6A44">
        <w:rPr>
          <w:b/>
          <w:bCs/>
          <w:highlight w:val="yellow"/>
        </w:rPr>
        <w:t>]</w:t>
      </w:r>
      <w:r w:rsidR="00CF1075" w:rsidRPr="00B74902">
        <w:rPr>
          <w:highlight w:val="yellow"/>
        </w:rPr>
        <w:t>,</w:t>
      </w:r>
      <w:r w:rsidR="00CF1075" w:rsidRPr="00030C41">
        <w:t xml:space="preserve"> </w:t>
      </w:r>
      <w:r w:rsidR="00CF1075" w:rsidRPr="00323788">
        <w:t xml:space="preserve">from </w:t>
      </w:r>
      <w:r w:rsidR="00801F27" w:rsidRPr="00323788">
        <w:rPr>
          <w:i/>
          <w:iCs/>
        </w:rPr>
        <w:t xml:space="preserve">Surtout de table de la Ville de Paris, </w:t>
      </w:r>
      <w:proofErr w:type="spellStart"/>
      <w:r w:rsidR="00CF1075" w:rsidRPr="00323788">
        <w:rPr>
          <w:i/>
          <w:iCs/>
        </w:rPr>
        <w:t>éxecuté</w:t>
      </w:r>
      <w:proofErr w:type="spellEnd"/>
      <w:r w:rsidR="00CF1075" w:rsidRPr="00323788">
        <w:rPr>
          <w:i/>
          <w:iCs/>
        </w:rPr>
        <w:t xml:space="preserve"> </w:t>
      </w:r>
      <w:r w:rsidR="00801F27" w:rsidRPr="00323788">
        <w:rPr>
          <w:i/>
          <w:iCs/>
        </w:rPr>
        <w:t xml:space="preserve">par </w:t>
      </w:r>
      <w:r w:rsidRPr="00323788">
        <w:rPr>
          <w:i/>
          <w:iCs/>
        </w:rPr>
        <w:t>Mrs</w:t>
      </w:r>
      <w:r w:rsidR="00CF1075" w:rsidRPr="00323788">
        <w:rPr>
          <w:i/>
          <w:iCs/>
        </w:rPr>
        <w:t>.</w:t>
      </w:r>
      <w:r w:rsidR="00801F27" w:rsidRPr="00323788">
        <w:rPr>
          <w:i/>
          <w:iCs/>
        </w:rPr>
        <w:t xml:space="preserve"> </w:t>
      </w:r>
      <w:proofErr w:type="spellStart"/>
      <w:r w:rsidR="00801F27" w:rsidRPr="00323788">
        <w:rPr>
          <w:i/>
          <w:iCs/>
        </w:rPr>
        <w:t>Christofle</w:t>
      </w:r>
      <w:proofErr w:type="spellEnd"/>
      <w:r w:rsidR="00801F27" w:rsidRPr="00323788">
        <w:rPr>
          <w:i/>
          <w:iCs/>
        </w:rPr>
        <w:t xml:space="preserve"> et Cie </w:t>
      </w:r>
      <w:proofErr w:type="spellStart"/>
      <w:r w:rsidR="00801F27" w:rsidRPr="00323788">
        <w:rPr>
          <w:i/>
          <w:iCs/>
        </w:rPr>
        <w:t>d’après</w:t>
      </w:r>
      <w:proofErr w:type="spellEnd"/>
      <w:r w:rsidR="00801F27" w:rsidRPr="00323788">
        <w:rPr>
          <w:i/>
          <w:iCs/>
        </w:rPr>
        <w:t xml:space="preserve"> les dessins de M</w:t>
      </w:r>
      <w:r w:rsidR="00145AC9" w:rsidRPr="00323788">
        <w:rPr>
          <w:i/>
          <w:iCs/>
        </w:rPr>
        <w:t>r</w:t>
      </w:r>
      <w:r w:rsidR="00801F27" w:rsidRPr="00323788">
        <w:rPr>
          <w:i/>
          <w:iCs/>
        </w:rPr>
        <w:t xml:space="preserve">. </w:t>
      </w:r>
      <w:proofErr w:type="spellStart"/>
      <w:r w:rsidRPr="00323788">
        <w:rPr>
          <w:i/>
          <w:iCs/>
        </w:rPr>
        <w:t>Vor</w:t>
      </w:r>
      <w:proofErr w:type="spellEnd"/>
      <w:r w:rsidR="00801F27" w:rsidRPr="00323788">
        <w:rPr>
          <w:i/>
          <w:iCs/>
        </w:rPr>
        <w:t xml:space="preserve"> </w:t>
      </w:r>
      <w:proofErr w:type="spellStart"/>
      <w:r w:rsidR="00801F27" w:rsidRPr="00323788">
        <w:rPr>
          <w:i/>
          <w:iCs/>
        </w:rPr>
        <w:t>Baltard</w:t>
      </w:r>
      <w:proofErr w:type="spellEnd"/>
      <w:r w:rsidR="00801F27" w:rsidRPr="00323788">
        <w:rPr>
          <w:i/>
          <w:iCs/>
        </w:rPr>
        <w:t xml:space="preserve">, member de </w:t>
      </w:r>
      <w:proofErr w:type="spellStart"/>
      <w:r w:rsidR="00801F27" w:rsidRPr="00323788">
        <w:rPr>
          <w:i/>
          <w:iCs/>
        </w:rPr>
        <w:t>l’Institut</w:t>
      </w:r>
      <w:proofErr w:type="spellEnd"/>
      <w:r w:rsidR="00801F27" w:rsidRPr="00323788">
        <w:rPr>
          <w:i/>
          <w:iCs/>
        </w:rPr>
        <w:t xml:space="preserve">, et </w:t>
      </w:r>
      <w:proofErr w:type="spellStart"/>
      <w:r w:rsidR="00801F27" w:rsidRPr="00323788">
        <w:rPr>
          <w:i/>
          <w:iCs/>
        </w:rPr>
        <w:t>détruit</w:t>
      </w:r>
      <w:proofErr w:type="spellEnd"/>
      <w:r w:rsidR="00801F27" w:rsidRPr="00323788">
        <w:rPr>
          <w:i/>
          <w:iCs/>
        </w:rPr>
        <w:t xml:space="preserve"> dans </w:t>
      </w:r>
      <w:proofErr w:type="spellStart"/>
      <w:r w:rsidR="00801F27" w:rsidRPr="00323788">
        <w:rPr>
          <w:i/>
          <w:iCs/>
        </w:rPr>
        <w:t>l’incendie</w:t>
      </w:r>
      <w:proofErr w:type="spellEnd"/>
      <w:r w:rsidR="00801F27" w:rsidRPr="00323788">
        <w:rPr>
          <w:i/>
          <w:iCs/>
        </w:rPr>
        <w:t xml:space="preserve"> de </w:t>
      </w:r>
      <w:proofErr w:type="spellStart"/>
      <w:r w:rsidR="00801F27" w:rsidRPr="00323788">
        <w:rPr>
          <w:i/>
          <w:iCs/>
        </w:rPr>
        <w:t>l’Hôtel</w:t>
      </w:r>
      <w:proofErr w:type="spellEnd"/>
      <w:r w:rsidR="00801F27" w:rsidRPr="00323788">
        <w:rPr>
          <w:i/>
          <w:iCs/>
        </w:rPr>
        <w:t xml:space="preserve"> de Ville </w:t>
      </w:r>
      <w:proofErr w:type="spellStart"/>
      <w:r w:rsidR="00801F27" w:rsidRPr="00323788">
        <w:rPr>
          <w:i/>
          <w:iCs/>
        </w:rPr>
        <w:t>en</w:t>
      </w:r>
      <w:proofErr w:type="spellEnd"/>
      <w:r w:rsidR="00801F27" w:rsidRPr="00323788">
        <w:rPr>
          <w:i/>
          <w:iCs/>
        </w:rPr>
        <w:t xml:space="preserve"> </w:t>
      </w:r>
      <w:proofErr w:type="spellStart"/>
      <w:r w:rsidR="00801F27" w:rsidRPr="00323788">
        <w:rPr>
          <w:i/>
          <w:iCs/>
        </w:rPr>
        <w:t>mai</w:t>
      </w:r>
      <w:proofErr w:type="spellEnd"/>
      <w:r w:rsidR="00801F27" w:rsidRPr="00323788">
        <w:rPr>
          <w:i/>
          <w:iCs/>
        </w:rPr>
        <w:t xml:space="preserve"> 1871</w:t>
      </w:r>
      <w:r w:rsidR="00B20FE2" w:rsidRPr="00323788">
        <w:rPr>
          <w:i/>
          <w:iCs/>
        </w:rPr>
        <w:t xml:space="preserve">, </w:t>
      </w:r>
      <w:r w:rsidR="00145AC9" w:rsidRPr="00323788">
        <w:t>c</w:t>
      </w:r>
      <w:r w:rsidR="00323788" w:rsidRPr="00323788">
        <w:t>a</w:t>
      </w:r>
      <w:r w:rsidR="00145AC9" w:rsidRPr="00323788">
        <w:t>.</w:t>
      </w:r>
      <w:r w:rsidR="00323788" w:rsidRPr="00323788">
        <w:t xml:space="preserve"> </w:t>
      </w:r>
      <w:r w:rsidR="00B20FE2" w:rsidRPr="00323788">
        <w:t>1872</w:t>
      </w:r>
      <w:r w:rsidR="00801F27" w:rsidRPr="00EF0EED">
        <w:t xml:space="preserve">. </w:t>
      </w:r>
      <w:r w:rsidR="00B20FE2" w:rsidRPr="00EF0EED">
        <w:t>L</w:t>
      </w:r>
      <w:r w:rsidR="00B20FE2">
        <w:t>os Angeles,</w:t>
      </w:r>
      <w:r w:rsidR="00801F27" w:rsidRPr="005615B2">
        <w:t xml:space="preserve"> Getty Research </w:t>
      </w:r>
      <w:r w:rsidR="00B20FE2">
        <w:t>Institute,</w:t>
      </w:r>
      <w:r w:rsidR="00B20FE2" w:rsidRPr="005615B2">
        <w:t xml:space="preserve"> </w:t>
      </w:r>
      <w:r w:rsidR="00801F27" w:rsidRPr="005615B2">
        <w:t>2023.R.7.</w:t>
      </w:r>
    </w:p>
    <w:p w14:paraId="557C5B5F" w14:textId="77777777" w:rsidR="00CF1075" w:rsidRPr="005615B2" w:rsidRDefault="00CF1075" w:rsidP="006B3308">
      <w:pPr>
        <w:pStyle w:val="AA-SL-BodyTextNoInd"/>
      </w:pPr>
    </w:p>
    <w:p w14:paraId="5E1D5EBB" w14:textId="70999053" w:rsidR="00C07DAD" w:rsidRDefault="006B3308" w:rsidP="006B3308">
      <w:pPr>
        <w:pStyle w:val="AA-SL-BodyTextNoInd"/>
      </w:pPr>
      <w:r w:rsidRPr="00030C41">
        <w:rPr>
          <w:b/>
          <w:bCs/>
        </w:rPr>
        <w:lastRenderedPageBreak/>
        <w:t>F</w:t>
      </w:r>
      <w:r w:rsidR="001D762D" w:rsidRPr="00030C41">
        <w:rPr>
          <w:b/>
          <w:bCs/>
        </w:rPr>
        <w:t>ig.</w:t>
      </w:r>
      <w:r w:rsidR="00C07DAD" w:rsidRPr="00030C41">
        <w:rPr>
          <w:b/>
          <w:bCs/>
        </w:rPr>
        <w:t xml:space="preserve"> 4</w:t>
      </w:r>
      <w:r w:rsidR="00742BB3" w:rsidRPr="0087393C">
        <w:rPr>
          <w:b/>
          <w:bCs/>
        </w:rPr>
        <w:t>.</w:t>
      </w:r>
      <w:r w:rsidR="00EF0EED">
        <w:rPr>
          <w:b/>
          <w:bCs/>
        </w:rPr>
        <w:t xml:space="preserve"> </w:t>
      </w:r>
      <w:r w:rsidR="00742BB3" w:rsidRPr="0087393C">
        <w:rPr>
          <w:b/>
          <w:bCs/>
        </w:rPr>
        <w:t>—</w:t>
      </w:r>
      <w:r w:rsidR="00CA6022" w:rsidRPr="006B3308">
        <w:rPr>
          <w:b/>
          <w:bCs/>
        </w:rPr>
        <w:t xml:space="preserve"> </w:t>
      </w:r>
      <w:r w:rsidR="00A00CF1" w:rsidRPr="006B3308">
        <w:rPr>
          <w:b/>
          <w:bCs/>
        </w:rPr>
        <w:t>J</w:t>
      </w:r>
      <w:r w:rsidR="00145AC9">
        <w:rPr>
          <w:b/>
          <w:bCs/>
        </w:rPr>
        <w:t>acques</w:t>
      </w:r>
      <w:r w:rsidR="00A00CF1" w:rsidRPr="006B3308">
        <w:rPr>
          <w:b/>
          <w:bCs/>
        </w:rPr>
        <w:t xml:space="preserve"> </w:t>
      </w:r>
      <w:proofErr w:type="spellStart"/>
      <w:r w:rsidR="00A00CF1" w:rsidRPr="006B3308">
        <w:rPr>
          <w:b/>
          <w:bCs/>
        </w:rPr>
        <w:t>Maillet</w:t>
      </w:r>
      <w:proofErr w:type="spellEnd"/>
      <w:r w:rsidR="00C07E05">
        <w:rPr>
          <w:b/>
          <w:bCs/>
        </w:rPr>
        <w:t xml:space="preserve"> (</w:t>
      </w:r>
      <w:r w:rsidR="00145AC9" w:rsidRPr="00794F93">
        <w:rPr>
          <w:b/>
          <w:bCs/>
        </w:rPr>
        <w:t xml:space="preserve">French, </w:t>
      </w:r>
      <w:r w:rsidR="00674B96" w:rsidRPr="00794F93">
        <w:rPr>
          <w:b/>
          <w:bCs/>
        </w:rPr>
        <w:t>1823–94</w:t>
      </w:r>
      <w:r w:rsidR="00C07E05" w:rsidRPr="00794F93">
        <w:rPr>
          <w:b/>
          <w:bCs/>
        </w:rPr>
        <w:t>)</w:t>
      </w:r>
      <w:r w:rsidR="007B16E3" w:rsidRPr="00794F93">
        <w:rPr>
          <w:b/>
          <w:bCs/>
        </w:rPr>
        <w:t>, sculptor</w:t>
      </w:r>
      <w:r w:rsidR="00C07E05" w:rsidRPr="00794F93">
        <w:rPr>
          <w:b/>
          <w:bCs/>
        </w:rPr>
        <w:t xml:space="preserve">. </w:t>
      </w:r>
      <w:r w:rsidR="00C07E05" w:rsidRPr="00794F93">
        <w:rPr>
          <w:i/>
          <w:iCs/>
        </w:rPr>
        <w:t xml:space="preserve">La Seine (face </w:t>
      </w:r>
      <w:proofErr w:type="spellStart"/>
      <w:r w:rsidR="00C07E05" w:rsidRPr="00794F93">
        <w:rPr>
          <w:i/>
          <w:iCs/>
        </w:rPr>
        <w:t>antérieure</w:t>
      </w:r>
      <w:proofErr w:type="spellEnd"/>
      <w:r w:rsidR="00C07E05" w:rsidRPr="00794F93">
        <w:rPr>
          <w:i/>
          <w:iCs/>
        </w:rPr>
        <w:t>)</w:t>
      </w:r>
      <w:r w:rsidR="00A00CF1" w:rsidRPr="00794F93">
        <w:t xml:space="preserve"> </w:t>
      </w:r>
      <w:r w:rsidR="00C07E05" w:rsidRPr="00794F93">
        <w:t>(</w:t>
      </w:r>
      <w:r w:rsidR="00A00CF1" w:rsidRPr="00794F93">
        <w:t>Seine</w:t>
      </w:r>
      <w:r w:rsidR="00CA6022" w:rsidRPr="00794F93">
        <w:t xml:space="preserve"> </w:t>
      </w:r>
      <w:r w:rsidR="005C13B5" w:rsidRPr="00794F93">
        <w:t>R</w:t>
      </w:r>
      <w:r w:rsidR="00CA6022" w:rsidRPr="00794F93">
        <w:t>iver</w:t>
      </w:r>
      <w:r w:rsidR="00C07E05" w:rsidRPr="00794F93">
        <w:t xml:space="preserve"> [front side])</w:t>
      </w:r>
      <w:r w:rsidR="00801F27" w:rsidRPr="00794F93">
        <w:t xml:space="preserve">, </w:t>
      </w:r>
      <w:r w:rsidR="00E81B54" w:rsidRPr="00794F93">
        <w:t>from</w:t>
      </w:r>
      <w:r w:rsidR="00801F27" w:rsidRPr="00794F93">
        <w:t xml:space="preserve"> </w:t>
      </w:r>
      <w:r w:rsidR="00801F27" w:rsidRPr="00794F93">
        <w:rPr>
          <w:i/>
          <w:iCs/>
        </w:rPr>
        <w:t>Surtout de table</w:t>
      </w:r>
      <w:r w:rsidR="00801F27" w:rsidRPr="00030C41">
        <w:rPr>
          <w:i/>
          <w:iCs/>
        </w:rPr>
        <w:t xml:space="preserve"> de la </w:t>
      </w:r>
      <w:r w:rsidR="00801F27" w:rsidRPr="00794F93">
        <w:rPr>
          <w:i/>
          <w:iCs/>
        </w:rPr>
        <w:t xml:space="preserve">Ville de Paris, </w:t>
      </w:r>
      <w:proofErr w:type="spellStart"/>
      <w:r w:rsidR="00365DE9" w:rsidRPr="00794F93">
        <w:rPr>
          <w:i/>
          <w:iCs/>
        </w:rPr>
        <w:t>éxecuté</w:t>
      </w:r>
      <w:proofErr w:type="spellEnd"/>
      <w:r w:rsidR="00365DE9" w:rsidRPr="00794F93">
        <w:rPr>
          <w:i/>
          <w:iCs/>
        </w:rPr>
        <w:t xml:space="preserve"> </w:t>
      </w:r>
      <w:r w:rsidR="00801F27" w:rsidRPr="00794F93">
        <w:rPr>
          <w:i/>
          <w:iCs/>
        </w:rPr>
        <w:t xml:space="preserve">par </w:t>
      </w:r>
      <w:r w:rsidRPr="00794F93">
        <w:rPr>
          <w:i/>
          <w:iCs/>
        </w:rPr>
        <w:t>Mrs</w:t>
      </w:r>
      <w:r w:rsidR="00CF1075" w:rsidRPr="00794F93">
        <w:rPr>
          <w:i/>
          <w:iCs/>
        </w:rPr>
        <w:t>.</w:t>
      </w:r>
      <w:r w:rsidR="00801F27" w:rsidRPr="00794F93">
        <w:rPr>
          <w:i/>
          <w:iCs/>
        </w:rPr>
        <w:t xml:space="preserve"> </w:t>
      </w:r>
      <w:proofErr w:type="spellStart"/>
      <w:r w:rsidR="00801F27" w:rsidRPr="00794F93">
        <w:rPr>
          <w:i/>
          <w:iCs/>
        </w:rPr>
        <w:t>Christofle</w:t>
      </w:r>
      <w:proofErr w:type="spellEnd"/>
      <w:r w:rsidR="00801F27" w:rsidRPr="00794F93">
        <w:rPr>
          <w:i/>
          <w:iCs/>
        </w:rPr>
        <w:t xml:space="preserve"> et Cie </w:t>
      </w:r>
      <w:proofErr w:type="spellStart"/>
      <w:r w:rsidR="00801F27" w:rsidRPr="00794F93">
        <w:rPr>
          <w:i/>
          <w:iCs/>
        </w:rPr>
        <w:t>d’après</w:t>
      </w:r>
      <w:proofErr w:type="spellEnd"/>
      <w:r w:rsidR="00801F27" w:rsidRPr="00794F93">
        <w:rPr>
          <w:i/>
          <w:iCs/>
        </w:rPr>
        <w:t xml:space="preserve"> les dessins de M</w:t>
      </w:r>
      <w:r w:rsidR="00145AC9" w:rsidRPr="00794F93">
        <w:rPr>
          <w:i/>
          <w:iCs/>
        </w:rPr>
        <w:t>r</w:t>
      </w:r>
      <w:r w:rsidR="00801F27" w:rsidRPr="00794F93">
        <w:rPr>
          <w:i/>
          <w:iCs/>
        </w:rPr>
        <w:t xml:space="preserve">. </w:t>
      </w:r>
      <w:proofErr w:type="spellStart"/>
      <w:r w:rsidRPr="00794F93">
        <w:rPr>
          <w:i/>
          <w:iCs/>
        </w:rPr>
        <w:t>Vor</w:t>
      </w:r>
      <w:proofErr w:type="spellEnd"/>
      <w:r w:rsidR="00801F27" w:rsidRPr="00794F93">
        <w:rPr>
          <w:i/>
          <w:iCs/>
        </w:rPr>
        <w:t xml:space="preserve"> </w:t>
      </w:r>
      <w:proofErr w:type="spellStart"/>
      <w:r w:rsidR="00801F27" w:rsidRPr="00794F93">
        <w:rPr>
          <w:i/>
          <w:iCs/>
        </w:rPr>
        <w:t>Baltard</w:t>
      </w:r>
      <w:proofErr w:type="spellEnd"/>
      <w:r w:rsidR="00801F27" w:rsidRPr="00794F93">
        <w:rPr>
          <w:i/>
          <w:iCs/>
        </w:rPr>
        <w:t xml:space="preserve">, member de </w:t>
      </w:r>
      <w:proofErr w:type="spellStart"/>
      <w:r w:rsidR="00801F27" w:rsidRPr="00794F93">
        <w:rPr>
          <w:i/>
          <w:iCs/>
        </w:rPr>
        <w:t>l’Institut</w:t>
      </w:r>
      <w:proofErr w:type="spellEnd"/>
      <w:r w:rsidR="00801F27" w:rsidRPr="00794F93">
        <w:rPr>
          <w:i/>
          <w:iCs/>
        </w:rPr>
        <w:t xml:space="preserve">, et </w:t>
      </w:r>
      <w:proofErr w:type="spellStart"/>
      <w:r w:rsidR="00801F27" w:rsidRPr="00794F93">
        <w:rPr>
          <w:i/>
          <w:iCs/>
        </w:rPr>
        <w:t>détruit</w:t>
      </w:r>
      <w:proofErr w:type="spellEnd"/>
      <w:r w:rsidR="00801F27" w:rsidRPr="00794F93">
        <w:rPr>
          <w:i/>
          <w:iCs/>
        </w:rPr>
        <w:t xml:space="preserve"> </w:t>
      </w:r>
      <w:r w:rsidR="00801F27" w:rsidRPr="00030C41">
        <w:rPr>
          <w:i/>
          <w:iCs/>
        </w:rPr>
        <w:t xml:space="preserve">dans </w:t>
      </w:r>
      <w:proofErr w:type="spellStart"/>
      <w:r w:rsidR="00801F27" w:rsidRPr="00030C41">
        <w:rPr>
          <w:i/>
          <w:iCs/>
        </w:rPr>
        <w:t>l’incendie</w:t>
      </w:r>
      <w:proofErr w:type="spellEnd"/>
      <w:r w:rsidR="00801F27" w:rsidRPr="00030C41">
        <w:rPr>
          <w:i/>
          <w:iCs/>
        </w:rPr>
        <w:t xml:space="preserve"> de </w:t>
      </w:r>
      <w:proofErr w:type="spellStart"/>
      <w:r w:rsidR="00801F27" w:rsidRPr="00030C41">
        <w:rPr>
          <w:i/>
          <w:iCs/>
        </w:rPr>
        <w:t>l’Hôtel</w:t>
      </w:r>
      <w:proofErr w:type="spellEnd"/>
      <w:r w:rsidR="00801F27" w:rsidRPr="00030C41">
        <w:rPr>
          <w:i/>
          <w:iCs/>
        </w:rPr>
        <w:t xml:space="preserve"> de Ville </w:t>
      </w:r>
      <w:proofErr w:type="spellStart"/>
      <w:r w:rsidR="00801F27" w:rsidRPr="00030C41">
        <w:rPr>
          <w:i/>
          <w:iCs/>
        </w:rPr>
        <w:t>en</w:t>
      </w:r>
      <w:proofErr w:type="spellEnd"/>
      <w:r w:rsidR="00801F27" w:rsidRPr="00030C41">
        <w:rPr>
          <w:i/>
          <w:iCs/>
        </w:rPr>
        <w:t xml:space="preserve"> </w:t>
      </w:r>
      <w:proofErr w:type="spellStart"/>
      <w:r w:rsidR="00801F27" w:rsidRPr="00030C41">
        <w:rPr>
          <w:i/>
          <w:iCs/>
        </w:rPr>
        <w:t>mai</w:t>
      </w:r>
      <w:proofErr w:type="spellEnd"/>
      <w:r w:rsidR="00801F27" w:rsidRPr="00030C41">
        <w:rPr>
          <w:i/>
          <w:iCs/>
        </w:rPr>
        <w:t xml:space="preserve"> 1871</w:t>
      </w:r>
      <w:r w:rsidR="00A53EAD" w:rsidRPr="00323788">
        <w:t xml:space="preserve">, </w:t>
      </w:r>
      <w:r w:rsidR="00145AC9" w:rsidRPr="00323788">
        <w:t>c</w:t>
      </w:r>
      <w:r w:rsidR="00323788">
        <w:t>a</w:t>
      </w:r>
      <w:r w:rsidR="00145AC9" w:rsidRPr="00323788">
        <w:t>.</w:t>
      </w:r>
      <w:r w:rsidR="00323788">
        <w:t xml:space="preserve"> </w:t>
      </w:r>
      <w:r w:rsidR="00A53EAD">
        <w:t>1872</w:t>
      </w:r>
      <w:r w:rsidR="00A53EAD" w:rsidRPr="00EF0EED">
        <w:t>.</w:t>
      </w:r>
      <w:r w:rsidR="00801F27" w:rsidRPr="00EF0EED">
        <w:t xml:space="preserve"> </w:t>
      </w:r>
      <w:r w:rsidR="0056730A">
        <w:t>Los Angeles,</w:t>
      </w:r>
      <w:r w:rsidR="00801F27" w:rsidRPr="005615B2">
        <w:t xml:space="preserve"> Getty Research </w:t>
      </w:r>
      <w:r w:rsidR="0056730A">
        <w:t>Institute,</w:t>
      </w:r>
      <w:r w:rsidR="0056730A" w:rsidRPr="005615B2">
        <w:t xml:space="preserve"> </w:t>
      </w:r>
      <w:r w:rsidR="00801F27" w:rsidRPr="005615B2">
        <w:t>2023.R.7.</w:t>
      </w:r>
    </w:p>
    <w:p w14:paraId="11491197" w14:textId="77777777" w:rsidR="00365DE9" w:rsidRPr="005615B2" w:rsidRDefault="00365DE9" w:rsidP="006B3308">
      <w:pPr>
        <w:pStyle w:val="AA-SL-BodyTextNoInd"/>
      </w:pPr>
    </w:p>
    <w:p w14:paraId="3EEB961A" w14:textId="346DBA87" w:rsidR="00C07DAD" w:rsidRDefault="006B3308" w:rsidP="006B3308">
      <w:pPr>
        <w:pStyle w:val="AA-SL-BodyTextNoInd"/>
      </w:pPr>
      <w:r w:rsidRPr="00030C41">
        <w:rPr>
          <w:b/>
          <w:bCs/>
        </w:rPr>
        <w:t>F</w:t>
      </w:r>
      <w:r w:rsidR="001D762D" w:rsidRPr="00030C41">
        <w:rPr>
          <w:b/>
          <w:bCs/>
        </w:rPr>
        <w:t>ig.</w:t>
      </w:r>
      <w:r w:rsidR="00C07DAD" w:rsidRPr="00030C41">
        <w:rPr>
          <w:b/>
          <w:bCs/>
        </w:rPr>
        <w:t xml:space="preserve"> 5</w:t>
      </w:r>
      <w:r w:rsidR="00742BB3" w:rsidRPr="0087393C">
        <w:rPr>
          <w:b/>
          <w:bCs/>
        </w:rPr>
        <w:t>.</w:t>
      </w:r>
      <w:r w:rsidR="00EF0EED">
        <w:rPr>
          <w:b/>
          <w:bCs/>
        </w:rPr>
        <w:t xml:space="preserve"> </w:t>
      </w:r>
      <w:r w:rsidR="00742BB3" w:rsidRPr="0087393C">
        <w:rPr>
          <w:b/>
          <w:bCs/>
        </w:rPr>
        <w:t>—</w:t>
      </w:r>
      <w:r w:rsidR="00CA6022" w:rsidRPr="006B3308">
        <w:rPr>
          <w:b/>
          <w:bCs/>
        </w:rPr>
        <w:t xml:space="preserve"> </w:t>
      </w:r>
      <w:r w:rsidR="00A00CF1" w:rsidRPr="006B3308">
        <w:rPr>
          <w:b/>
          <w:bCs/>
        </w:rPr>
        <w:t xml:space="preserve">Mathurin </w:t>
      </w:r>
      <w:r w:rsidR="00A00CF1" w:rsidRPr="00794F93">
        <w:rPr>
          <w:b/>
          <w:bCs/>
        </w:rPr>
        <w:t>Moreau</w:t>
      </w:r>
      <w:r w:rsidR="006C61E9" w:rsidRPr="00794F93">
        <w:rPr>
          <w:b/>
          <w:bCs/>
        </w:rPr>
        <w:t xml:space="preserve"> (</w:t>
      </w:r>
      <w:r w:rsidR="00674B96" w:rsidRPr="00794F93">
        <w:rPr>
          <w:b/>
          <w:bCs/>
        </w:rPr>
        <w:t>French</w:t>
      </w:r>
      <w:r w:rsidR="00D0350F">
        <w:rPr>
          <w:b/>
          <w:bCs/>
        </w:rPr>
        <w:t>,</w:t>
      </w:r>
      <w:r w:rsidR="00674B96" w:rsidRPr="00794F93">
        <w:rPr>
          <w:b/>
          <w:bCs/>
        </w:rPr>
        <w:t xml:space="preserve"> 1822</w:t>
      </w:r>
      <w:r w:rsidR="00794F93" w:rsidRPr="00794F93">
        <w:rPr>
          <w:b/>
          <w:bCs/>
        </w:rPr>
        <w:t>–</w:t>
      </w:r>
      <w:r w:rsidR="00674B96" w:rsidRPr="00794F93">
        <w:rPr>
          <w:b/>
          <w:bCs/>
        </w:rPr>
        <w:t>1912</w:t>
      </w:r>
      <w:r w:rsidR="006C61E9" w:rsidRPr="00794F93">
        <w:rPr>
          <w:b/>
          <w:bCs/>
        </w:rPr>
        <w:t>)</w:t>
      </w:r>
      <w:r w:rsidR="007B16E3" w:rsidRPr="00794F93">
        <w:rPr>
          <w:b/>
          <w:bCs/>
        </w:rPr>
        <w:t>, sculptor</w:t>
      </w:r>
      <w:r w:rsidR="006C61E9" w:rsidRPr="00794F93">
        <w:rPr>
          <w:b/>
          <w:bCs/>
        </w:rPr>
        <w:t>.</w:t>
      </w:r>
      <w:r w:rsidR="00A00CF1" w:rsidRPr="00794F93">
        <w:rPr>
          <w:b/>
          <w:bCs/>
        </w:rPr>
        <w:t xml:space="preserve"> </w:t>
      </w:r>
      <w:r w:rsidR="002C51E2" w:rsidRPr="00794F93">
        <w:rPr>
          <w:i/>
          <w:iCs/>
        </w:rPr>
        <w:t>Triton</w:t>
      </w:r>
      <w:r w:rsidR="00CB0330" w:rsidRPr="00794F93">
        <w:rPr>
          <w:i/>
          <w:iCs/>
        </w:rPr>
        <w:t xml:space="preserve"> à la </w:t>
      </w:r>
      <w:proofErr w:type="spellStart"/>
      <w:r w:rsidR="00CB0330" w:rsidRPr="00794F93">
        <w:rPr>
          <w:i/>
          <w:iCs/>
        </w:rPr>
        <w:t>conque</w:t>
      </w:r>
      <w:proofErr w:type="spellEnd"/>
      <w:r w:rsidR="00CB0330" w:rsidRPr="00794F93">
        <w:t xml:space="preserve"> (Triton with a conch)</w:t>
      </w:r>
      <w:r w:rsidR="00664C98" w:rsidRPr="00794F93">
        <w:t xml:space="preserve">, from </w:t>
      </w:r>
      <w:r w:rsidR="00801F27" w:rsidRPr="00794F93">
        <w:rPr>
          <w:i/>
          <w:iCs/>
        </w:rPr>
        <w:t>Surtout de table de la Ville de Paris,</w:t>
      </w:r>
      <w:r w:rsidR="000F3FA7" w:rsidRPr="00794F93">
        <w:rPr>
          <w:i/>
          <w:iCs/>
        </w:rPr>
        <w:t xml:space="preserve"> </w:t>
      </w:r>
      <w:proofErr w:type="spellStart"/>
      <w:r w:rsidR="00365DE9" w:rsidRPr="00794F93">
        <w:rPr>
          <w:i/>
          <w:iCs/>
        </w:rPr>
        <w:t>éxecuté</w:t>
      </w:r>
      <w:proofErr w:type="spellEnd"/>
      <w:r w:rsidR="00365DE9" w:rsidRPr="00794F93">
        <w:rPr>
          <w:i/>
          <w:iCs/>
        </w:rPr>
        <w:t xml:space="preserve"> </w:t>
      </w:r>
      <w:r w:rsidR="00801F27" w:rsidRPr="00794F93">
        <w:rPr>
          <w:i/>
          <w:iCs/>
        </w:rPr>
        <w:t xml:space="preserve">par </w:t>
      </w:r>
      <w:r w:rsidRPr="00794F93">
        <w:rPr>
          <w:i/>
          <w:iCs/>
        </w:rPr>
        <w:t>Mrs</w:t>
      </w:r>
      <w:r w:rsidR="00CF1075" w:rsidRPr="00794F93">
        <w:rPr>
          <w:i/>
          <w:iCs/>
        </w:rPr>
        <w:t>.</w:t>
      </w:r>
      <w:r w:rsidR="00801F27" w:rsidRPr="00794F93">
        <w:rPr>
          <w:i/>
          <w:iCs/>
        </w:rPr>
        <w:t xml:space="preserve"> </w:t>
      </w:r>
      <w:proofErr w:type="spellStart"/>
      <w:r w:rsidR="00801F27" w:rsidRPr="00794F93">
        <w:rPr>
          <w:i/>
          <w:iCs/>
        </w:rPr>
        <w:t>Christofle</w:t>
      </w:r>
      <w:proofErr w:type="spellEnd"/>
      <w:r w:rsidR="00801F27" w:rsidRPr="00794F93">
        <w:rPr>
          <w:i/>
          <w:iCs/>
        </w:rPr>
        <w:t xml:space="preserve"> et Cie </w:t>
      </w:r>
      <w:proofErr w:type="spellStart"/>
      <w:r w:rsidR="00801F27" w:rsidRPr="00794F93">
        <w:rPr>
          <w:i/>
          <w:iCs/>
        </w:rPr>
        <w:t>d’après</w:t>
      </w:r>
      <w:proofErr w:type="spellEnd"/>
      <w:r w:rsidR="00801F27" w:rsidRPr="00794F93">
        <w:rPr>
          <w:i/>
          <w:iCs/>
        </w:rPr>
        <w:t xml:space="preserve"> les dessins de M</w:t>
      </w:r>
      <w:r w:rsidR="00674B96" w:rsidRPr="00794F93">
        <w:rPr>
          <w:i/>
          <w:iCs/>
        </w:rPr>
        <w:t>r</w:t>
      </w:r>
      <w:r w:rsidR="00801F27" w:rsidRPr="00794F93">
        <w:rPr>
          <w:i/>
          <w:iCs/>
        </w:rPr>
        <w:t xml:space="preserve">. </w:t>
      </w:r>
      <w:proofErr w:type="spellStart"/>
      <w:r w:rsidRPr="00794F93">
        <w:rPr>
          <w:i/>
          <w:iCs/>
        </w:rPr>
        <w:t>Vor</w:t>
      </w:r>
      <w:proofErr w:type="spellEnd"/>
      <w:r w:rsidR="00801F27" w:rsidRPr="00794F93">
        <w:rPr>
          <w:i/>
          <w:iCs/>
        </w:rPr>
        <w:t xml:space="preserve"> </w:t>
      </w:r>
      <w:proofErr w:type="spellStart"/>
      <w:r w:rsidR="00801F27" w:rsidRPr="00794F93">
        <w:rPr>
          <w:i/>
          <w:iCs/>
        </w:rPr>
        <w:t>Baltard</w:t>
      </w:r>
      <w:proofErr w:type="spellEnd"/>
      <w:r w:rsidR="00801F27" w:rsidRPr="00794F93">
        <w:rPr>
          <w:i/>
          <w:iCs/>
        </w:rPr>
        <w:t xml:space="preserve">, member de </w:t>
      </w:r>
      <w:proofErr w:type="spellStart"/>
      <w:r w:rsidR="00801F27" w:rsidRPr="00794F93">
        <w:rPr>
          <w:i/>
          <w:iCs/>
        </w:rPr>
        <w:t>l’Institut</w:t>
      </w:r>
      <w:proofErr w:type="spellEnd"/>
      <w:r w:rsidR="00801F27" w:rsidRPr="00030C41">
        <w:rPr>
          <w:i/>
          <w:iCs/>
        </w:rPr>
        <w:t xml:space="preserve">, et </w:t>
      </w:r>
      <w:proofErr w:type="spellStart"/>
      <w:r w:rsidR="00801F27" w:rsidRPr="00030C41">
        <w:rPr>
          <w:i/>
          <w:iCs/>
        </w:rPr>
        <w:t>détruit</w:t>
      </w:r>
      <w:proofErr w:type="spellEnd"/>
      <w:r w:rsidR="00801F27" w:rsidRPr="00030C41">
        <w:rPr>
          <w:i/>
          <w:iCs/>
        </w:rPr>
        <w:t xml:space="preserve"> dans </w:t>
      </w:r>
      <w:proofErr w:type="spellStart"/>
      <w:r w:rsidR="00801F27" w:rsidRPr="00030C41">
        <w:rPr>
          <w:i/>
          <w:iCs/>
        </w:rPr>
        <w:t>l’incendie</w:t>
      </w:r>
      <w:proofErr w:type="spellEnd"/>
      <w:r w:rsidR="00801F27" w:rsidRPr="00030C41">
        <w:rPr>
          <w:i/>
          <w:iCs/>
        </w:rPr>
        <w:t xml:space="preserve"> de </w:t>
      </w:r>
      <w:proofErr w:type="spellStart"/>
      <w:r w:rsidR="00801F27" w:rsidRPr="00030C41">
        <w:rPr>
          <w:i/>
          <w:iCs/>
        </w:rPr>
        <w:t>l’Hôtel</w:t>
      </w:r>
      <w:proofErr w:type="spellEnd"/>
      <w:r w:rsidR="00801F27" w:rsidRPr="00030C41">
        <w:rPr>
          <w:i/>
          <w:iCs/>
        </w:rPr>
        <w:t xml:space="preserve"> de Ville </w:t>
      </w:r>
      <w:proofErr w:type="spellStart"/>
      <w:r w:rsidR="00801F27" w:rsidRPr="00030C41">
        <w:rPr>
          <w:i/>
          <w:iCs/>
        </w:rPr>
        <w:t>en</w:t>
      </w:r>
      <w:proofErr w:type="spellEnd"/>
      <w:r w:rsidR="00801F27" w:rsidRPr="00030C41">
        <w:rPr>
          <w:i/>
          <w:iCs/>
        </w:rPr>
        <w:t xml:space="preserve"> </w:t>
      </w:r>
      <w:proofErr w:type="spellStart"/>
      <w:r w:rsidR="00801F27" w:rsidRPr="00030C41">
        <w:rPr>
          <w:i/>
          <w:iCs/>
        </w:rPr>
        <w:t>mai</w:t>
      </w:r>
      <w:proofErr w:type="spellEnd"/>
      <w:r w:rsidR="00801F27" w:rsidRPr="00030C41">
        <w:rPr>
          <w:i/>
          <w:iCs/>
        </w:rPr>
        <w:t xml:space="preserve"> 1871</w:t>
      </w:r>
      <w:r w:rsidR="00B7427F">
        <w:rPr>
          <w:i/>
          <w:iCs/>
        </w:rPr>
        <w:t xml:space="preserve">, </w:t>
      </w:r>
      <w:r w:rsidR="00674B96">
        <w:t>c</w:t>
      </w:r>
      <w:r w:rsidR="00794F93">
        <w:t>a</w:t>
      </w:r>
      <w:r w:rsidR="00674B96">
        <w:t>.</w:t>
      </w:r>
      <w:r w:rsidR="00794F93">
        <w:t xml:space="preserve"> </w:t>
      </w:r>
      <w:r w:rsidR="00B7427F" w:rsidRPr="00030C41">
        <w:t>1872.</w:t>
      </w:r>
      <w:r w:rsidR="00801F27" w:rsidRPr="005615B2">
        <w:t xml:space="preserve"> </w:t>
      </w:r>
      <w:r w:rsidR="00B7427F">
        <w:t>Los Angeles,</w:t>
      </w:r>
      <w:r w:rsidR="00801F27" w:rsidRPr="005615B2">
        <w:t xml:space="preserve"> Getty Research </w:t>
      </w:r>
      <w:r w:rsidR="00B7427F">
        <w:t>Institute,</w:t>
      </w:r>
      <w:r w:rsidR="00B7427F" w:rsidRPr="005615B2">
        <w:t xml:space="preserve"> </w:t>
      </w:r>
      <w:r w:rsidR="00801F27" w:rsidRPr="005615B2">
        <w:t>2023.R.7.</w:t>
      </w:r>
    </w:p>
    <w:p w14:paraId="6CEDFB3F" w14:textId="77777777" w:rsidR="00E4273D" w:rsidRPr="005615B2" w:rsidRDefault="00E4273D" w:rsidP="006B3308">
      <w:pPr>
        <w:pStyle w:val="AA-SL-BodyTextNoInd"/>
      </w:pPr>
    </w:p>
    <w:p w14:paraId="4AFEA882" w14:textId="7280ED4D" w:rsidR="00C07DAD" w:rsidRDefault="006B3308" w:rsidP="006B3308">
      <w:pPr>
        <w:pStyle w:val="AA-SL-BodyTextNoInd"/>
      </w:pPr>
      <w:r w:rsidRPr="00030C41">
        <w:rPr>
          <w:b/>
          <w:bCs/>
        </w:rPr>
        <w:t>F</w:t>
      </w:r>
      <w:r w:rsidR="001D762D" w:rsidRPr="00030C41">
        <w:rPr>
          <w:b/>
          <w:bCs/>
        </w:rPr>
        <w:t>ig.</w:t>
      </w:r>
      <w:r w:rsidR="00C07DAD" w:rsidRPr="00030C41">
        <w:rPr>
          <w:b/>
          <w:bCs/>
        </w:rPr>
        <w:t xml:space="preserve"> 6</w:t>
      </w:r>
      <w:r w:rsidR="00742BB3" w:rsidRPr="00EF0EED">
        <w:rPr>
          <w:b/>
          <w:bCs/>
        </w:rPr>
        <w:t>.</w:t>
      </w:r>
      <w:r w:rsidR="00EF0EED">
        <w:rPr>
          <w:b/>
          <w:bCs/>
        </w:rPr>
        <w:t xml:space="preserve"> </w:t>
      </w:r>
      <w:r w:rsidR="00742BB3" w:rsidRPr="00EF0EED">
        <w:rPr>
          <w:b/>
          <w:bCs/>
        </w:rPr>
        <w:t>—</w:t>
      </w:r>
      <w:r w:rsidR="00EF0EED">
        <w:rPr>
          <w:b/>
          <w:bCs/>
        </w:rPr>
        <w:t xml:space="preserve"> </w:t>
      </w:r>
      <w:r w:rsidR="00743B3B" w:rsidRPr="00EF0EED">
        <w:rPr>
          <w:b/>
          <w:bCs/>
        </w:rPr>
        <w:t>“</w:t>
      </w:r>
      <w:r w:rsidR="00E84E77" w:rsidRPr="00EF0EED">
        <w:rPr>
          <w:b/>
          <w:bCs/>
        </w:rPr>
        <w:t xml:space="preserve">Fête de </w:t>
      </w:r>
      <w:proofErr w:type="spellStart"/>
      <w:r w:rsidR="00E84E77" w:rsidRPr="00EF0EED">
        <w:rPr>
          <w:b/>
          <w:bCs/>
        </w:rPr>
        <w:t>l’</w:t>
      </w:r>
      <w:r w:rsidR="00A36688" w:rsidRPr="00EF0EED">
        <w:rPr>
          <w:b/>
          <w:bCs/>
        </w:rPr>
        <w:t>H</w:t>
      </w:r>
      <w:r w:rsidR="00E84E77" w:rsidRPr="00EF0EED">
        <w:rPr>
          <w:b/>
          <w:bCs/>
        </w:rPr>
        <w:t>ôtel</w:t>
      </w:r>
      <w:proofErr w:type="spellEnd"/>
      <w:r w:rsidR="00A36688" w:rsidRPr="00EF0EED">
        <w:rPr>
          <w:b/>
          <w:bCs/>
        </w:rPr>
        <w:t>-</w:t>
      </w:r>
      <w:r w:rsidR="00E84E77" w:rsidRPr="00EF0EED">
        <w:rPr>
          <w:b/>
          <w:bCs/>
        </w:rPr>
        <w:t>de</w:t>
      </w:r>
      <w:r w:rsidR="00A36688" w:rsidRPr="00EF0EED">
        <w:rPr>
          <w:b/>
          <w:bCs/>
        </w:rPr>
        <w:t>-</w:t>
      </w:r>
      <w:r w:rsidR="00E84E77" w:rsidRPr="00EF0EED">
        <w:rPr>
          <w:b/>
          <w:bCs/>
        </w:rPr>
        <w:t xml:space="preserve">Ville, donnée </w:t>
      </w:r>
      <w:proofErr w:type="spellStart"/>
      <w:r w:rsidR="00E84E77" w:rsidRPr="00EF0EED">
        <w:rPr>
          <w:b/>
          <w:bCs/>
        </w:rPr>
        <w:t>en</w:t>
      </w:r>
      <w:proofErr w:type="spellEnd"/>
      <w:r w:rsidR="00E84E77" w:rsidRPr="00EF0EED">
        <w:rPr>
          <w:b/>
          <w:bCs/>
        </w:rPr>
        <w:t xml:space="preserve"> </w:t>
      </w:r>
      <w:proofErr w:type="spellStart"/>
      <w:r w:rsidR="00E84E77" w:rsidRPr="00EF0EED">
        <w:rPr>
          <w:b/>
          <w:bCs/>
        </w:rPr>
        <w:t>l’honneur</w:t>
      </w:r>
      <w:proofErr w:type="spellEnd"/>
      <w:r w:rsidR="00E84E77" w:rsidRPr="00EF0EED">
        <w:rPr>
          <w:b/>
          <w:bCs/>
        </w:rPr>
        <w:t xml:space="preserve"> de LL. MM. </w:t>
      </w:r>
      <w:proofErr w:type="spellStart"/>
      <w:r w:rsidR="00E84E77" w:rsidRPr="00EF0EED">
        <w:rPr>
          <w:b/>
          <w:bCs/>
        </w:rPr>
        <w:t>L’Empereur</w:t>
      </w:r>
      <w:proofErr w:type="spellEnd"/>
      <w:r w:rsidR="00E84E77" w:rsidRPr="00EF0EED">
        <w:rPr>
          <w:b/>
          <w:bCs/>
        </w:rPr>
        <w:t xml:space="preserve"> de Russie et le Roi de </w:t>
      </w:r>
      <w:proofErr w:type="spellStart"/>
      <w:r w:rsidR="00E84E77" w:rsidRPr="00EF0EED">
        <w:rPr>
          <w:b/>
          <w:bCs/>
        </w:rPr>
        <w:t>Prusse</w:t>
      </w:r>
      <w:proofErr w:type="spellEnd"/>
      <w:r w:rsidR="00A36688" w:rsidRPr="00EF0EED">
        <w:rPr>
          <w:b/>
          <w:bCs/>
        </w:rPr>
        <w:t>.</w:t>
      </w:r>
      <w:r w:rsidR="000230D8" w:rsidRPr="00EF0EED">
        <w:rPr>
          <w:b/>
          <w:bCs/>
        </w:rPr>
        <w:t xml:space="preserve"> </w:t>
      </w:r>
      <w:proofErr w:type="spellStart"/>
      <w:r w:rsidR="000230D8" w:rsidRPr="00EF0EED">
        <w:rPr>
          <w:b/>
          <w:bCs/>
        </w:rPr>
        <w:t>Arrivée</w:t>
      </w:r>
      <w:proofErr w:type="spellEnd"/>
      <w:r w:rsidR="000230D8" w:rsidRPr="00EF0EED">
        <w:rPr>
          <w:b/>
          <w:bCs/>
        </w:rPr>
        <w:t xml:space="preserve"> de LL. MM. à la table de souper</w:t>
      </w:r>
      <w:r w:rsidR="00A36688" w:rsidRPr="00EF0EED">
        <w:rPr>
          <w:b/>
          <w:bCs/>
        </w:rPr>
        <w:t xml:space="preserve">,” </w:t>
      </w:r>
      <w:r w:rsidR="000230D8" w:rsidRPr="00EF0EED">
        <w:rPr>
          <w:b/>
          <w:bCs/>
        </w:rPr>
        <w:t>wood engraving from</w:t>
      </w:r>
      <w:r w:rsidR="00E84E77" w:rsidRPr="00EF0EED">
        <w:rPr>
          <w:b/>
          <w:bCs/>
        </w:rPr>
        <w:t xml:space="preserve"> </w:t>
      </w:r>
      <w:proofErr w:type="spellStart"/>
      <w:r w:rsidR="00595418" w:rsidRPr="00EF0EED">
        <w:rPr>
          <w:b/>
          <w:bCs/>
          <w:i/>
          <w:iCs/>
        </w:rPr>
        <w:t>L’Illustration</w:t>
      </w:r>
      <w:proofErr w:type="spellEnd"/>
      <w:r w:rsidR="00201451" w:rsidRPr="00EF0EED">
        <w:rPr>
          <w:b/>
          <w:bCs/>
        </w:rPr>
        <w:t xml:space="preserve">, 22 June 1867, </w:t>
      </w:r>
      <w:r w:rsidR="00E84E77" w:rsidRPr="00EF0EED">
        <w:rPr>
          <w:b/>
          <w:bCs/>
        </w:rPr>
        <w:t>399.</w:t>
      </w:r>
      <w:r w:rsidR="00E84E77" w:rsidRPr="005615B2">
        <w:t xml:space="preserve"> </w:t>
      </w:r>
      <w:r w:rsidR="000230D8">
        <w:t xml:space="preserve">Los Angeles, </w:t>
      </w:r>
      <w:r w:rsidR="00E84E77" w:rsidRPr="005615B2">
        <w:t xml:space="preserve">Getty Research </w:t>
      </w:r>
      <w:r w:rsidR="000230D8">
        <w:t>Institute,</w:t>
      </w:r>
      <w:r w:rsidR="000230D8" w:rsidRPr="005615B2">
        <w:t xml:space="preserve"> </w:t>
      </w:r>
      <w:r w:rsidR="00EC4452" w:rsidRPr="005615B2">
        <w:t>84-S259</w:t>
      </w:r>
      <w:r w:rsidR="00E84E77" w:rsidRPr="005615B2">
        <w:t>.</w:t>
      </w:r>
    </w:p>
    <w:p w14:paraId="1EE0E9AC" w14:textId="77777777" w:rsidR="00CF1075" w:rsidRPr="005615B2" w:rsidRDefault="00CF1075" w:rsidP="006B3308">
      <w:pPr>
        <w:pStyle w:val="AA-SL-BodyTextNoInd"/>
      </w:pPr>
    </w:p>
    <w:p w14:paraId="3E2E43F1" w14:textId="571CA0DA" w:rsidR="00C07DAD" w:rsidRDefault="006B3308" w:rsidP="006B3308">
      <w:pPr>
        <w:pStyle w:val="AA-SL-BodyTextNoInd"/>
      </w:pPr>
      <w:r w:rsidRPr="00030C41">
        <w:rPr>
          <w:b/>
          <w:bCs/>
        </w:rPr>
        <w:t>F</w:t>
      </w:r>
      <w:r w:rsidR="001D762D" w:rsidRPr="00030C41">
        <w:rPr>
          <w:b/>
          <w:bCs/>
        </w:rPr>
        <w:t>ig.</w:t>
      </w:r>
      <w:r w:rsidR="00C07DAD" w:rsidRPr="00030C41">
        <w:rPr>
          <w:b/>
          <w:bCs/>
        </w:rPr>
        <w:t xml:space="preserve"> 7</w:t>
      </w:r>
      <w:r w:rsidR="00742BB3" w:rsidRPr="0087393C">
        <w:rPr>
          <w:b/>
          <w:bCs/>
        </w:rPr>
        <w:t>.</w:t>
      </w:r>
      <w:r w:rsidR="00EF0EED">
        <w:rPr>
          <w:b/>
          <w:bCs/>
        </w:rPr>
        <w:t xml:space="preserve"> </w:t>
      </w:r>
      <w:r w:rsidR="00742BB3" w:rsidRPr="0087393C">
        <w:rPr>
          <w:b/>
          <w:bCs/>
        </w:rPr>
        <w:t>—</w:t>
      </w:r>
      <w:r w:rsidR="002C51E2" w:rsidRPr="006B3308">
        <w:rPr>
          <w:b/>
          <w:bCs/>
        </w:rPr>
        <w:t xml:space="preserve"> Jules </w:t>
      </w:r>
      <w:proofErr w:type="spellStart"/>
      <w:r w:rsidR="002C51E2" w:rsidRPr="006B3308">
        <w:rPr>
          <w:b/>
          <w:bCs/>
        </w:rPr>
        <w:t>Andrieu</w:t>
      </w:r>
      <w:proofErr w:type="spellEnd"/>
      <w:r w:rsidR="00B55B6D">
        <w:rPr>
          <w:b/>
          <w:bCs/>
        </w:rPr>
        <w:t xml:space="preserve"> (</w:t>
      </w:r>
      <w:r w:rsidR="007D5E95">
        <w:rPr>
          <w:b/>
          <w:bCs/>
        </w:rPr>
        <w:t>French</w:t>
      </w:r>
      <w:r w:rsidR="00D0350F">
        <w:rPr>
          <w:b/>
          <w:bCs/>
        </w:rPr>
        <w:t>,</w:t>
      </w:r>
      <w:r w:rsidR="007D5E95">
        <w:rPr>
          <w:b/>
          <w:bCs/>
        </w:rPr>
        <w:t xml:space="preserve"> </w:t>
      </w:r>
      <w:r w:rsidR="002D3407">
        <w:rPr>
          <w:b/>
          <w:bCs/>
        </w:rPr>
        <w:t>1816–after 1876</w:t>
      </w:r>
      <w:r w:rsidR="00B55B6D">
        <w:rPr>
          <w:b/>
          <w:bCs/>
        </w:rPr>
        <w:t>).</w:t>
      </w:r>
      <w:r w:rsidR="002C51E2" w:rsidRPr="006B3308">
        <w:rPr>
          <w:b/>
          <w:bCs/>
        </w:rPr>
        <w:t xml:space="preserve"> </w:t>
      </w:r>
      <w:r w:rsidR="00FF50B5" w:rsidRPr="0001704B">
        <w:rPr>
          <w:i/>
          <w:iCs/>
        </w:rPr>
        <w:t>Disasters of the war, City Hall, Galerie des Fêtes</w:t>
      </w:r>
      <w:r w:rsidR="00595418" w:rsidRPr="00030C41">
        <w:rPr>
          <w:i/>
          <w:iCs/>
        </w:rPr>
        <w:t>,</w:t>
      </w:r>
      <w:r w:rsidR="00595418" w:rsidRPr="00030C41">
        <w:t xml:space="preserve"> ca. 18</w:t>
      </w:r>
      <w:r w:rsidR="0001704B">
        <w:t>70–</w:t>
      </w:r>
      <w:r w:rsidR="00595418" w:rsidRPr="00030C41">
        <w:t>71</w:t>
      </w:r>
      <w:r w:rsidR="00B55B6D" w:rsidRPr="00626531">
        <w:t xml:space="preserve">, albumen silver print, 29.2 </w:t>
      </w:r>
      <w:r w:rsidR="00B55B6D" w:rsidRPr="00626531">
        <w:sym w:font="Symbol" w:char="F0B4"/>
      </w:r>
      <w:r w:rsidR="00B55B6D" w:rsidRPr="00626531">
        <w:t xml:space="preserve"> 37.4 cm.</w:t>
      </w:r>
      <w:r w:rsidR="00801F27" w:rsidRPr="00626531">
        <w:t xml:space="preserve"> </w:t>
      </w:r>
      <w:r w:rsidR="00B55B6D" w:rsidRPr="00626531">
        <w:t>Ottawa</w:t>
      </w:r>
      <w:r w:rsidR="00B55B6D">
        <w:t xml:space="preserve">, National Gallery of </w:t>
      </w:r>
      <w:r w:rsidR="00801F27" w:rsidRPr="005615B2">
        <w:t xml:space="preserve">Canada, </w:t>
      </w:r>
      <w:r w:rsidR="0001704B">
        <w:t xml:space="preserve">purchased 1975, </w:t>
      </w:r>
      <w:r w:rsidR="00B55B6D">
        <w:t>inv. 20755</w:t>
      </w:r>
      <w:r w:rsidR="00801F27" w:rsidRPr="005615B2">
        <w:t>.</w:t>
      </w:r>
    </w:p>
    <w:p w14:paraId="5881EB6C" w14:textId="77777777" w:rsidR="00CF1075" w:rsidRPr="005615B2" w:rsidRDefault="00CF1075" w:rsidP="006B3308">
      <w:pPr>
        <w:pStyle w:val="AA-SL-BodyTextNoInd"/>
      </w:pPr>
    </w:p>
    <w:p w14:paraId="376E7517" w14:textId="75587F34" w:rsidR="00C07DAD" w:rsidRDefault="006B3308" w:rsidP="006B3308">
      <w:pPr>
        <w:pStyle w:val="AA-SL-BodyTextNoInd"/>
      </w:pPr>
      <w:r w:rsidRPr="00030C41">
        <w:rPr>
          <w:b/>
          <w:bCs/>
        </w:rPr>
        <w:t>F</w:t>
      </w:r>
      <w:r w:rsidR="001D762D" w:rsidRPr="00030C41">
        <w:rPr>
          <w:b/>
          <w:bCs/>
        </w:rPr>
        <w:t>ig.</w:t>
      </w:r>
      <w:r w:rsidR="00C07DAD" w:rsidRPr="00030C41">
        <w:rPr>
          <w:b/>
          <w:bCs/>
        </w:rPr>
        <w:t xml:space="preserve"> 8</w:t>
      </w:r>
      <w:r w:rsidR="00742BB3" w:rsidRPr="0087393C">
        <w:rPr>
          <w:b/>
          <w:bCs/>
        </w:rPr>
        <w:t>.</w:t>
      </w:r>
      <w:r w:rsidR="00FA39D0">
        <w:rPr>
          <w:b/>
          <w:bCs/>
        </w:rPr>
        <w:t xml:space="preserve"> </w:t>
      </w:r>
      <w:r w:rsidR="00742BB3" w:rsidRPr="0087393C">
        <w:rPr>
          <w:b/>
          <w:bCs/>
        </w:rPr>
        <w:t>—</w:t>
      </w:r>
      <w:r w:rsidR="002C51E2" w:rsidRPr="006B3308">
        <w:rPr>
          <w:b/>
          <w:bCs/>
        </w:rPr>
        <w:t xml:space="preserve"> </w:t>
      </w:r>
      <w:r w:rsidR="002C51E2" w:rsidRPr="00F64DF6">
        <w:rPr>
          <w:b/>
          <w:bCs/>
        </w:rPr>
        <w:t>Cover</w:t>
      </w:r>
      <w:r w:rsidR="004A57A7" w:rsidRPr="00F64DF6">
        <w:rPr>
          <w:b/>
          <w:bCs/>
        </w:rPr>
        <w:t xml:space="preserve"> of</w:t>
      </w:r>
      <w:r w:rsidR="00801F27" w:rsidRPr="00F64DF6">
        <w:rPr>
          <w:b/>
          <w:bCs/>
        </w:rPr>
        <w:t xml:space="preserve"> </w:t>
      </w:r>
      <w:r w:rsidR="00801F27" w:rsidRPr="00030C41">
        <w:rPr>
          <w:b/>
          <w:bCs/>
          <w:i/>
          <w:iCs/>
        </w:rPr>
        <w:t>Surtout de table de la Vill</w:t>
      </w:r>
      <w:r w:rsidR="00801F27" w:rsidRPr="00A40C85">
        <w:rPr>
          <w:b/>
          <w:bCs/>
          <w:i/>
          <w:iCs/>
        </w:rPr>
        <w:t xml:space="preserve">e de Paris, </w:t>
      </w:r>
      <w:proofErr w:type="spellStart"/>
      <w:r w:rsidR="00FB5C89" w:rsidRPr="00A40C85">
        <w:rPr>
          <w:b/>
          <w:bCs/>
          <w:i/>
          <w:iCs/>
        </w:rPr>
        <w:t>éxecuté</w:t>
      </w:r>
      <w:proofErr w:type="spellEnd"/>
      <w:r w:rsidR="00FB5C89" w:rsidRPr="00A40C85">
        <w:rPr>
          <w:b/>
          <w:bCs/>
          <w:i/>
          <w:iCs/>
        </w:rPr>
        <w:t xml:space="preserve"> </w:t>
      </w:r>
      <w:r w:rsidR="00801F27" w:rsidRPr="00A40C85">
        <w:rPr>
          <w:b/>
          <w:bCs/>
          <w:i/>
          <w:iCs/>
        </w:rPr>
        <w:t xml:space="preserve">par </w:t>
      </w:r>
      <w:r w:rsidRPr="00A40C85">
        <w:rPr>
          <w:b/>
          <w:bCs/>
          <w:i/>
          <w:iCs/>
        </w:rPr>
        <w:t>Mrs</w:t>
      </w:r>
      <w:r w:rsidR="00CF1075" w:rsidRPr="00A40C85">
        <w:rPr>
          <w:b/>
          <w:bCs/>
          <w:i/>
          <w:iCs/>
        </w:rPr>
        <w:t>.</w:t>
      </w:r>
      <w:r w:rsidR="00801F27" w:rsidRPr="00A40C85">
        <w:rPr>
          <w:b/>
          <w:bCs/>
          <w:i/>
          <w:iCs/>
        </w:rPr>
        <w:t xml:space="preserve"> </w:t>
      </w:r>
      <w:proofErr w:type="spellStart"/>
      <w:r w:rsidR="00801F27" w:rsidRPr="00A40C85">
        <w:rPr>
          <w:b/>
          <w:bCs/>
          <w:i/>
          <w:iCs/>
        </w:rPr>
        <w:t>Christofle</w:t>
      </w:r>
      <w:proofErr w:type="spellEnd"/>
      <w:r w:rsidR="00801F27" w:rsidRPr="00A40C85">
        <w:rPr>
          <w:b/>
          <w:bCs/>
          <w:i/>
          <w:iCs/>
        </w:rPr>
        <w:t xml:space="preserve"> et Cie </w:t>
      </w:r>
      <w:proofErr w:type="spellStart"/>
      <w:r w:rsidR="00801F27" w:rsidRPr="00A40C85">
        <w:rPr>
          <w:b/>
          <w:bCs/>
          <w:i/>
          <w:iCs/>
        </w:rPr>
        <w:t>d’après</w:t>
      </w:r>
      <w:proofErr w:type="spellEnd"/>
      <w:r w:rsidR="00801F27" w:rsidRPr="00A40C85">
        <w:rPr>
          <w:b/>
          <w:bCs/>
          <w:i/>
          <w:iCs/>
        </w:rPr>
        <w:t xml:space="preserve"> les dessins de M</w:t>
      </w:r>
      <w:r w:rsidR="00812987" w:rsidRPr="00A40C85">
        <w:rPr>
          <w:b/>
          <w:bCs/>
          <w:i/>
          <w:iCs/>
        </w:rPr>
        <w:t>r</w:t>
      </w:r>
      <w:r w:rsidR="00801F27" w:rsidRPr="00A40C85">
        <w:rPr>
          <w:b/>
          <w:bCs/>
          <w:i/>
          <w:iCs/>
        </w:rPr>
        <w:t xml:space="preserve">. </w:t>
      </w:r>
      <w:proofErr w:type="spellStart"/>
      <w:r w:rsidRPr="00A40C85">
        <w:rPr>
          <w:b/>
          <w:bCs/>
          <w:i/>
          <w:iCs/>
        </w:rPr>
        <w:t>Vor</w:t>
      </w:r>
      <w:proofErr w:type="spellEnd"/>
      <w:r w:rsidR="00801F27" w:rsidRPr="00A40C85">
        <w:rPr>
          <w:b/>
          <w:bCs/>
          <w:i/>
          <w:iCs/>
        </w:rPr>
        <w:t xml:space="preserve"> </w:t>
      </w:r>
      <w:proofErr w:type="spellStart"/>
      <w:r w:rsidR="00801F27" w:rsidRPr="00A40C85">
        <w:rPr>
          <w:b/>
          <w:bCs/>
          <w:i/>
          <w:iCs/>
        </w:rPr>
        <w:t>Baltard</w:t>
      </w:r>
      <w:proofErr w:type="spellEnd"/>
      <w:r w:rsidR="00801F27" w:rsidRPr="00A40C85">
        <w:rPr>
          <w:b/>
          <w:bCs/>
          <w:i/>
          <w:iCs/>
        </w:rPr>
        <w:t xml:space="preserve">, member de </w:t>
      </w:r>
      <w:proofErr w:type="spellStart"/>
      <w:r w:rsidR="00801F27" w:rsidRPr="00A40C85">
        <w:rPr>
          <w:b/>
          <w:bCs/>
          <w:i/>
          <w:iCs/>
        </w:rPr>
        <w:t>l’Institut</w:t>
      </w:r>
      <w:proofErr w:type="spellEnd"/>
      <w:r w:rsidR="00801F27" w:rsidRPr="00A40C85">
        <w:rPr>
          <w:b/>
          <w:bCs/>
          <w:i/>
          <w:iCs/>
        </w:rPr>
        <w:t xml:space="preserve">, et </w:t>
      </w:r>
      <w:proofErr w:type="spellStart"/>
      <w:r w:rsidR="00801F27" w:rsidRPr="00A40C85">
        <w:rPr>
          <w:b/>
          <w:bCs/>
          <w:i/>
          <w:iCs/>
        </w:rPr>
        <w:t>détruit</w:t>
      </w:r>
      <w:proofErr w:type="spellEnd"/>
      <w:r w:rsidR="00801F27" w:rsidRPr="00A40C85">
        <w:rPr>
          <w:b/>
          <w:bCs/>
          <w:i/>
          <w:iCs/>
        </w:rPr>
        <w:t xml:space="preserve"> dans </w:t>
      </w:r>
      <w:proofErr w:type="spellStart"/>
      <w:r w:rsidR="00801F27" w:rsidRPr="00A40C85">
        <w:rPr>
          <w:b/>
          <w:bCs/>
          <w:i/>
          <w:iCs/>
        </w:rPr>
        <w:t>l’incendie</w:t>
      </w:r>
      <w:proofErr w:type="spellEnd"/>
      <w:r w:rsidR="00801F27" w:rsidRPr="00A40C85">
        <w:rPr>
          <w:b/>
          <w:bCs/>
          <w:i/>
          <w:iCs/>
        </w:rPr>
        <w:t xml:space="preserve"> de </w:t>
      </w:r>
      <w:proofErr w:type="spellStart"/>
      <w:r w:rsidR="00801F27" w:rsidRPr="00A40C85">
        <w:rPr>
          <w:b/>
          <w:bCs/>
          <w:i/>
          <w:iCs/>
        </w:rPr>
        <w:t>l’Hôtel</w:t>
      </w:r>
      <w:proofErr w:type="spellEnd"/>
      <w:r w:rsidR="00801F27" w:rsidRPr="00A40C85">
        <w:rPr>
          <w:b/>
          <w:bCs/>
          <w:i/>
          <w:iCs/>
        </w:rPr>
        <w:t xml:space="preserve"> de Ville </w:t>
      </w:r>
      <w:proofErr w:type="spellStart"/>
      <w:r w:rsidR="00801F27" w:rsidRPr="00A40C85">
        <w:rPr>
          <w:b/>
          <w:bCs/>
          <w:i/>
          <w:iCs/>
        </w:rPr>
        <w:t>en</w:t>
      </w:r>
      <w:proofErr w:type="spellEnd"/>
      <w:r w:rsidR="00801F27" w:rsidRPr="00A40C85">
        <w:rPr>
          <w:b/>
          <w:bCs/>
          <w:i/>
          <w:iCs/>
        </w:rPr>
        <w:t xml:space="preserve"> </w:t>
      </w:r>
      <w:proofErr w:type="spellStart"/>
      <w:r w:rsidR="00801F27" w:rsidRPr="00A40C85">
        <w:rPr>
          <w:b/>
          <w:bCs/>
          <w:i/>
          <w:iCs/>
        </w:rPr>
        <w:t>mai</w:t>
      </w:r>
      <w:proofErr w:type="spellEnd"/>
      <w:r w:rsidR="00801F27" w:rsidRPr="00A40C85">
        <w:rPr>
          <w:b/>
          <w:bCs/>
          <w:i/>
          <w:iCs/>
        </w:rPr>
        <w:t xml:space="preserve"> 1871</w:t>
      </w:r>
      <w:r w:rsidR="00812987" w:rsidRPr="009B6E3A">
        <w:rPr>
          <w:b/>
          <w:bCs/>
        </w:rPr>
        <w:t>, c</w:t>
      </w:r>
      <w:r w:rsidR="00A40C85" w:rsidRPr="009B6E3A">
        <w:rPr>
          <w:b/>
          <w:bCs/>
        </w:rPr>
        <w:t>a</w:t>
      </w:r>
      <w:r w:rsidR="00812987" w:rsidRPr="009B6E3A">
        <w:rPr>
          <w:b/>
          <w:bCs/>
        </w:rPr>
        <w:t>.</w:t>
      </w:r>
      <w:r w:rsidR="00A40C85" w:rsidRPr="009B6E3A">
        <w:rPr>
          <w:b/>
          <w:bCs/>
        </w:rPr>
        <w:t xml:space="preserve"> </w:t>
      </w:r>
      <w:r w:rsidR="00812987" w:rsidRPr="009B6E3A">
        <w:rPr>
          <w:b/>
          <w:bCs/>
        </w:rPr>
        <w:t>1872</w:t>
      </w:r>
      <w:r w:rsidR="00FA39D0" w:rsidRPr="009B6E3A">
        <w:rPr>
          <w:b/>
          <w:bCs/>
        </w:rPr>
        <w:t>.</w:t>
      </w:r>
      <w:r w:rsidR="00812987" w:rsidRPr="00A40C85">
        <w:t xml:space="preserve"> </w:t>
      </w:r>
      <w:r w:rsidR="004A57A7" w:rsidRPr="00A40C85">
        <w:t>Los Angeles</w:t>
      </w:r>
      <w:r w:rsidR="004A57A7">
        <w:t>,</w:t>
      </w:r>
      <w:r w:rsidR="00801F27" w:rsidRPr="005615B2">
        <w:t xml:space="preserve"> Getty Research </w:t>
      </w:r>
      <w:r w:rsidR="004A57A7">
        <w:t>Institute,</w:t>
      </w:r>
      <w:r w:rsidR="004A57A7" w:rsidRPr="005615B2">
        <w:t xml:space="preserve"> </w:t>
      </w:r>
      <w:r w:rsidR="00801F27" w:rsidRPr="005615B2">
        <w:t>2023.R.7</w:t>
      </w:r>
      <w:r w:rsidR="004A57A7">
        <w:t>.</w:t>
      </w:r>
    </w:p>
    <w:p w14:paraId="70636153" w14:textId="77777777" w:rsidR="00CF1075" w:rsidRPr="005615B2" w:rsidRDefault="00CF1075" w:rsidP="006B3308">
      <w:pPr>
        <w:pStyle w:val="AA-SL-BodyTextNoInd"/>
      </w:pPr>
    </w:p>
    <w:p w14:paraId="7135E923" w14:textId="077FF3A3" w:rsidR="00605CA4" w:rsidRPr="00A77D48" w:rsidRDefault="006B3308" w:rsidP="006B3308">
      <w:pPr>
        <w:pStyle w:val="AA-SL-BodyTextNoInd"/>
      </w:pPr>
      <w:r w:rsidRPr="000020DE">
        <w:rPr>
          <w:b/>
          <w:bCs/>
        </w:rPr>
        <w:lastRenderedPageBreak/>
        <w:t>F</w:t>
      </w:r>
      <w:r w:rsidR="001D762D" w:rsidRPr="000020DE">
        <w:rPr>
          <w:b/>
          <w:bCs/>
        </w:rPr>
        <w:t>ig.</w:t>
      </w:r>
      <w:r w:rsidR="00C07DAD" w:rsidRPr="000020DE">
        <w:rPr>
          <w:b/>
          <w:bCs/>
        </w:rPr>
        <w:t xml:space="preserve"> 9</w:t>
      </w:r>
      <w:r w:rsidR="00742BB3" w:rsidRPr="000020DE">
        <w:rPr>
          <w:b/>
          <w:bCs/>
        </w:rPr>
        <w:t>.</w:t>
      </w:r>
      <w:r w:rsidR="009B6E3A">
        <w:rPr>
          <w:b/>
          <w:bCs/>
        </w:rPr>
        <w:t xml:space="preserve"> </w:t>
      </w:r>
      <w:r w:rsidR="00742BB3" w:rsidRPr="000020DE">
        <w:rPr>
          <w:b/>
          <w:bCs/>
        </w:rPr>
        <w:t>—</w:t>
      </w:r>
      <w:r w:rsidR="002C51E2" w:rsidRPr="000020DE">
        <w:rPr>
          <w:b/>
          <w:bCs/>
        </w:rPr>
        <w:t xml:space="preserve"> </w:t>
      </w:r>
      <w:r w:rsidR="00605CA4" w:rsidRPr="000020DE">
        <w:rPr>
          <w:b/>
          <w:bCs/>
        </w:rPr>
        <w:t>Central</w:t>
      </w:r>
      <w:r w:rsidR="00605CA4" w:rsidRPr="00515232">
        <w:rPr>
          <w:b/>
          <w:bCs/>
        </w:rPr>
        <w:t xml:space="preserve"> Group with France </w:t>
      </w:r>
      <w:r w:rsidR="00605CA4" w:rsidRPr="00A77D48">
        <w:rPr>
          <w:b/>
          <w:bCs/>
        </w:rPr>
        <w:t xml:space="preserve">Distributing the Wreaths of Glory, </w:t>
      </w:r>
      <w:r w:rsidR="00515232" w:rsidRPr="00A77D48">
        <w:rPr>
          <w:b/>
          <w:bCs/>
        </w:rPr>
        <w:t xml:space="preserve">from the one-hundred place </w:t>
      </w:r>
      <w:r w:rsidR="00515232" w:rsidRPr="00A77D48">
        <w:rPr>
          <w:b/>
          <w:bCs/>
          <w:i/>
          <w:iCs/>
        </w:rPr>
        <w:t xml:space="preserve">surtout de </w:t>
      </w:r>
      <w:r w:rsidR="00515232" w:rsidRPr="0071569E">
        <w:rPr>
          <w:b/>
          <w:bCs/>
          <w:i/>
          <w:iCs/>
        </w:rPr>
        <w:t>table</w:t>
      </w:r>
      <w:r w:rsidR="00515232" w:rsidRPr="0071569E">
        <w:rPr>
          <w:b/>
          <w:bCs/>
        </w:rPr>
        <w:t xml:space="preserve"> of</w:t>
      </w:r>
      <w:r w:rsidR="00605CA4" w:rsidRPr="0071569E">
        <w:rPr>
          <w:b/>
          <w:bCs/>
        </w:rPr>
        <w:t xml:space="preserve"> </w:t>
      </w:r>
      <w:r w:rsidR="002C51E2" w:rsidRPr="0071569E">
        <w:rPr>
          <w:b/>
          <w:bCs/>
        </w:rPr>
        <w:t>Napol</w:t>
      </w:r>
      <w:r w:rsidR="00605CA4" w:rsidRPr="0071569E">
        <w:rPr>
          <w:b/>
          <w:bCs/>
        </w:rPr>
        <w:t>é</w:t>
      </w:r>
      <w:r w:rsidR="002C51E2" w:rsidRPr="0071569E">
        <w:rPr>
          <w:b/>
          <w:bCs/>
        </w:rPr>
        <w:t>on III</w:t>
      </w:r>
      <w:r w:rsidR="003F1F2D" w:rsidRPr="0071569E">
        <w:rPr>
          <w:b/>
          <w:bCs/>
        </w:rPr>
        <w:t>, 1852–58</w:t>
      </w:r>
      <w:r w:rsidR="00AF0372" w:rsidRPr="0071569E">
        <w:rPr>
          <w:b/>
          <w:bCs/>
        </w:rPr>
        <w:t xml:space="preserve">, </w:t>
      </w:r>
      <w:r w:rsidR="003F1F2D" w:rsidRPr="0071569E">
        <w:rPr>
          <w:b/>
          <w:bCs/>
        </w:rPr>
        <w:t>g</w:t>
      </w:r>
      <w:r w:rsidR="00153866" w:rsidRPr="0071569E">
        <w:rPr>
          <w:b/>
          <w:bCs/>
        </w:rPr>
        <w:t>alvanic b</w:t>
      </w:r>
      <w:r w:rsidR="00605CA4" w:rsidRPr="0071569E">
        <w:rPr>
          <w:b/>
          <w:bCs/>
        </w:rPr>
        <w:t>ronze and silvered galvanic</w:t>
      </w:r>
      <w:r w:rsidR="00153866" w:rsidRPr="0071569E">
        <w:rPr>
          <w:b/>
          <w:bCs/>
        </w:rPr>
        <w:t xml:space="preserve"> </w:t>
      </w:r>
      <w:r w:rsidR="00605CA4" w:rsidRPr="0071569E">
        <w:rPr>
          <w:b/>
          <w:bCs/>
        </w:rPr>
        <w:t>bronze</w:t>
      </w:r>
      <w:r w:rsidR="003F1F2D" w:rsidRPr="0071569E">
        <w:rPr>
          <w:b/>
          <w:bCs/>
        </w:rPr>
        <w:t>.</w:t>
      </w:r>
      <w:r w:rsidR="003F1F2D" w:rsidRPr="0071569E">
        <w:t xml:space="preserve"> </w:t>
      </w:r>
      <w:r w:rsidR="005D4551" w:rsidRPr="0071569E">
        <w:t>Produced</w:t>
      </w:r>
      <w:r w:rsidR="005D4551" w:rsidRPr="00A77D48">
        <w:t xml:space="preserve"> </w:t>
      </w:r>
      <w:r w:rsidR="003F1F2D" w:rsidRPr="00A77D48">
        <w:t xml:space="preserve">by </w:t>
      </w:r>
      <w:proofErr w:type="spellStart"/>
      <w:r w:rsidR="003F1F2D" w:rsidRPr="00A77D48">
        <w:t>Christofle</w:t>
      </w:r>
      <w:proofErr w:type="spellEnd"/>
      <w:r w:rsidR="003F1F2D" w:rsidRPr="00A77D48">
        <w:t xml:space="preserve"> et Cie.</w:t>
      </w:r>
      <w:r w:rsidR="00605CA4" w:rsidRPr="00A77D48">
        <w:t xml:space="preserve"> </w:t>
      </w:r>
      <w:r w:rsidR="00866D04" w:rsidRPr="00A77D48">
        <w:t xml:space="preserve">Paris, </w:t>
      </w:r>
      <w:proofErr w:type="spellStart"/>
      <w:r w:rsidR="00605CA4" w:rsidRPr="00A77D48">
        <w:t>Musée</w:t>
      </w:r>
      <w:proofErr w:type="spellEnd"/>
      <w:r w:rsidR="00605CA4" w:rsidRPr="00A77D48">
        <w:t xml:space="preserve"> des </w:t>
      </w:r>
      <w:r w:rsidR="00866D04" w:rsidRPr="00A77D48">
        <w:t>A</w:t>
      </w:r>
      <w:r w:rsidR="00605CA4" w:rsidRPr="00A77D48">
        <w:t xml:space="preserve">rts </w:t>
      </w:r>
      <w:proofErr w:type="spellStart"/>
      <w:r w:rsidR="00866D04" w:rsidRPr="00A77D48">
        <w:t>D</w:t>
      </w:r>
      <w:r w:rsidR="00605CA4" w:rsidRPr="00A77D48">
        <w:t>écoratifs</w:t>
      </w:r>
      <w:proofErr w:type="spellEnd"/>
      <w:r w:rsidR="00605CA4" w:rsidRPr="00A77D48">
        <w:t xml:space="preserve">, </w:t>
      </w:r>
      <w:r w:rsidR="00FE52C0" w:rsidRPr="00A77D48">
        <w:t xml:space="preserve">7023.A. </w:t>
      </w:r>
      <w:r w:rsidR="00866D04" w:rsidRPr="00A77D48">
        <w:t xml:space="preserve">© Les Arts </w:t>
      </w:r>
      <w:proofErr w:type="spellStart"/>
      <w:r w:rsidR="00866D04" w:rsidRPr="00A77D48">
        <w:t>Décoratifs</w:t>
      </w:r>
      <w:proofErr w:type="spellEnd"/>
      <w:r w:rsidR="00866D04" w:rsidRPr="00A77D48">
        <w:t xml:space="preserve">/ Jean </w:t>
      </w:r>
      <w:proofErr w:type="spellStart"/>
      <w:r w:rsidR="00866D04" w:rsidRPr="00A77D48">
        <w:t>Tholance</w:t>
      </w:r>
      <w:proofErr w:type="spellEnd"/>
      <w:r w:rsidR="0086186D">
        <w:t xml:space="preserve">, </w:t>
      </w:r>
      <w:r w:rsidR="00E74AA1" w:rsidRPr="00E74AA1">
        <w:t>madparis.fr</w:t>
      </w:r>
      <w:r w:rsidR="0086186D">
        <w:t>.</w:t>
      </w:r>
    </w:p>
    <w:p w14:paraId="6254E6AF" w14:textId="77777777" w:rsidR="00CF1075" w:rsidRPr="00A77D48" w:rsidRDefault="00CF1075" w:rsidP="006B3308">
      <w:pPr>
        <w:pStyle w:val="AA-SL-BodyTextNoInd"/>
      </w:pPr>
    </w:p>
    <w:p w14:paraId="5B1033AE" w14:textId="52B26B23" w:rsidR="004C1056" w:rsidRDefault="006B3308" w:rsidP="004C1056">
      <w:pPr>
        <w:pStyle w:val="AA-SL-BodyTextNoInd"/>
      </w:pPr>
      <w:r w:rsidRPr="00A77D48">
        <w:rPr>
          <w:b/>
          <w:bCs/>
        </w:rPr>
        <w:t>F</w:t>
      </w:r>
      <w:r w:rsidR="001D762D" w:rsidRPr="00A77D48">
        <w:rPr>
          <w:b/>
          <w:bCs/>
        </w:rPr>
        <w:t>ig.</w:t>
      </w:r>
      <w:r w:rsidR="00605CA4" w:rsidRPr="00A77D48">
        <w:rPr>
          <w:b/>
          <w:bCs/>
        </w:rPr>
        <w:t xml:space="preserve"> 10.</w:t>
      </w:r>
      <w:r w:rsidR="009B6E3A">
        <w:rPr>
          <w:b/>
          <w:bCs/>
        </w:rPr>
        <w:t xml:space="preserve"> </w:t>
      </w:r>
      <w:r w:rsidR="00742BB3" w:rsidRPr="00A77D48">
        <w:rPr>
          <w:b/>
          <w:bCs/>
        </w:rPr>
        <w:t>—</w:t>
      </w:r>
      <w:r w:rsidR="00605CA4" w:rsidRPr="00A77D48">
        <w:rPr>
          <w:b/>
          <w:bCs/>
        </w:rPr>
        <w:t xml:space="preserve"> </w:t>
      </w:r>
      <w:proofErr w:type="spellStart"/>
      <w:r w:rsidR="00605CA4" w:rsidRPr="00A77D48">
        <w:rPr>
          <w:b/>
          <w:bCs/>
        </w:rPr>
        <w:t>Candelabre</w:t>
      </w:r>
      <w:proofErr w:type="spellEnd"/>
      <w:r w:rsidR="002D3407" w:rsidRPr="00A77D48">
        <w:rPr>
          <w:b/>
          <w:bCs/>
        </w:rPr>
        <w:t xml:space="preserve">, </w:t>
      </w:r>
      <w:r w:rsidR="002D3407" w:rsidRPr="00543375">
        <w:rPr>
          <w:b/>
          <w:bCs/>
        </w:rPr>
        <w:t>L</w:t>
      </w:r>
      <w:r w:rsidR="00605CA4" w:rsidRPr="00543375">
        <w:rPr>
          <w:b/>
          <w:bCs/>
        </w:rPr>
        <w:t>es arts</w:t>
      </w:r>
      <w:r w:rsidR="00126C1C" w:rsidRPr="00543375">
        <w:rPr>
          <w:b/>
          <w:bCs/>
        </w:rPr>
        <w:t xml:space="preserve"> </w:t>
      </w:r>
      <w:r w:rsidR="00543375" w:rsidRPr="00543375">
        <w:rPr>
          <w:b/>
          <w:bCs/>
        </w:rPr>
        <w:t>(</w:t>
      </w:r>
      <w:r w:rsidR="002D3407" w:rsidRPr="00543375">
        <w:rPr>
          <w:b/>
          <w:bCs/>
        </w:rPr>
        <w:t>Candel</w:t>
      </w:r>
      <w:r w:rsidR="002E0633" w:rsidRPr="00543375">
        <w:rPr>
          <w:b/>
          <w:bCs/>
        </w:rPr>
        <w:t>abra</w:t>
      </w:r>
      <w:r w:rsidR="002D3407" w:rsidRPr="00543375">
        <w:rPr>
          <w:b/>
          <w:bCs/>
        </w:rPr>
        <w:t xml:space="preserve"> with allegory of </w:t>
      </w:r>
      <w:r w:rsidR="002E0633" w:rsidRPr="00543375">
        <w:rPr>
          <w:b/>
          <w:bCs/>
        </w:rPr>
        <w:t xml:space="preserve">the </w:t>
      </w:r>
      <w:r w:rsidR="002D3407" w:rsidRPr="00543375">
        <w:rPr>
          <w:b/>
          <w:bCs/>
        </w:rPr>
        <w:t>Arts</w:t>
      </w:r>
      <w:r w:rsidR="00543375" w:rsidRPr="00543375">
        <w:rPr>
          <w:b/>
          <w:bCs/>
        </w:rPr>
        <w:t>),</w:t>
      </w:r>
      <w:r w:rsidR="002D3407" w:rsidRPr="00543375" w:rsidDel="002D3407">
        <w:rPr>
          <w:b/>
          <w:bCs/>
        </w:rPr>
        <w:t xml:space="preserve"> </w:t>
      </w:r>
      <w:r w:rsidR="002027D2" w:rsidRPr="00543375">
        <w:rPr>
          <w:b/>
          <w:bCs/>
        </w:rPr>
        <w:t xml:space="preserve">from the one-hundred place </w:t>
      </w:r>
      <w:r w:rsidR="002027D2" w:rsidRPr="00543375">
        <w:rPr>
          <w:b/>
          <w:bCs/>
          <w:i/>
          <w:iCs/>
        </w:rPr>
        <w:t>s</w:t>
      </w:r>
      <w:r w:rsidR="00605CA4" w:rsidRPr="00543375">
        <w:rPr>
          <w:b/>
          <w:bCs/>
          <w:i/>
          <w:iCs/>
        </w:rPr>
        <w:t xml:space="preserve">urtout de </w:t>
      </w:r>
      <w:r w:rsidR="002027D2" w:rsidRPr="00543375">
        <w:rPr>
          <w:b/>
          <w:bCs/>
          <w:i/>
          <w:iCs/>
        </w:rPr>
        <w:t>table</w:t>
      </w:r>
      <w:r w:rsidR="002027D2" w:rsidRPr="00543375">
        <w:rPr>
          <w:b/>
          <w:bCs/>
        </w:rPr>
        <w:t xml:space="preserve"> of </w:t>
      </w:r>
      <w:r w:rsidR="00605CA4" w:rsidRPr="00543375">
        <w:rPr>
          <w:b/>
          <w:bCs/>
        </w:rPr>
        <w:t>Napoléon III, 185</w:t>
      </w:r>
      <w:r w:rsidR="00595418" w:rsidRPr="00543375">
        <w:rPr>
          <w:b/>
          <w:bCs/>
        </w:rPr>
        <w:t>2–</w:t>
      </w:r>
      <w:r w:rsidR="00605CA4" w:rsidRPr="00543375">
        <w:rPr>
          <w:b/>
          <w:bCs/>
        </w:rPr>
        <w:t>58</w:t>
      </w:r>
      <w:r w:rsidR="00C84214">
        <w:rPr>
          <w:b/>
          <w:bCs/>
        </w:rPr>
        <w:t>,</w:t>
      </w:r>
      <w:r w:rsidR="00F27DFA" w:rsidRPr="00543375">
        <w:rPr>
          <w:b/>
          <w:bCs/>
        </w:rPr>
        <w:t xml:space="preserve"> </w:t>
      </w:r>
      <w:r w:rsidR="00126C1C" w:rsidRPr="00543375">
        <w:rPr>
          <w:b/>
          <w:bCs/>
        </w:rPr>
        <w:t>b</w:t>
      </w:r>
      <w:r w:rsidR="00605CA4" w:rsidRPr="00543375">
        <w:rPr>
          <w:b/>
          <w:bCs/>
        </w:rPr>
        <w:t>ronze and silvered galvanic bronze</w:t>
      </w:r>
      <w:r w:rsidR="00126C1C" w:rsidRPr="00543375">
        <w:rPr>
          <w:b/>
          <w:bCs/>
        </w:rPr>
        <w:t>.</w:t>
      </w:r>
      <w:r w:rsidR="00605CA4" w:rsidRPr="00543375">
        <w:rPr>
          <w:b/>
          <w:bCs/>
        </w:rPr>
        <w:t xml:space="preserve"> </w:t>
      </w:r>
      <w:r w:rsidR="00126C1C" w:rsidRPr="00543375">
        <w:t xml:space="preserve">Produced by </w:t>
      </w:r>
      <w:proofErr w:type="spellStart"/>
      <w:r w:rsidR="00126C1C" w:rsidRPr="00543375">
        <w:t>Christofle</w:t>
      </w:r>
      <w:proofErr w:type="spellEnd"/>
      <w:r w:rsidR="00126C1C" w:rsidRPr="00030C41">
        <w:t xml:space="preserve"> et Cie</w:t>
      </w:r>
      <w:r w:rsidR="00346414">
        <w:t>.</w:t>
      </w:r>
      <w:r w:rsidR="00126C1C" w:rsidRPr="00030C41">
        <w:t xml:space="preserve"> </w:t>
      </w:r>
      <w:r w:rsidR="00346414">
        <w:t xml:space="preserve">Paris, </w:t>
      </w:r>
      <w:proofErr w:type="spellStart"/>
      <w:r w:rsidR="00605CA4" w:rsidRPr="00030C41">
        <w:t>Musée</w:t>
      </w:r>
      <w:proofErr w:type="spellEnd"/>
      <w:r w:rsidR="00605CA4" w:rsidRPr="00030C41">
        <w:t xml:space="preserve"> des </w:t>
      </w:r>
      <w:r w:rsidR="00346414">
        <w:t>A</w:t>
      </w:r>
      <w:r w:rsidR="00605CA4" w:rsidRPr="00030C41">
        <w:t xml:space="preserve">rts </w:t>
      </w:r>
      <w:proofErr w:type="spellStart"/>
      <w:r w:rsidR="00346414">
        <w:t>D</w:t>
      </w:r>
      <w:r w:rsidR="00605CA4" w:rsidRPr="00030C41">
        <w:t>écoratifs</w:t>
      </w:r>
      <w:proofErr w:type="spellEnd"/>
      <w:r w:rsidR="00605CA4" w:rsidRPr="00030C41">
        <w:t>, 7023.E</w:t>
      </w:r>
      <w:r w:rsidR="00EA28B2" w:rsidRPr="00030C41">
        <w:t>.</w:t>
      </w:r>
      <w:r w:rsidR="004C1056">
        <w:t xml:space="preserve"> © Les Arts </w:t>
      </w:r>
      <w:proofErr w:type="spellStart"/>
      <w:r w:rsidR="004C1056">
        <w:t>Décoratifs</w:t>
      </w:r>
      <w:proofErr w:type="spellEnd"/>
      <w:r w:rsidR="004C1056">
        <w:t xml:space="preserve">/ Jean </w:t>
      </w:r>
      <w:proofErr w:type="spellStart"/>
      <w:r w:rsidR="004C1056">
        <w:t>Tholance</w:t>
      </w:r>
      <w:proofErr w:type="spellEnd"/>
      <w:r w:rsidR="0086186D">
        <w:t>,</w:t>
      </w:r>
      <w:r w:rsidR="00E74AA1">
        <w:t xml:space="preserve"> </w:t>
      </w:r>
      <w:r w:rsidR="00E74AA1" w:rsidRPr="00E74AA1">
        <w:t>madparis.fr</w:t>
      </w:r>
      <w:r w:rsidR="0086186D">
        <w:t>.</w:t>
      </w:r>
    </w:p>
    <w:p w14:paraId="23413833" w14:textId="179B703B" w:rsidR="00C07DAD" w:rsidRDefault="00C07DAD" w:rsidP="006B3308">
      <w:pPr>
        <w:pStyle w:val="AA-SL-BodyTextNoInd"/>
        <w:rPr>
          <w:b/>
          <w:bCs/>
        </w:rPr>
      </w:pPr>
    </w:p>
    <w:p w14:paraId="7B5DBC16" w14:textId="21C4FD07" w:rsidR="00C07DAD" w:rsidRPr="007F6B9F" w:rsidRDefault="006B3308" w:rsidP="006B3308">
      <w:pPr>
        <w:pStyle w:val="AA-SL-BodyTextNoInd"/>
      </w:pPr>
      <w:r w:rsidRPr="00030C41">
        <w:rPr>
          <w:b/>
          <w:bCs/>
        </w:rPr>
        <w:t>F</w:t>
      </w:r>
      <w:r w:rsidR="001D762D" w:rsidRPr="00030C41">
        <w:rPr>
          <w:b/>
          <w:bCs/>
        </w:rPr>
        <w:t>ig.</w:t>
      </w:r>
      <w:r w:rsidR="00C07DAD" w:rsidRPr="00030C41">
        <w:rPr>
          <w:b/>
          <w:bCs/>
        </w:rPr>
        <w:t xml:space="preserve"> 1</w:t>
      </w:r>
      <w:r w:rsidR="00605CA4" w:rsidRPr="00030C41">
        <w:rPr>
          <w:b/>
          <w:bCs/>
        </w:rPr>
        <w:t>1</w:t>
      </w:r>
      <w:r w:rsidR="00742BB3" w:rsidRPr="0087393C">
        <w:rPr>
          <w:b/>
          <w:bCs/>
        </w:rPr>
        <w:t>.</w:t>
      </w:r>
      <w:r w:rsidR="009B6E3A">
        <w:rPr>
          <w:b/>
          <w:bCs/>
        </w:rPr>
        <w:t xml:space="preserve"> </w:t>
      </w:r>
      <w:r w:rsidR="00742BB3" w:rsidRPr="0087393C">
        <w:rPr>
          <w:b/>
          <w:bCs/>
        </w:rPr>
        <w:t>—</w:t>
      </w:r>
      <w:r w:rsidR="002C51E2" w:rsidRPr="006B3308">
        <w:rPr>
          <w:b/>
          <w:bCs/>
        </w:rPr>
        <w:t xml:space="preserve"> </w:t>
      </w:r>
      <w:r w:rsidR="009F73FB">
        <w:rPr>
          <w:b/>
          <w:bCs/>
        </w:rPr>
        <w:t>“</w:t>
      </w:r>
      <w:proofErr w:type="spellStart"/>
      <w:r w:rsidR="002C51E2" w:rsidRPr="009F73FB">
        <w:rPr>
          <w:b/>
          <w:bCs/>
        </w:rPr>
        <w:t>Musée</w:t>
      </w:r>
      <w:proofErr w:type="spellEnd"/>
      <w:r w:rsidR="002C51E2" w:rsidRPr="009F73FB">
        <w:rPr>
          <w:b/>
          <w:bCs/>
        </w:rPr>
        <w:t xml:space="preserve"> </w:t>
      </w:r>
      <w:proofErr w:type="spellStart"/>
      <w:r w:rsidR="002C51E2" w:rsidRPr="009F73FB">
        <w:rPr>
          <w:b/>
          <w:bCs/>
        </w:rPr>
        <w:t>centennale</w:t>
      </w:r>
      <w:proofErr w:type="spellEnd"/>
      <w:r w:rsidR="002C51E2" w:rsidRPr="009F73FB">
        <w:rPr>
          <w:b/>
          <w:bCs/>
        </w:rPr>
        <w:t xml:space="preserve"> </w:t>
      </w:r>
      <w:r w:rsidR="009F73FB" w:rsidRPr="009F73FB">
        <w:rPr>
          <w:b/>
          <w:bCs/>
        </w:rPr>
        <w:t xml:space="preserve">de 1900. </w:t>
      </w:r>
      <w:r w:rsidR="009F73FB" w:rsidRPr="007F6B9F">
        <w:rPr>
          <w:b/>
          <w:bCs/>
        </w:rPr>
        <w:t>Époque Napoléon III—</w:t>
      </w:r>
      <w:proofErr w:type="spellStart"/>
      <w:r w:rsidR="009F73FB" w:rsidRPr="007F6B9F">
        <w:rPr>
          <w:b/>
          <w:bCs/>
        </w:rPr>
        <w:t>Fannière</w:t>
      </w:r>
      <w:proofErr w:type="spellEnd"/>
      <w:r w:rsidR="009F73FB" w:rsidRPr="007F6B9F">
        <w:rPr>
          <w:b/>
          <w:bCs/>
        </w:rPr>
        <w:t xml:space="preserve">, </w:t>
      </w:r>
      <w:proofErr w:type="spellStart"/>
      <w:r w:rsidR="009F73FB" w:rsidRPr="007F6B9F">
        <w:rPr>
          <w:b/>
          <w:bCs/>
        </w:rPr>
        <w:t>Christofle</w:t>
      </w:r>
      <w:proofErr w:type="spellEnd"/>
      <w:r w:rsidR="009F73FB" w:rsidRPr="007F6B9F">
        <w:rPr>
          <w:b/>
          <w:bCs/>
        </w:rPr>
        <w:t xml:space="preserve">, </w:t>
      </w:r>
      <w:proofErr w:type="spellStart"/>
      <w:r w:rsidR="009F73FB" w:rsidRPr="007F6B9F">
        <w:rPr>
          <w:b/>
          <w:bCs/>
        </w:rPr>
        <w:t>Froment-Meurice</w:t>
      </w:r>
      <w:proofErr w:type="spellEnd"/>
      <w:r w:rsidR="009F73FB" w:rsidRPr="007F6B9F">
        <w:rPr>
          <w:b/>
          <w:bCs/>
        </w:rPr>
        <w:t xml:space="preserve"> </w:t>
      </w:r>
      <w:proofErr w:type="spellStart"/>
      <w:r w:rsidR="009F73FB" w:rsidRPr="007F6B9F">
        <w:rPr>
          <w:b/>
          <w:bCs/>
        </w:rPr>
        <w:t>fils</w:t>
      </w:r>
      <w:proofErr w:type="spellEnd"/>
      <w:r w:rsidR="009F73FB" w:rsidRPr="007F6B9F">
        <w:rPr>
          <w:b/>
          <w:bCs/>
        </w:rPr>
        <w:t xml:space="preserve">,” </w:t>
      </w:r>
      <w:r w:rsidR="002C51E2" w:rsidRPr="007F6B9F">
        <w:rPr>
          <w:b/>
          <w:bCs/>
        </w:rPr>
        <w:t xml:space="preserve">from </w:t>
      </w:r>
      <w:r w:rsidR="00FF3C3A" w:rsidRPr="007F6B9F">
        <w:rPr>
          <w:b/>
          <w:bCs/>
        </w:rPr>
        <w:t xml:space="preserve">Henri </w:t>
      </w:r>
      <w:proofErr w:type="spellStart"/>
      <w:r w:rsidR="002C51E2" w:rsidRPr="007F6B9F">
        <w:rPr>
          <w:b/>
          <w:bCs/>
        </w:rPr>
        <w:t>Bouilhet</w:t>
      </w:r>
      <w:proofErr w:type="spellEnd"/>
      <w:r w:rsidR="002C51E2" w:rsidRPr="007F6B9F">
        <w:rPr>
          <w:b/>
          <w:bCs/>
        </w:rPr>
        <w:t>,</w:t>
      </w:r>
      <w:r w:rsidR="00094665" w:rsidRPr="007F6B9F">
        <w:rPr>
          <w:b/>
          <w:bCs/>
        </w:rPr>
        <w:t xml:space="preserve"> </w:t>
      </w:r>
      <w:proofErr w:type="spellStart"/>
      <w:r w:rsidR="00595418" w:rsidRPr="007F6B9F">
        <w:rPr>
          <w:b/>
          <w:bCs/>
          <w:i/>
          <w:iCs/>
        </w:rPr>
        <w:t>L’</w:t>
      </w:r>
      <w:r w:rsidR="005F0CD0" w:rsidRPr="007F6B9F">
        <w:rPr>
          <w:b/>
          <w:bCs/>
          <w:i/>
          <w:iCs/>
        </w:rPr>
        <w:t>o</w:t>
      </w:r>
      <w:r w:rsidR="00595418" w:rsidRPr="007F6B9F">
        <w:rPr>
          <w:b/>
          <w:bCs/>
          <w:i/>
          <w:iCs/>
        </w:rPr>
        <w:t>rfèvrerie</w:t>
      </w:r>
      <w:proofErr w:type="spellEnd"/>
      <w:r w:rsidR="00595418" w:rsidRPr="007F6B9F">
        <w:rPr>
          <w:b/>
          <w:bCs/>
          <w:i/>
          <w:iCs/>
        </w:rPr>
        <w:t xml:space="preserve"> française</w:t>
      </w:r>
      <w:r w:rsidR="00D006FA" w:rsidRPr="007F6B9F">
        <w:rPr>
          <w:b/>
          <w:bCs/>
          <w:i/>
          <w:iCs/>
        </w:rPr>
        <w:t xml:space="preserve"> aux </w:t>
      </w:r>
      <w:proofErr w:type="spellStart"/>
      <w:r w:rsidR="00D006FA" w:rsidRPr="007F6B9F">
        <w:rPr>
          <w:b/>
          <w:bCs/>
          <w:i/>
          <w:iCs/>
        </w:rPr>
        <w:t>XVIIIe</w:t>
      </w:r>
      <w:proofErr w:type="spellEnd"/>
      <w:r w:rsidR="00D006FA" w:rsidRPr="007F6B9F">
        <w:rPr>
          <w:b/>
          <w:bCs/>
          <w:i/>
          <w:iCs/>
        </w:rPr>
        <w:t xml:space="preserve"> et </w:t>
      </w:r>
      <w:proofErr w:type="spellStart"/>
      <w:r w:rsidR="00D006FA" w:rsidRPr="007F6B9F">
        <w:rPr>
          <w:b/>
          <w:bCs/>
          <w:i/>
          <w:iCs/>
        </w:rPr>
        <w:t>XIX</w:t>
      </w:r>
      <w:r w:rsidR="002D3407" w:rsidRPr="007F6B9F">
        <w:rPr>
          <w:b/>
          <w:bCs/>
          <w:i/>
          <w:iCs/>
        </w:rPr>
        <w:t>e</w:t>
      </w:r>
      <w:proofErr w:type="spellEnd"/>
      <w:r w:rsidR="00D006FA" w:rsidRPr="007F6B9F">
        <w:rPr>
          <w:b/>
          <w:bCs/>
          <w:i/>
          <w:iCs/>
        </w:rPr>
        <w:t xml:space="preserve"> siècles</w:t>
      </w:r>
      <w:r w:rsidR="009F73FB" w:rsidRPr="007F6B9F">
        <w:rPr>
          <w:b/>
          <w:bCs/>
          <w:i/>
          <w:iCs/>
        </w:rPr>
        <w:t>,</w:t>
      </w:r>
      <w:r w:rsidR="00770B1B" w:rsidRPr="007F6B9F">
        <w:rPr>
          <w:b/>
          <w:bCs/>
        </w:rPr>
        <w:t xml:space="preserve"> </w:t>
      </w:r>
      <w:r w:rsidR="009F73FB" w:rsidRPr="007F6B9F">
        <w:rPr>
          <w:b/>
          <w:bCs/>
        </w:rPr>
        <w:t xml:space="preserve">vol. 1, </w:t>
      </w:r>
      <w:proofErr w:type="spellStart"/>
      <w:r w:rsidR="006D0291" w:rsidRPr="007F6B9F">
        <w:rPr>
          <w:b/>
          <w:bCs/>
          <w:i/>
          <w:iCs/>
        </w:rPr>
        <w:t>L’orfèvrerie</w:t>
      </w:r>
      <w:proofErr w:type="spellEnd"/>
      <w:r w:rsidR="006D0291" w:rsidRPr="007F6B9F">
        <w:rPr>
          <w:b/>
          <w:bCs/>
          <w:i/>
          <w:iCs/>
        </w:rPr>
        <w:t xml:space="preserve"> française aux </w:t>
      </w:r>
      <w:proofErr w:type="spellStart"/>
      <w:r w:rsidR="006D0291" w:rsidRPr="007F6B9F">
        <w:rPr>
          <w:b/>
          <w:bCs/>
          <w:i/>
          <w:iCs/>
        </w:rPr>
        <w:t>XVIIe</w:t>
      </w:r>
      <w:proofErr w:type="spellEnd"/>
      <w:r w:rsidR="006D0291" w:rsidRPr="007F6B9F">
        <w:rPr>
          <w:b/>
          <w:bCs/>
          <w:i/>
          <w:iCs/>
        </w:rPr>
        <w:t xml:space="preserve"> siècle (1700–1789)</w:t>
      </w:r>
      <w:r w:rsidR="009F73FB" w:rsidRPr="007F6B9F">
        <w:rPr>
          <w:b/>
          <w:bCs/>
        </w:rPr>
        <w:t xml:space="preserve"> </w:t>
      </w:r>
      <w:r w:rsidR="00770B1B" w:rsidRPr="007F6B9F">
        <w:rPr>
          <w:b/>
          <w:bCs/>
        </w:rPr>
        <w:t>(Paris: H. Laurens, 19</w:t>
      </w:r>
      <w:r w:rsidR="00636FD4" w:rsidRPr="007F6B9F">
        <w:rPr>
          <w:b/>
          <w:bCs/>
        </w:rPr>
        <w:t>08</w:t>
      </w:r>
      <w:r w:rsidR="00770B1B" w:rsidRPr="007F6B9F">
        <w:rPr>
          <w:b/>
          <w:bCs/>
        </w:rPr>
        <w:t xml:space="preserve">), 21. </w:t>
      </w:r>
      <w:r w:rsidR="009F73FB" w:rsidRPr="007F6B9F">
        <w:t xml:space="preserve">Los Angeles, </w:t>
      </w:r>
      <w:r w:rsidR="00770B1B" w:rsidRPr="007F6B9F">
        <w:t xml:space="preserve">Getty Research </w:t>
      </w:r>
      <w:r w:rsidR="009F73FB" w:rsidRPr="007F6B9F">
        <w:t xml:space="preserve">Institute, </w:t>
      </w:r>
      <w:r w:rsidR="001E2852" w:rsidRPr="007F6B9F">
        <w:t>NK7149.B76</w:t>
      </w:r>
      <w:r w:rsidR="009F73FB" w:rsidRPr="007F6B9F">
        <w:t>.</w:t>
      </w:r>
    </w:p>
    <w:p w14:paraId="568A620B" w14:textId="77777777" w:rsidR="00CF1075" w:rsidRPr="007F6B9F" w:rsidRDefault="00CF1075" w:rsidP="006B3308">
      <w:pPr>
        <w:pStyle w:val="AA-SL-BodyTextNoInd"/>
      </w:pPr>
    </w:p>
    <w:p w14:paraId="2EB27317" w14:textId="1D2BAAD2" w:rsidR="00C07DAD" w:rsidRPr="005615B2" w:rsidRDefault="006B3308" w:rsidP="006B3308">
      <w:pPr>
        <w:pStyle w:val="AA-SL-BodyTextNoInd"/>
      </w:pPr>
      <w:r w:rsidRPr="007F6B9F">
        <w:rPr>
          <w:b/>
          <w:bCs/>
        </w:rPr>
        <w:t>F</w:t>
      </w:r>
      <w:r w:rsidR="001D762D" w:rsidRPr="007F6B9F">
        <w:rPr>
          <w:b/>
          <w:bCs/>
        </w:rPr>
        <w:t>ig.</w:t>
      </w:r>
      <w:r w:rsidR="00C07DAD" w:rsidRPr="007F6B9F">
        <w:rPr>
          <w:b/>
          <w:bCs/>
        </w:rPr>
        <w:t xml:space="preserve"> 1</w:t>
      </w:r>
      <w:r w:rsidR="00605CA4" w:rsidRPr="007F6B9F">
        <w:rPr>
          <w:b/>
          <w:bCs/>
        </w:rPr>
        <w:t>2</w:t>
      </w:r>
      <w:r w:rsidR="00742BB3" w:rsidRPr="007F6B9F">
        <w:rPr>
          <w:b/>
          <w:bCs/>
        </w:rPr>
        <w:t>.</w:t>
      </w:r>
      <w:r w:rsidR="009B6E3A">
        <w:rPr>
          <w:b/>
          <w:bCs/>
        </w:rPr>
        <w:t xml:space="preserve"> </w:t>
      </w:r>
      <w:r w:rsidR="00742BB3" w:rsidRPr="007F6B9F">
        <w:rPr>
          <w:b/>
          <w:bCs/>
        </w:rPr>
        <w:t>—</w:t>
      </w:r>
      <w:r w:rsidR="00094665" w:rsidRPr="007F6B9F">
        <w:rPr>
          <w:b/>
          <w:bCs/>
        </w:rPr>
        <w:t xml:space="preserve"> </w:t>
      </w:r>
      <w:r w:rsidR="007C4CF5" w:rsidRPr="007F6B9F">
        <w:rPr>
          <w:b/>
          <w:bCs/>
        </w:rPr>
        <w:t xml:space="preserve">“Ensemble du surtout de </w:t>
      </w:r>
      <w:proofErr w:type="spellStart"/>
      <w:r w:rsidR="007C4CF5" w:rsidRPr="007F6B9F">
        <w:rPr>
          <w:b/>
          <w:bCs/>
        </w:rPr>
        <w:t>l’</w:t>
      </w:r>
      <w:r w:rsidR="0074513D" w:rsidRPr="007F6B9F">
        <w:rPr>
          <w:b/>
          <w:bCs/>
        </w:rPr>
        <w:t>Hôtel</w:t>
      </w:r>
      <w:proofErr w:type="spellEnd"/>
      <w:r w:rsidR="0074513D" w:rsidRPr="007F6B9F">
        <w:rPr>
          <w:b/>
          <w:bCs/>
        </w:rPr>
        <w:t xml:space="preserve"> de Ville </w:t>
      </w:r>
      <w:r w:rsidR="007C4CF5" w:rsidRPr="007F6B9F">
        <w:rPr>
          <w:b/>
          <w:bCs/>
        </w:rPr>
        <w:t>de Paris (</w:t>
      </w:r>
      <w:proofErr w:type="spellStart"/>
      <w:r w:rsidR="007C4CF5" w:rsidRPr="007F6B9F">
        <w:rPr>
          <w:b/>
          <w:bCs/>
        </w:rPr>
        <w:t>Orfèvrerie</w:t>
      </w:r>
      <w:proofErr w:type="spellEnd"/>
      <w:r w:rsidR="007C4CF5" w:rsidRPr="007F6B9F">
        <w:rPr>
          <w:b/>
          <w:bCs/>
        </w:rPr>
        <w:t xml:space="preserve"> de </w:t>
      </w:r>
      <w:proofErr w:type="spellStart"/>
      <w:r w:rsidR="007C4CF5" w:rsidRPr="007F6B9F">
        <w:rPr>
          <w:b/>
          <w:bCs/>
        </w:rPr>
        <w:t>Christofle</w:t>
      </w:r>
      <w:proofErr w:type="spellEnd"/>
      <w:r w:rsidR="007C4CF5" w:rsidRPr="007F6B9F">
        <w:rPr>
          <w:b/>
          <w:bCs/>
        </w:rPr>
        <w:t>)</w:t>
      </w:r>
      <w:r w:rsidR="0074513D" w:rsidRPr="007F6B9F">
        <w:rPr>
          <w:b/>
          <w:bCs/>
        </w:rPr>
        <w:t>,</w:t>
      </w:r>
      <w:r w:rsidR="007C4CF5" w:rsidRPr="007F6B9F">
        <w:rPr>
          <w:b/>
          <w:bCs/>
        </w:rPr>
        <w:t>”</w:t>
      </w:r>
      <w:r w:rsidR="0074513D" w:rsidRPr="007F6B9F">
        <w:rPr>
          <w:b/>
          <w:bCs/>
        </w:rPr>
        <w:t xml:space="preserve"> from </w:t>
      </w:r>
      <w:r w:rsidR="00094665" w:rsidRPr="007F6B9F">
        <w:rPr>
          <w:b/>
          <w:bCs/>
        </w:rPr>
        <w:t xml:space="preserve">Henri </w:t>
      </w:r>
      <w:proofErr w:type="spellStart"/>
      <w:r w:rsidR="00094665" w:rsidRPr="007F6B9F">
        <w:rPr>
          <w:b/>
          <w:bCs/>
        </w:rPr>
        <w:t>Bouilhet</w:t>
      </w:r>
      <w:proofErr w:type="spellEnd"/>
      <w:r w:rsidR="00094665" w:rsidRPr="007F6B9F">
        <w:rPr>
          <w:b/>
          <w:bCs/>
        </w:rPr>
        <w:t xml:space="preserve">, </w:t>
      </w:r>
      <w:proofErr w:type="spellStart"/>
      <w:r w:rsidR="00595418" w:rsidRPr="007F6B9F">
        <w:rPr>
          <w:b/>
          <w:bCs/>
          <w:i/>
          <w:iCs/>
        </w:rPr>
        <w:t>L’</w:t>
      </w:r>
      <w:r w:rsidR="005F0CD0" w:rsidRPr="007F6B9F">
        <w:rPr>
          <w:b/>
          <w:bCs/>
          <w:i/>
          <w:iCs/>
        </w:rPr>
        <w:t>o</w:t>
      </w:r>
      <w:r w:rsidR="00595418" w:rsidRPr="007F6B9F">
        <w:rPr>
          <w:b/>
          <w:bCs/>
          <w:i/>
          <w:iCs/>
        </w:rPr>
        <w:t>rfèvrerie</w:t>
      </w:r>
      <w:proofErr w:type="spellEnd"/>
      <w:r w:rsidR="00595418" w:rsidRPr="007F6B9F">
        <w:rPr>
          <w:b/>
          <w:bCs/>
          <w:i/>
          <w:iCs/>
        </w:rPr>
        <w:t xml:space="preserve"> française</w:t>
      </w:r>
      <w:r w:rsidR="00D006FA" w:rsidRPr="007F6B9F">
        <w:rPr>
          <w:b/>
          <w:bCs/>
          <w:i/>
          <w:iCs/>
        </w:rPr>
        <w:t xml:space="preserve"> aux </w:t>
      </w:r>
      <w:proofErr w:type="spellStart"/>
      <w:r w:rsidR="00D006FA" w:rsidRPr="007F6B9F">
        <w:rPr>
          <w:b/>
          <w:bCs/>
          <w:i/>
          <w:iCs/>
        </w:rPr>
        <w:t>XVIIIe</w:t>
      </w:r>
      <w:proofErr w:type="spellEnd"/>
      <w:r w:rsidR="00D006FA" w:rsidRPr="007F6B9F">
        <w:rPr>
          <w:b/>
          <w:bCs/>
          <w:i/>
          <w:iCs/>
        </w:rPr>
        <w:t xml:space="preserve"> et </w:t>
      </w:r>
      <w:proofErr w:type="spellStart"/>
      <w:r w:rsidR="00D006FA" w:rsidRPr="007F6B9F">
        <w:rPr>
          <w:b/>
          <w:bCs/>
          <w:i/>
          <w:iCs/>
        </w:rPr>
        <w:t>XI</w:t>
      </w:r>
      <w:r w:rsidR="002D3407" w:rsidRPr="007F6B9F">
        <w:rPr>
          <w:b/>
          <w:bCs/>
          <w:i/>
          <w:iCs/>
        </w:rPr>
        <w:t>Xe</w:t>
      </w:r>
      <w:proofErr w:type="spellEnd"/>
      <w:r w:rsidR="00D006FA" w:rsidRPr="007F6B9F">
        <w:rPr>
          <w:b/>
          <w:bCs/>
          <w:i/>
          <w:iCs/>
        </w:rPr>
        <w:t xml:space="preserve"> siècles</w:t>
      </w:r>
      <w:r w:rsidR="0074513D" w:rsidRPr="007F6B9F">
        <w:rPr>
          <w:b/>
          <w:bCs/>
          <w:i/>
          <w:iCs/>
        </w:rPr>
        <w:t>,</w:t>
      </w:r>
      <w:r w:rsidR="0074513D" w:rsidRPr="007F6B9F">
        <w:rPr>
          <w:b/>
          <w:bCs/>
        </w:rPr>
        <w:t xml:space="preserve"> </w:t>
      </w:r>
      <w:r w:rsidR="00FF0829" w:rsidRPr="007F6B9F">
        <w:rPr>
          <w:b/>
          <w:bCs/>
        </w:rPr>
        <w:t xml:space="preserve">vol. 3, </w:t>
      </w:r>
      <w:proofErr w:type="spellStart"/>
      <w:r w:rsidR="006D0291" w:rsidRPr="007F6B9F">
        <w:rPr>
          <w:b/>
          <w:bCs/>
          <w:i/>
          <w:iCs/>
        </w:rPr>
        <w:t>L’orfèvrerie</w:t>
      </w:r>
      <w:proofErr w:type="spellEnd"/>
      <w:r w:rsidR="006D0291" w:rsidRPr="007F6B9F">
        <w:rPr>
          <w:b/>
          <w:bCs/>
          <w:i/>
          <w:iCs/>
        </w:rPr>
        <w:t xml:space="preserve"> française aux </w:t>
      </w:r>
      <w:proofErr w:type="spellStart"/>
      <w:r w:rsidR="006D0291" w:rsidRPr="007F6B9F">
        <w:rPr>
          <w:b/>
          <w:bCs/>
          <w:i/>
          <w:iCs/>
        </w:rPr>
        <w:t>XIXe</w:t>
      </w:r>
      <w:proofErr w:type="spellEnd"/>
      <w:r w:rsidR="006D0291" w:rsidRPr="007F6B9F">
        <w:rPr>
          <w:b/>
          <w:bCs/>
          <w:i/>
          <w:iCs/>
        </w:rPr>
        <w:t xml:space="preserve"> siècle: </w:t>
      </w:r>
      <w:proofErr w:type="spellStart"/>
      <w:r w:rsidR="006D0291" w:rsidRPr="007F6B9F">
        <w:rPr>
          <w:b/>
          <w:bCs/>
          <w:i/>
          <w:iCs/>
        </w:rPr>
        <w:t>Deuxi</w:t>
      </w:r>
      <w:r w:rsidR="003176BC">
        <w:rPr>
          <w:b/>
          <w:bCs/>
          <w:i/>
          <w:iCs/>
        </w:rPr>
        <w:t>è</w:t>
      </w:r>
      <w:r w:rsidR="006D0291" w:rsidRPr="007F6B9F">
        <w:rPr>
          <w:b/>
          <w:bCs/>
          <w:i/>
          <w:iCs/>
        </w:rPr>
        <w:t>me</w:t>
      </w:r>
      <w:proofErr w:type="spellEnd"/>
      <w:r w:rsidR="006D0291" w:rsidRPr="007F6B9F">
        <w:rPr>
          <w:b/>
          <w:bCs/>
          <w:i/>
          <w:iCs/>
        </w:rPr>
        <w:t xml:space="preserve"> </w:t>
      </w:r>
      <w:proofErr w:type="spellStart"/>
      <w:r w:rsidR="006D0291" w:rsidRPr="007F6B9F">
        <w:rPr>
          <w:b/>
          <w:bCs/>
          <w:i/>
          <w:iCs/>
        </w:rPr>
        <w:t>p</w:t>
      </w:r>
      <w:r w:rsidR="003176BC">
        <w:rPr>
          <w:b/>
          <w:bCs/>
          <w:i/>
          <w:iCs/>
        </w:rPr>
        <w:t>é</w:t>
      </w:r>
      <w:r w:rsidR="006D0291" w:rsidRPr="007F6B9F">
        <w:rPr>
          <w:b/>
          <w:bCs/>
          <w:i/>
          <w:iCs/>
        </w:rPr>
        <w:t>riode</w:t>
      </w:r>
      <w:proofErr w:type="spellEnd"/>
      <w:r w:rsidR="006D0291" w:rsidRPr="007F6B9F">
        <w:rPr>
          <w:b/>
          <w:bCs/>
          <w:i/>
          <w:iCs/>
        </w:rPr>
        <w:t xml:space="preserve"> (1860–1900)</w:t>
      </w:r>
      <w:r w:rsidR="00FF0829" w:rsidRPr="007F6B9F">
        <w:rPr>
          <w:b/>
          <w:bCs/>
        </w:rPr>
        <w:t xml:space="preserve"> </w:t>
      </w:r>
      <w:r w:rsidR="00770B1B" w:rsidRPr="007F6B9F">
        <w:rPr>
          <w:b/>
          <w:bCs/>
        </w:rPr>
        <w:t>(Paris: H. Laurens, 191</w:t>
      </w:r>
      <w:r w:rsidR="00636FD4" w:rsidRPr="007F6B9F">
        <w:rPr>
          <w:b/>
          <w:bCs/>
        </w:rPr>
        <w:t>2</w:t>
      </w:r>
      <w:r w:rsidR="00770B1B" w:rsidRPr="007F6B9F">
        <w:rPr>
          <w:b/>
          <w:bCs/>
        </w:rPr>
        <w:t>)</w:t>
      </w:r>
      <w:r w:rsidR="007C4CF5" w:rsidRPr="007F6B9F">
        <w:rPr>
          <w:b/>
          <w:bCs/>
        </w:rPr>
        <w:t>,</w:t>
      </w:r>
      <w:r w:rsidR="00770B1B" w:rsidRPr="007F6B9F">
        <w:rPr>
          <w:b/>
          <w:bCs/>
        </w:rPr>
        <w:t xml:space="preserve"> </w:t>
      </w:r>
      <w:r w:rsidR="0074513D" w:rsidRPr="007F6B9F">
        <w:rPr>
          <w:b/>
          <w:bCs/>
        </w:rPr>
        <w:t>4</w:t>
      </w:r>
      <w:r w:rsidR="00465F20" w:rsidRPr="007F6B9F">
        <w:rPr>
          <w:b/>
          <w:bCs/>
        </w:rPr>
        <w:t>3</w:t>
      </w:r>
      <w:r w:rsidR="00770B1B" w:rsidRPr="007F6B9F">
        <w:rPr>
          <w:b/>
          <w:bCs/>
        </w:rPr>
        <w:t>.</w:t>
      </w:r>
      <w:r w:rsidR="00770B1B" w:rsidRPr="007F6B9F">
        <w:t xml:space="preserve"> </w:t>
      </w:r>
      <w:r w:rsidR="007C4CF5" w:rsidRPr="007F6B9F">
        <w:t xml:space="preserve">Los Angeles, </w:t>
      </w:r>
      <w:r w:rsidR="00770B1B" w:rsidRPr="007F6B9F">
        <w:t>Getty</w:t>
      </w:r>
      <w:r w:rsidR="00770B1B" w:rsidRPr="005615B2">
        <w:t xml:space="preserve"> Research </w:t>
      </w:r>
      <w:r w:rsidR="007C4CF5">
        <w:t>Institute,</w:t>
      </w:r>
      <w:r w:rsidR="007C4CF5" w:rsidRPr="005615B2">
        <w:t xml:space="preserve"> </w:t>
      </w:r>
      <w:r w:rsidR="001E2852" w:rsidRPr="005615B2">
        <w:t>NK7149.B76</w:t>
      </w:r>
      <w:r w:rsidR="007C4CF5">
        <w:t>.</w:t>
      </w:r>
    </w:p>
    <w:sectPr w:rsidR="00C07DAD" w:rsidRPr="005615B2">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E7D05" w14:textId="77777777" w:rsidR="00A54A7B" w:rsidRPr="007F1568" w:rsidRDefault="00A54A7B" w:rsidP="007F1568">
      <w:pPr>
        <w:pStyle w:val="Footer"/>
      </w:pPr>
    </w:p>
  </w:endnote>
  <w:endnote w:type="continuationSeparator" w:id="0">
    <w:p w14:paraId="5E5A0DB5" w14:textId="77777777" w:rsidR="00A54A7B" w:rsidRPr="007F1568" w:rsidRDefault="00A54A7B" w:rsidP="007F1568">
      <w:pPr>
        <w:pStyle w:val="Footer"/>
      </w:pPr>
    </w:p>
  </w:endnote>
  <w:endnote w:type="continuationNotice" w:id="1">
    <w:p w14:paraId="2FDA2A1E" w14:textId="77777777" w:rsidR="00A54A7B" w:rsidRDefault="00A54A7B">
      <w:pPr>
        <w:spacing w:line="240" w:lineRule="auto"/>
      </w:pPr>
    </w:p>
  </w:endnote>
  <w:endnote w:id="2">
    <w:p w14:paraId="356D5598" w14:textId="77777777" w:rsidR="00AF0372" w:rsidRDefault="00AF0372" w:rsidP="009F7A81">
      <w:pPr>
        <w:pStyle w:val="AA-SL-Note-head"/>
      </w:pPr>
    </w:p>
    <w:p w14:paraId="7FF6F006" w14:textId="77777777" w:rsidR="00AF0372" w:rsidRDefault="00AF0372" w:rsidP="009F7A81">
      <w:pPr>
        <w:pStyle w:val="AA-SL-Note-head"/>
      </w:pPr>
    </w:p>
    <w:p w14:paraId="263FDD40" w14:textId="11C64FFA" w:rsidR="009F7A81" w:rsidRPr="005C0F93" w:rsidRDefault="009F7A81" w:rsidP="009F7A81">
      <w:pPr>
        <w:pStyle w:val="AA-SL-Note-head"/>
      </w:pPr>
      <w:r w:rsidRPr="005C0F93">
        <w:t>Notes</w:t>
      </w:r>
    </w:p>
    <w:p w14:paraId="7B17B909" w14:textId="6E94794B" w:rsidR="009F7A81" w:rsidRDefault="009F7A81" w:rsidP="009F7A81">
      <w:pPr>
        <w:pStyle w:val="AA-SL-Endnote"/>
      </w:pPr>
      <w:r>
        <w:t xml:space="preserve">I began thinking about the </w:t>
      </w:r>
      <w:r w:rsidR="00E74AA1">
        <w:t xml:space="preserve">material </w:t>
      </w:r>
      <w:r>
        <w:t xml:space="preserve">afterlife of the Second Empire as a scholar at the Getty Research Institute </w:t>
      </w:r>
      <w:r w:rsidR="00430D7D">
        <w:t>(GRI)</w:t>
      </w:r>
      <w:r w:rsidR="00116849">
        <w:t xml:space="preserve"> in </w:t>
      </w:r>
      <w:r w:rsidR="000020DE">
        <w:t>f</w:t>
      </w:r>
      <w:r w:rsidR="00116849">
        <w:t>all 2015</w:t>
      </w:r>
      <w:r w:rsidR="005F1020">
        <w:t xml:space="preserve"> </w:t>
      </w:r>
      <w:r>
        <w:t xml:space="preserve">and thank the </w:t>
      </w:r>
      <w:r w:rsidR="00430D7D">
        <w:t xml:space="preserve">GRI </w:t>
      </w:r>
      <w:r>
        <w:t>Scholars Program for that opportunity.</w:t>
      </w:r>
      <w:r w:rsidR="002525F4">
        <w:t xml:space="preserve"> </w:t>
      </w:r>
      <w:r w:rsidR="0056268A" w:rsidRPr="002525F4">
        <w:t>Note on the translation</w:t>
      </w:r>
      <w:r w:rsidR="006710D2" w:rsidRPr="002525F4">
        <w:t>:</w:t>
      </w:r>
      <w:r w:rsidR="0056268A" w:rsidRPr="002525F4">
        <w:t xml:space="preserve"> All translations from the French are mine.</w:t>
      </w:r>
    </w:p>
    <w:p w14:paraId="6D09942A" w14:textId="655EE0B1" w:rsidR="00802E51" w:rsidRDefault="001D762D" w:rsidP="00027295">
      <w:pPr>
        <w:pStyle w:val="AA-SL-EndnoteIndent"/>
      </w:pPr>
      <w:r w:rsidRPr="001D762D">
        <w:endnoteRef/>
      </w:r>
      <w:r w:rsidR="00802E51">
        <w:t xml:space="preserve"> </w:t>
      </w:r>
      <w:r w:rsidR="00595418" w:rsidRPr="005D1A7E">
        <w:rPr>
          <w:i/>
          <w:iCs/>
        </w:rPr>
        <w:t xml:space="preserve">Musée Centennal </w:t>
      </w:r>
      <w:r w:rsidR="00595418" w:rsidRPr="006C1440">
        <w:rPr>
          <w:i/>
          <w:iCs/>
        </w:rPr>
        <w:t xml:space="preserve">des </w:t>
      </w:r>
      <w:r w:rsidR="00804CEF" w:rsidRPr="006C1440">
        <w:rPr>
          <w:i/>
          <w:iCs/>
        </w:rPr>
        <w:t xml:space="preserve">Classes </w:t>
      </w:r>
      <w:r w:rsidR="00595418" w:rsidRPr="006C1440">
        <w:rPr>
          <w:i/>
          <w:iCs/>
        </w:rPr>
        <w:t xml:space="preserve">66, 69, 70, 71, 97: </w:t>
      </w:r>
      <w:r w:rsidR="00BB1D96" w:rsidRPr="006C1440">
        <w:rPr>
          <w:i/>
          <w:iCs/>
        </w:rPr>
        <w:t>M</w:t>
      </w:r>
      <w:r w:rsidR="00595418" w:rsidRPr="006C1440">
        <w:rPr>
          <w:i/>
          <w:iCs/>
        </w:rPr>
        <w:t>obilier</w:t>
      </w:r>
      <w:r w:rsidR="00595418" w:rsidRPr="005D1A7E">
        <w:rPr>
          <w:i/>
          <w:iCs/>
        </w:rPr>
        <w:t xml:space="preserve"> et </w:t>
      </w:r>
      <w:r w:rsidR="0048714D">
        <w:rPr>
          <w:i/>
          <w:iCs/>
        </w:rPr>
        <w:t>D</w:t>
      </w:r>
      <w:r w:rsidR="00595418" w:rsidRPr="005D1A7E">
        <w:rPr>
          <w:i/>
          <w:iCs/>
        </w:rPr>
        <w:t xml:space="preserve">ecoration à l’Exposition </w:t>
      </w:r>
      <w:r w:rsidR="0048714D">
        <w:rPr>
          <w:i/>
          <w:iCs/>
        </w:rPr>
        <w:t>U</w:t>
      </w:r>
      <w:r w:rsidR="00595418" w:rsidRPr="005D1A7E">
        <w:rPr>
          <w:i/>
          <w:iCs/>
        </w:rPr>
        <w:t>niverselle</w:t>
      </w:r>
      <w:r w:rsidR="0048714D">
        <w:rPr>
          <w:i/>
          <w:iCs/>
        </w:rPr>
        <w:t xml:space="preserve"> I</w:t>
      </w:r>
      <w:r w:rsidR="00595418" w:rsidRPr="005D1A7E">
        <w:rPr>
          <w:i/>
          <w:iCs/>
        </w:rPr>
        <w:t>nternationale de 1900 à Paris</w:t>
      </w:r>
      <w:r w:rsidR="00C14E1E" w:rsidRPr="006527D3">
        <w:rPr>
          <w:i/>
          <w:iCs/>
        </w:rPr>
        <w:t xml:space="preserve">; Rapport de la </w:t>
      </w:r>
      <w:r w:rsidR="0048714D" w:rsidRPr="006527D3">
        <w:rPr>
          <w:i/>
          <w:iCs/>
        </w:rPr>
        <w:t>C</w:t>
      </w:r>
      <w:r w:rsidR="00C14E1E" w:rsidRPr="006527D3">
        <w:rPr>
          <w:i/>
          <w:iCs/>
        </w:rPr>
        <w:t>ommission de l’</w:t>
      </w:r>
      <w:r w:rsidR="0048714D" w:rsidRPr="006527D3">
        <w:rPr>
          <w:i/>
          <w:iCs/>
        </w:rPr>
        <w:t>I</w:t>
      </w:r>
      <w:r w:rsidR="00C14E1E" w:rsidRPr="006527D3">
        <w:rPr>
          <w:i/>
          <w:iCs/>
        </w:rPr>
        <w:t>nstallation</w:t>
      </w:r>
      <w:r w:rsidR="003243F7" w:rsidRPr="00E74AA1">
        <w:t xml:space="preserve"> (</w:t>
      </w:r>
      <w:r w:rsidR="00E74AA1">
        <w:t>Saint-Cloud</w:t>
      </w:r>
      <w:r w:rsidR="00C039E3" w:rsidRPr="006527D3">
        <w:t>:</w:t>
      </w:r>
      <w:r w:rsidR="00E74AA1">
        <w:t xml:space="preserve"> Belin</w:t>
      </w:r>
      <w:r w:rsidR="003243F7">
        <w:t xml:space="preserve">, </w:t>
      </w:r>
      <w:r w:rsidR="00E74AA1">
        <w:t>c</w:t>
      </w:r>
      <w:r w:rsidR="006527D3">
        <w:t>a</w:t>
      </w:r>
      <w:r w:rsidR="00E74AA1">
        <w:t>.</w:t>
      </w:r>
      <w:r w:rsidR="006527D3">
        <w:t xml:space="preserve"> </w:t>
      </w:r>
      <w:r w:rsidR="003243F7">
        <w:t>1900), 51</w:t>
      </w:r>
      <w:r w:rsidR="006527D3">
        <w:t xml:space="preserve">, </w:t>
      </w:r>
      <w:r w:rsidR="006527D3" w:rsidRPr="006527D3">
        <w:t>https://archive.org/details/gri_33125009323458/mode/2up</w:t>
      </w:r>
      <w:r w:rsidR="006527D3">
        <w:t>.</w:t>
      </w:r>
    </w:p>
  </w:endnote>
  <w:endnote w:id="3">
    <w:p w14:paraId="2E71C9FC" w14:textId="03DECB3C" w:rsidR="00BE5563" w:rsidRDefault="001D762D" w:rsidP="00027295">
      <w:pPr>
        <w:pStyle w:val="AA-SL-EndnoteIndent"/>
      </w:pPr>
      <w:r w:rsidRPr="001D762D">
        <w:endnoteRef/>
      </w:r>
      <w:r w:rsidR="00BE5563">
        <w:t xml:space="preserve"> Maurice Halbwachs, </w:t>
      </w:r>
      <w:r w:rsidR="006A0F2E">
        <w:t xml:space="preserve">“The Reconstruction of the Past,” </w:t>
      </w:r>
      <w:r w:rsidR="00595418" w:rsidRPr="005D1A7E">
        <w:rPr>
          <w:i/>
          <w:iCs/>
        </w:rPr>
        <w:t>On Collective Memory</w:t>
      </w:r>
      <w:r w:rsidR="006A0F2E">
        <w:t xml:space="preserve">, </w:t>
      </w:r>
      <w:r w:rsidR="00F47896">
        <w:t xml:space="preserve">ed. and trans. </w:t>
      </w:r>
      <w:r w:rsidR="006A0F2E">
        <w:t>Lewis A. Coser (Chicago: University of Chicago Press, 1992),</w:t>
      </w:r>
      <w:r w:rsidR="00BA57D5">
        <w:t xml:space="preserve"> </w:t>
      </w:r>
      <w:r w:rsidR="006A0F2E">
        <w:t>4</w:t>
      </w:r>
      <w:r w:rsidR="00595418">
        <w:t>6–5</w:t>
      </w:r>
      <w:r w:rsidR="006A0F2E">
        <w:t>1</w:t>
      </w:r>
      <w:r w:rsidR="00BE5563">
        <w:t xml:space="preserve">; </w:t>
      </w:r>
      <w:r w:rsidR="004E0E8C">
        <w:t xml:space="preserve">and </w:t>
      </w:r>
      <w:r w:rsidR="00BE5563">
        <w:t xml:space="preserve">Éric Brian, “A Theorist of Collective Memory,” </w:t>
      </w:r>
      <w:r w:rsidR="00F47896">
        <w:t xml:space="preserve">in </w:t>
      </w:r>
      <w:r w:rsidR="00595418" w:rsidRPr="005C0F93">
        <w:rPr>
          <w:i/>
          <w:iCs/>
        </w:rPr>
        <w:t>The Anthem Companion to Maurice Halbwachs</w:t>
      </w:r>
      <w:r w:rsidR="003A3880">
        <w:t xml:space="preserve">, </w:t>
      </w:r>
      <w:r w:rsidR="00F47896">
        <w:t xml:space="preserve">ed. </w:t>
      </w:r>
      <w:r w:rsidR="003A3880">
        <w:t xml:space="preserve">Robert Leroux and Jean-Christophe Marcel (London: Anthem, 2021), </w:t>
      </w:r>
      <w:r w:rsidR="00595418">
        <w:t>5–1</w:t>
      </w:r>
      <w:r w:rsidR="003A3880">
        <w:t>6.</w:t>
      </w:r>
    </w:p>
  </w:endnote>
  <w:endnote w:id="4">
    <w:p w14:paraId="69349A75" w14:textId="1527639D" w:rsidR="00CE5619" w:rsidRDefault="001D762D" w:rsidP="00027295">
      <w:pPr>
        <w:pStyle w:val="AA-SL-EndnoteIndent"/>
      </w:pPr>
      <w:r w:rsidRPr="001D762D">
        <w:endnoteRef/>
      </w:r>
      <w:r w:rsidR="00CE5619">
        <w:t xml:space="preserve"> Allison Stielau</w:t>
      </w:r>
      <w:r w:rsidR="006A0F2E">
        <w:t>, “Liquid Metaphors</w:t>
      </w:r>
      <w:r w:rsidR="005B4DF6">
        <w:t xml:space="preserve"> and the Politics of Melted Metal</w:t>
      </w:r>
      <w:r w:rsidR="006A0F2E">
        <w:t xml:space="preserve">,” </w:t>
      </w:r>
      <w:r w:rsidR="00595418" w:rsidRPr="005C0F93">
        <w:rPr>
          <w:i/>
          <w:iCs/>
        </w:rPr>
        <w:t>West 86</w:t>
      </w:r>
      <w:r w:rsidR="00595418" w:rsidRPr="00030C41">
        <w:rPr>
          <w:i/>
          <w:iCs/>
        </w:rPr>
        <w:t>th</w:t>
      </w:r>
      <w:r w:rsidR="006A0F2E">
        <w:t xml:space="preserve"> </w:t>
      </w:r>
      <w:r w:rsidR="005B4DF6">
        <w:t xml:space="preserve">28, no. 2 (2021): </w:t>
      </w:r>
      <w:r w:rsidR="00595418">
        <w:t>319–26</w:t>
      </w:r>
      <w:r w:rsidR="005B4DF6">
        <w:t>.</w:t>
      </w:r>
    </w:p>
  </w:endnote>
  <w:endnote w:id="5">
    <w:p w14:paraId="2FCEDA20" w14:textId="232534F6" w:rsidR="00C8770F" w:rsidRDefault="001D762D" w:rsidP="00027295">
      <w:pPr>
        <w:pStyle w:val="AA-SL-EndnoteIndent"/>
      </w:pPr>
      <w:r w:rsidRPr="001D762D">
        <w:endnoteRef/>
      </w:r>
      <w:r w:rsidR="00C8770F">
        <w:t xml:space="preserve"> </w:t>
      </w:r>
      <w:r w:rsidR="005B4DF6">
        <w:t xml:space="preserve">For example, </w:t>
      </w:r>
      <w:r w:rsidR="007850B1">
        <w:t xml:space="preserve">Anna </w:t>
      </w:r>
      <w:r w:rsidR="00C8770F">
        <w:t>Ara</w:t>
      </w:r>
      <w:r w:rsidR="007850B1">
        <w:t>b</w:t>
      </w:r>
      <w:r w:rsidR="00C8770F">
        <w:t xml:space="preserve">indan-Kesson, </w:t>
      </w:r>
      <w:r w:rsidR="00595418" w:rsidRPr="005C0F93">
        <w:rPr>
          <w:i/>
          <w:iCs/>
        </w:rPr>
        <w:t>Black Bodies, White Gold: Art, Cotton</w:t>
      </w:r>
      <w:r w:rsidR="002905CD">
        <w:rPr>
          <w:i/>
          <w:iCs/>
        </w:rPr>
        <w:t>,</w:t>
      </w:r>
      <w:r w:rsidR="00595418" w:rsidRPr="005C0F93">
        <w:rPr>
          <w:i/>
          <w:iCs/>
        </w:rPr>
        <w:t xml:space="preserve"> and Commerce in the Atlantic World</w:t>
      </w:r>
      <w:r w:rsidR="005B4DF6">
        <w:t xml:space="preserve"> (Durham, NC: Duke University Press, 2021)</w:t>
      </w:r>
      <w:r w:rsidR="008626D8">
        <w:t xml:space="preserve">; </w:t>
      </w:r>
      <w:r w:rsidR="006C1440">
        <w:t xml:space="preserve">and </w:t>
      </w:r>
      <w:r w:rsidR="00F868DD">
        <w:t>Helen Hills</w:t>
      </w:r>
      <w:r w:rsidR="004748D8">
        <w:t>, ed.</w:t>
      </w:r>
      <w:r w:rsidR="00F868DD">
        <w:t xml:space="preserve"> </w:t>
      </w:r>
      <w:r w:rsidR="00F868DD" w:rsidRPr="006C1440">
        <w:rPr>
          <w:i/>
          <w:iCs/>
        </w:rPr>
        <w:t>Silver: Transformational Matter</w:t>
      </w:r>
      <w:r w:rsidR="00F868DD">
        <w:t xml:space="preserve"> (Oxford: Oxford University Press, 2024)</w:t>
      </w:r>
      <w:r w:rsidR="005B4DF6">
        <w:t>.</w:t>
      </w:r>
      <w:r w:rsidR="007A0198">
        <w:t xml:space="preserve"> </w:t>
      </w:r>
    </w:p>
  </w:endnote>
  <w:endnote w:id="6">
    <w:p w14:paraId="2D92CF86" w14:textId="656D7A50" w:rsidR="00C8770F" w:rsidRDefault="001D762D" w:rsidP="00027295">
      <w:pPr>
        <w:pStyle w:val="AA-SL-EndnoteIndent"/>
      </w:pPr>
      <w:r w:rsidRPr="001D762D">
        <w:endnoteRef/>
      </w:r>
      <w:r w:rsidR="00C8770F">
        <w:t xml:space="preserve"> New attitudes to</w:t>
      </w:r>
      <w:r w:rsidR="007A0198">
        <w:t>ward</w:t>
      </w:r>
      <w:r w:rsidR="00C8770F">
        <w:t xml:space="preserve"> conservation and its histories underscore the ways </w:t>
      </w:r>
      <w:r w:rsidR="002905CD">
        <w:t xml:space="preserve">in which </w:t>
      </w:r>
      <w:r w:rsidR="00C8770F">
        <w:t>cultural artifacts are also products of technical interventions</w:t>
      </w:r>
      <w:r w:rsidR="007A0198">
        <w:t>.</w:t>
      </w:r>
      <w:r w:rsidR="005B4DF6">
        <w:t xml:space="preserve"> </w:t>
      </w:r>
      <w:r w:rsidR="007A0198">
        <w:t>S</w:t>
      </w:r>
      <w:r w:rsidR="005B4DF6">
        <w:t xml:space="preserve">ee </w:t>
      </w:r>
      <w:r w:rsidR="00D661B8">
        <w:t xml:space="preserve">Peter N. Miller and Soon Kai Poh, eds., </w:t>
      </w:r>
      <w:r w:rsidR="00595418" w:rsidRPr="005C0F93">
        <w:rPr>
          <w:i/>
          <w:iCs/>
        </w:rPr>
        <w:t>Conserving Active Matter</w:t>
      </w:r>
      <w:r w:rsidR="00C677D1">
        <w:t xml:space="preserve"> (Chicago</w:t>
      </w:r>
      <w:r w:rsidR="00F12B00">
        <w:t>, IL</w:t>
      </w:r>
      <w:r w:rsidR="00C677D1">
        <w:t>: University of Chicago Press, 2022).</w:t>
      </w:r>
    </w:p>
  </w:endnote>
  <w:endnote w:id="7">
    <w:p w14:paraId="660B70D4" w14:textId="33FA2AB3" w:rsidR="00A0756A" w:rsidRDefault="001D762D" w:rsidP="00027295">
      <w:pPr>
        <w:pStyle w:val="AA-SL-EndnoteIndent"/>
      </w:pPr>
      <w:r w:rsidRPr="001D762D">
        <w:endnoteRef/>
      </w:r>
      <w:r w:rsidR="00A0756A">
        <w:t xml:space="preserve"> </w:t>
      </w:r>
      <w:r w:rsidR="005B4DF6">
        <w:t>For the history and iconography of the commission, s</w:t>
      </w:r>
      <w:r w:rsidR="006A0F2E">
        <w:t xml:space="preserve">ee </w:t>
      </w:r>
      <w:r w:rsidR="00A0756A">
        <w:t xml:space="preserve">Claudia Kanowski, </w:t>
      </w:r>
      <w:r w:rsidR="00BA57D5">
        <w:t>“</w:t>
      </w:r>
      <w:r w:rsidR="00A0756A">
        <w:t>Le surtout de table de la ville de Paris,</w:t>
      </w:r>
      <w:r w:rsidR="00BA57D5">
        <w:t>”</w:t>
      </w:r>
      <w:r w:rsidR="00A0756A">
        <w:t xml:space="preserve"> </w:t>
      </w:r>
      <w:r w:rsidR="00595418" w:rsidRPr="005C0F93">
        <w:rPr>
          <w:i/>
          <w:iCs/>
        </w:rPr>
        <w:t>Paris et Ile-de-France</w:t>
      </w:r>
      <w:r w:rsidR="0066768E">
        <w:rPr>
          <w:i/>
          <w:iCs/>
        </w:rPr>
        <w:t>:</w:t>
      </w:r>
      <w:r w:rsidR="00595418" w:rsidRPr="005C0F93">
        <w:rPr>
          <w:i/>
          <w:iCs/>
        </w:rPr>
        <w:t xml:space="preserve"> Mémoires</w:t>
      </w:r>
      <w:r w:rsidR="005B4DF6">
        <w:t xml:space="preserve"> </w:t>
      </w:r>
      <w:r w:rsidR="0066768E" w:rsidRPr="000F0117">
        <w:rPr>
          <w:i/>
          <w:iCs/>
        </w:rPr>
        <w:t>publiés par la Fédération des Sociétés historiques et archéologiques de Paris et de l’Ile-de-France</w:t>
      </w:r>
      <w:r w:rsidR="0066768E">
        <w:t xml:space="preserve"> </w:t>
      </w:r>
      <w:r w:rsidR="00A0756A">
        <w:t>44 (1993): 17</w:t>
      </w:r>
      <w:r w:rsidR="00595418">
        <w:t>5–2</w:t>
      </w:r>
      <w:r w:rsidR="00A0756A">
        <w:t>05.</w:t>
      </w:r>
      <w:r w:rsidR="001010B0">
        <w:t xml:space="preserve"> </w:t>
      </w:r>
    </w:p>
  </w:endnote>
  <w:endnote w:id="8">
    <w:p w14:paraId="7C070B1C" w14:textId="1F44F47D" w:rsidR="00D16F70" w:rsidRDefault="001D762D" w:rsidP="00027295">
      <w:pPr>
        <w:pStyle w:val="AA-SL-EndnoteIndent"/>
      </w:pPr>
      <w:r w:rsidRPr="001D762D">
        <w:endnoteRef/>
      </w:r>
      <w:r w:rsidR="00D16F70">
        <w:t xml:space="preserve"> Christopher Curtis Mead, </w:t>
      </w:r>
      <w:r w:rsidR="00595418" w:rsidRPr="005C0F93">
        <w:rPr>
          <w:i/>
          <w:iCs/>
        </w:rPr>
        <w:t>Making Modern Paris: Victor Baltard’s Central Markets and the Urban Practice of Architecture</w:t>
      </w:r>
      <w:r w:rsidR="00D16F70">
        <w:t xml:space="preserve"> (State College, PA: Penn State </w:t>
      </w:r>
      <w:r w:rsidR="002213F9">
        <w:t xml:space="preserve">University </w:t>
      </w:r>
      <w:r w:rsidR="00D16F70">
        <w:t>Press, 2012), 77.</w:t>
      </w:r>
    </w:p>
  </w:endnote>
  <w:endnote w:id="9">
    <w:p w14:paraId="67D67B66" w14:textId="3364229F" w:rsidR="000408F3" w:rsidRDefault="001D762D" w:rsidP="00027295">
      <w:pPr>
        <w:pStyle w:val="AA-SL-EndnoteIndent"/>
      </w:pPr>
      <w:r w:rsidRPr="001D762D">
        <w:endnoteRef/>
      </w:r>
      <w:r w:rsidR="000408F3">
        <w:t xml:space="preserve"> David Van Zanten, </w:t>
      </w:r>
      <w:r w:rsidR="00595418" w:rsidRPr="005C0F93">
        <w:rPr>
          <w:i/>
          <w:iCs/>
        </w:rPr>
        <w:t>Building Paris: Architectural Institutions and the Transformation of the French Capital</w:t>
      </w:r>
      <w:r w:rsidR="00515BA6">
        <w:rPr>
          <w:i/>
          <w:iCs/>
        </w:rPr>
        <w:t>,</w:t>
      </w:r>
      <w:r w:rsidR="00595418" w:rsidRPr="005C0F93">
        <w:rPr>
          <w:i/>
          <w:iCs/>
        </w:rPr>
        <w:t xml:space="preserve"> 1830–1870</w:t>
      </w:r>
      <w:r w:rsidR="00E479C9">
        <w:t xml:space="preserve"> (Cambridge: </w:t>
      </w:r>
      <w:r w:rsidR="00E479C9" w:rsidRPr="003621FD">
        <w:t>Cambridge University Press,</w:t>
      </w:r>
      <w:r w:rsidR="00E479C9">
        <w:t xml:space="preserve"> 1994), </w:t>
      </w:r>
      <w:r w:rsidR="000408F3">
        <w:t>91.</w:t>
      </w:r>
    </w:p>
  </w:endnote>
  <w:endnote w:id="10">
    <w:p w14:paraId="0BD9B0C2" w14:textId="239104FB" w:rsidR="003243F7" w:rsidRDefault="001D762D" w:rsidP="00027295">
      <w:pPr>
        <w:pStyle w:val="AA-SL-EndnoteIndent"/>
      </w:pPr>
      <w:r w:rsidRPr="001D762D">
        <w:endnoteRef/>
      </w:r>
      <w:r w:rsidR="003243F7">
        <w:t xml:space="preserve"> Marcia Reed, ed.</w:t>
      </w:r>
      <w:r w:rsidR="004172AC">
        <w:t>,</w:t>
      </w:r>
      <w:r w:rsidR="003243F7">
        <w:t xml:space="preserve"> </w:t>
      </w:r>
      <w:r w:rsidR="00595418" w:rsidRPr="005C0F93">
        <w:rPr>
          <w:i/>
          <w:iCs/>
        </w:rPr>
        <w:t>The Edible Monument: The Art of Food for Festivals</w:t>
      </w:r>
      <w:r w:rsidR="003243F7">
        <w:t xml:space="preserve"> (Los Angeles: Getty Research Institute, 2015).</w:t>
      </w:r>
    </w:p>
  </w:endnote>
  <w:endnote w:id="11">
    <w:p w14:paraId="4D8417C9" w14:textId="0D78D526" w:rsidR="007F2A36" w:rsidRDefault="001D762D" w:rsidP="00027295">
      <w:pPr>
        <w:pStyle w:val="AA-SL-EndnoteIndent"/>
      </w:pPr>
      <w:r w:rsidRPr="001D762D">
        <w:endnoteRef/>
      </w:r>
      <w:r w:rsidR="007F2A36">
        <w:t xml:space="preserve"> Some twenty candelabra</w:t>
      </w:r>
      <w:r w:rsidR="00A94D35">
        <w:t>s</w:t>
      </w:r>
      <w:r w:rsidR="007F2A36">
        <w:t>, four large Sèvres vases</w:t>
      </w:r>
      <w:r w:rsidR="00A94D35">
        <w:t>,</w:t>
      </w:r>
      <w:r w:rsidR="007F2A36">
        <w:t xml:space="preserve"> and one hundred twenty pieces for flowers, fruits</w:t>
      </w:r>
      <w:r w:rsidR="00A94D35">
        <w:t>,</w:t>
      </w:r>
      <w:r w:rsidR="007F2A36">
        <w:t xml:space="preserve"> and dessert completed the ensemble. See </w:t>
      </w:r>
      <w:r w:rsidR="005B4DF6">
        <w:t xml:space="preserve">Henri </w:t>
      </w:r>
      <w:r w:rsidR="007F2A36">
        <w:t xml:space="preserve">Bouilhet, </w:t>
      </w:r>
      <w:r w:rsidR="00595418" w:rsidRPr="005C0F93">
        <w:rPr>
          <w:i/>
          <w:iCs/>
        </w:rPr>
        <w:t>L’</w:t>
      </w:r>
      <w:r w:rsidR="00515BA6">
        <w:rPr>
          <w:i/>
          <w:iCs/>
        </w:rPr>
        <w:t>o</w:t>
      </w:r>
      <w:r w:rsidR="00595418" w:rsidRPr="005C0F93">
        <w:rPr>
          <w:i/>
          <w:iCs/>
        </w:rPr>
        <w:t>rfèvrerie française</w:t>
      </w:r>
      <w:r w:rsidR="007F2A36">
        <w:t xml:space="preserve">, </w:t>
      </w:r>
      <w:r w:rsidR="00A94D35">
        <w:t>v</w:t>
      </w:r>
      <w:r w:rsidR="005B4DF6">
        <w:t>ol</w:t>
      </w:r>
      <w:r w:rsidR="00D646D5">
        <w:t>.</w:t>
      </w:r>
      <w:r w:rsidR="007F2A36">
        <w:t xml:space="preserve"> </w:t>
      </w:r>
      <w:r w:rsidR="00A94D35">
        <w:t>3</w:t>
      </w:r>
      <w:r w:rsidR="005B4DF6">
        <w:t xml:space="preserve"> (Paris: H. Laurens, 1912), </w:t>
      </w:r>
      <w:r w:rsidR="007F2A36">
        <w:t>42.</w:t>
      </w:r>
    </w:p>
  </w:endnote>
  <w:endnote w:id="12">
    <w:p w14:paraId="046E4669" w14:textId="6F95BC9D" w:rsidR="000D6045" w:rsidRDefault="001D762D" w:rsidP="00027295">
      <w:pPr>
        <w:pStyle w:val="AA-SL-EndnoteIndent"/>
      </w:pPr>
      <w:r w:rsidRPr="001D762D">
        <w:endnoteRef/>
      </w:r>
      <w:r w:rsidR="000D6045">
        <w:t xml:space="preserve"> Similar but not identical albums exist </w:t>
      </w:r>
      <w:r w:rsidR="000D6045" w:rsidRPr="00DB572C">
        <w:t xml:space="preserve">at the Bibliothèque </w:t>
      </w:r>
      <w:r w:rsidR="000D6045" w:rsidRPr="00F811C2">
        <w:t>d</w:t>
      </w:r>
      <w:r w:rsidR="00F811C2" w:rsidRPr="00F811C2">
        <w:t xml:space="preserve">u </w:t>
      </w:r>
      <w:r w:rsidR="000D6045" w:rsidRPr="00F811C2">
        <w:t>Conseil</w:t>
      </w:r>
      <w:r w:rsidR="000D6045">
        <w:t xml:space="preserve"> de</w:t>
      </w:r>
      <w:r w:rsidR="000D6045" w:rsidRPr="00DB572C">
        <w:t xml:space="preserve"> </w:t>
      </w:r>
      <w:r w:rsidR="00F811C2">
        <w:t>Paris</w:t>
      </w:r>
      <w:r w:rsidR="00F868DD">
        <w:t xml:space="preserve">, </w:t>
      </w:r>
      <w:r w:rsidR="00F811C2">
        <w:t xml:space="preserve">Bibliothèque de </w:t>
      </w:r>
      <w:r w:rsidR="000D6045" w:rsidRPr="00DB572C">
        <w:t>l’Hôtel de Ville</w:t>
      </w:r>
      <w:r w:rsidR="00F868DD">
        <w:t xml:space="preserve">, </w:t>
      </w:r>
      <w:r w:rsidR="000D6045">
        <w:t>the Bibliothèque Forney</w:t>
      </w:r>
      <w:r w:rsidR="00F811C2">
        <w:t xml:space="preserve"> in Paris</w:t>
      </w:r>
      <w:r w:rsidR="000D6045">
        <w:t xml:space="preserve">, </w:t>
      </w:r>
      <w:r w:rsidR="000D6045" w:rsidRPr="00DB572C">
        <w:t xml:space="preserve">the Christofle </w:t>
      </w:r>
      <w:r w:rsidR="0038065D">
        <w:t xml:space="preserve">et Cie </w:t>
      </w:r>
      <w:r w:rsidR="000D6045" w:rsidRPr="00DB572C">
        <w:t>archives</w:t>
      </w:r>
      <w:r w:rsidR="0074180B">
        <w:t xml:space="preserve"> in </w:t>
      </w:r>
      <w:r w:rsidR="0074180B" w:rsidRPr="00743C03">
        <w:t>Paris</w:t>
      </w:r>
      <w:r w:rsidR="000D6045" w:rsidRPr="00743C03">
        <w:t>, and</w:t>
      </w:r>
      <w:r w:rsidR="000D6045">
        <w:t xml:space="preserve"> the Getty Research Institute</w:t>
      </w:r>
      <w:r w:rsidR="00F811C2">
        <w:t xml:space="preserve"> in Los Angeles</w:t>
      </w:r>
      <w:r w:rsidR="000D6045">
        <w:t>.</w:t>
      </w:r>
    </w:p>
  </w:endnote>
  <w:endnote w:id="13">
    <w:p w14:paraId="66568FB2" w14:textId="5E71BA82" w:rsidR="00473510" w:rsidRDefault="001D762D" w:rsidP="00027295">
      <w:pPr>
        <w:pStyle w:val="AA-SL-EndnoteIndent"/>
      </w:pPr>
      <w:r w:rsidRPr="001D762D">
        <w:endnoteRef/>
      </w:r>
      <w:r w:rsidR="00473510">
        <w:t xml:space="preserve"> The depiction of plaster models in the photographs is the </w:t>
      </w:r>
      <w:r w:rsidR="00473510" w:rsidRPr="00743C03">
        <w:t>greatest rationale for a post-1871 dat</w:t>
      </w:r>
      <w:r w:rsidR="0012591D" w:rsidRPr="00743C03">
        <w:t>ing</w:t>
      </w:r>
      <w:r w:rsidR="00473510" w:rsidRPr="00743C03">
        <w:t xml:space="preserve"> </w:t>
      </w:r>
      <w:r w:rsidR="0012591D" w:rsidRPr="00743C03">
        <w:t xml:space="preserve">of </w:t>
      </w:r>
      <w:r w:rsidR="00473510" w:rsidRPr="00743C03">
        <w:t xml:space="preserve">the </w:t>
      </w:r>
      <w:r w:rsidR="0012591D" w:rsidRPr="00743C03">
        <w:t xml:space="preserve">extant </w:t>
      </w:r>
      <w:r w:rsidR="00473510" w:rsidRPr="00743C03">
        <w:t xml:space="preserve">albums, assuming the metallic </w:t>
      </w:r>
      <w:r w:rsidR="00D20482" w:rsidRPr="00743C03">
        <w:t xml:space="preserve">object </w:t>
      </w:r>
      <w:r w:rsidR="00473510" w:rsidRPr="00743C03">
        <w:t xml:space="preserve">was completely lost. Baltard, who died in 1874, is not </w:t>
      </w:r>
      <w:r w:rsidR="0012591D" w:rsidRPr="00743C03">
        <w:t xml:space="preserve">noted </w:t>
      </w:r>
      <w:r w:rsidR="00473510" w:rsidRPr="00743C03">
        <w:t>as de</w:t>
      </w:r>
      <w:r w:rsidR="0012591D" w:rsidRPr="00743C03">
        <w:t xml:space="preserve">ceased in the </w:t>
      </w:r>
      <w:r w:rsidR="005A4110">
        <w:t xml:space="preserve">Getty </w:t>
      </w:r>
      <w:r w:rsidR="0012591D" w:rsidRPr="00743C03">
        <w:t>album</w:t>
      </w:r>
      <w:r w:rsidR="005B4DF6" w:rsidRPr="00743C03">
        <w:t xml:space="preserve">, but </w:t>
      </w:r>
      <w:r w:rsidR="005A4110">
        <w:t xml:space="preserve">Diebolt (d. 1861) and </w:t>
      </w:r>
      <w:r w:rsidR="005B4DF6" w:rsidRPr="00743C03">
        <w:t xml:space="preserve">Gumery </w:t>
      </w:r>
      <w:r w:rsidR="00E479C9" w:rsidRPr="00743C03">
        <w:t xml:space="preserve">(d. 1871) </w:t>
      </w:r>
      <w:r w:rsidR="005A4110">
        <w:t>are</w:t>
      </w:r>
      <w:r w:rsidR="00473510" w:rsidRPr="00743C03">
        <w:t>. Claudia Kanowski</w:t>
      </w:r>
      <w:r w:rsidR="005B4DF6" w:rsidRPr="00743C03">
        <w:t xml:space="preserve"> </w:t>
      </w:r>
      <w:r w:rsidR="00473510" w:rsidRPr="00743C03">
        <w:t>argues that the slightly different text</w:t>
      </w:r>
      <w:r w:rsidR="006814CD" w:rsidRPr="00743C03">
        <w:t>,</w:t>
      </w:r>
      <w:r w:rsidR="00473510" w:rsidRPr="00743C03">
        <w:t xml:space="preserve"> and </w:t>
      </w:r>
      <w:r w:rsidR="00C677D1" w:rsidRPr="00743C03">
        <w:t xml:space="preserve">date </w:t>
      </w:r>
      <w:r w:rsidR="00755896" w:rsidRPr="00743C03">
        <w:t>of 1867</w:t>
      </w:r>
      <w:r w:rsidR="006814CD" w:rsidRPr="00743C03">
        <w:t>,</w:t>
      </w:r>
      <w:r w:rsidR="00755896" w:rsidRPr="00743C03">
        <w:t xml:space="preserve"> </w:t>
      </w:r>
      <w:r w:rsidR="00473510" w:rsidRPr="00743C03">
        <w:t xml:space="preserve">on the cover of the </w:t>
      </w:r>
      <w:r w:rsidR="00755896" w:rsidRPr="00743C03">
        <w:t xml:space="preserve">version in the library of the </w:t>
      </w:r>
      <w:r w:rsidR="00473510" w:rsidRPr="00743C03">
        <w:t xml:space="preserve">Hôtel de Ville indicates that it may have been a presentation copy. </w:t>
      </w:r>
      <w:r w:rsidR="008C63B4" w:rsidRPr="00743C03">
        <w:t>Kanowski also sugg</w:t>
      </w:r>
      <w:r w:rsidR="008C63B4" w:rsidRPr="00A00759">
        <w:t xml:space="preserve">ests that the company sought a second commission </w:t>
      </w:r>
      <w:r w:rsidR="00755896" w:rsidRPr="00A00759">
        <w:t xml:space="preserve">for the centerpiece </w:t>
      </w:r>
      <w:r w:rsidR="00505540" w:rsidRPr="00A00759">
        <w:t>in the 1880s</w:t>
      </w:r>
      <w:r w:rsidR="00505540" w:rsidRPr="00A00759" w:rsidDel="006F1DB9">
        <w:t xml:space="preserve"> </w:t>
      </w:r>
      <w:r w:rsidR="008C63B4" w:rsidRPr="00A00759">
        <w:t xml:space="preserve">to replace </w:t>
      </w:r>
      <w:r w:rsidR="006F1DB9" w:rsidRPr="00A00759">
        <w:t>the centerpiece lost in the fire</w:t>
      </w:r>
      <w:r w:rsidR="008C63B4" w:rsidRPr="00A00759">
        <w:t>.</w:t>
      </w:r>
    </w:p>
  </w:endnote>
  <w:endnote w:id="14">
    <w:p w14:paraId="668341A8" w14:textId="4C0D0796" w:rsidR="003A5168" w:rsidRDefault="001D762D" w:rsidP="00027295">
      <w:pPr>
        <w:pStyle w:val="AA-SL-EndnoteIndent"/>
      </w:pPr>
      <w:r w:rsidRPr="001D762D">
        <w:endnoteRef/>
      </w:r>
      <w:r w:rsidR="003A5168">
        <w:t xml:space="preserve"> Martha Langford, </w:t>
      </w:r>
      <w:r w:rsidR="00595418" w:rsidRPr="005C0F93">
        <w:rPr>
          <w:i/>
          <w:iCs/>
        </w:rPr>
        <w:t>Suspended Conversations: The Afterlife of Memory in Photographic Albums</w:t>
      </w:r>
      <w:r w:rsidR="003A5168">
        <w:t xml:space="preserve"> (Toronto: McGill-Queen’s University Press, 2021), 23.</w:t>
      </w:r>
    </w:p>
  </w:endnote>
  <w:endnote w:id="15">
    <w:p w14:paraId="7788D20E" w14:textId="2AE8D0B9" w:rsidR="002E07A4" w:rsidRDefault="001D762D" w:rsidP="00027295">
      <w:pPr>
        <w:pStyle w:val="AA-SL-EndnoteIndent"/>
      </w:pPr>
      <w:r w:rsidRPr="001D762D">
        <w:endnoteRef/>
      </w:r>
      <w:r w:rsidR="002E07A4">
        <w:t xml:space="preserve"> Sarah Hamill</w:t>
      </w:r>
      <w:r w:rsidR="000E14A6">
        <w:t xml:space="preserve"> and Megan R. Luke</w:t>
      </w:r>
      <w:r w:rsidR="002E07A4">
        <w:t xml:space="preserve">, </w:t>
      </w:r>
      <w:r w:rsidR="006814CD">
        <w:t xml:space="preserve">introduction to </w:t>
      </w:r>
      <w:r w:rsidR="00595418" w:rsidRPr="005C0F93">
        <w:rPr>
          <w:i/>
          <w:iCs/>
        </w:rPr>
        <w:t>Photography and Sculpture: The Art Object in Reproduction</w:t>
      </w:r>
      <w:r w:rsidR="002E07A4">
        <w:t xml:space="preserve"> (Los Angeles: Getty Research Institute, 2017)</w:t>
      </w:r>
      <w:r w:rsidR="000E14A6">
        <w:t xml:space="preserve">, </w:t>
      </w:r>
      <w:r w:rsidR="00595418">
        <w:t>1–3</w:t>
      </w:r>
      <w:r w:rsidR="00997C1D">
        <w:t>2.</w:t>
      </w:r>
    </w:p>
  </w:endnote>
  <w:endnote w:id="16">
    <w:p w14:paraId="1552E065" w14:textId="409C0AC5" w:rsidR="00DF46A4" w:rsidRDefault="001D762D" w:rsidP="00027295">
      <w:pPr>
        <w:pStyle w:val="AA-SL-EndnoteIndent"/>
      </w:pPr>
      <w:r w:rsidRPr="001D762D">
        <w:endnoteRef/>
      </w:r>
      <w:r w:rsidR="00DF46A4">
        <w:t xml:space="preserve"> </w:t>
      </w:r>
      <w:r w:rsidR="00DF46A4" w:rsidRPr="00DF46A4">
        <w:t xml:space="preserve">One </w:t>
      </w:r>
      <w:r w:rsidR="00DF46A4" w:rsidRPr="009D4BFB">
        <w:t xml:space="preserve">side of </w:t>
      </w:r>
      <w:r w:rsidR="00E479C9" w:rsidRPr="009D4BFB">
        <w:t xml:space="preserve">the </w:t>
      </w:r>
      <w:r w:rsidR="00DF46A4" w:rsidRPr="009D4BFB">
        <w:t>Summer and Winter</w:t>
      </w:r>
      <w:r w:rsidR="00E479C9" w:rsidRPr="009D4BFB">
        <w:t xml:space="preserve"> composition</w:t>
      </w:r>
      <w:r w:rsidR="0079662E" w:rsidRPr="009D4BFB">
        <w:t xml:space="preserve"> </w:t>
      </w:r>
      <w:r w:rsidR="00DF46A4" w:rsidRPr="009D4BFB">
        <w:t>is depicted</w:t>
      </w:r>
      <w:r w:rsidR="00DF46A4" w:rsidRPr="00DF46A4">
        <w:t xml:space="preserve"> with a surface sheen, </w:t>
      </w:r>
      <w:r w:rsidR="005B4DF6">
        <w:t xml:space="preserve">and could </w:t>
      </w:r>
      <w:r w:rsidR="00DF46A4" w:rsidRPr="00DF46A4">
        <w:t xml:space="preserve">possibly </w:t>
      </w:r>
      <w:r w:rsidR="005B4DF6">
        <w:t>be a</w:t>
      </w:r>
      <w:r w:rsidR="00DF46A4" w:rsidRPr="00DF46A4">
        <w:t xml:space="preserve"> metallic object</w:t>
      </w:r>
      <w:r w:rsidR="005B4DF6">
        <w:t xml:space="preserve">, or </w:t>
      </w:r>
      <w:r w:rsidR="008B7A50">
        <w:t xml:space="preserve">one of </w:t>
      </w:r>
      <w:r w:rsidR="005B4DF6">
        <w:t>plaster with a coating of graphite.</w:t>
      </w:r>
      <w:r w:rsidR="00ED3DFE">
        <w:t xml:space="preserve"> </w:t>
      </w:r>
      <w:r w:rsidR="00D740DD" w:rsidRPr="00323788">
        <w:rPr>
          <w:i/>
          <w:iCs/>
        </w:rPr>
        <w:t xml:space="preserve">Surtout de table de la Ville de Paris, éxecuté par Mrs. Christofle et Cie d’après les dessins de Mr. Vor Baltard, member de l’Institut, et détruit dans l’incendie de l’Hôtel de Ville en mai 1871, </w:t>
      </w:r>
      <w:r w:rsidR="00D740DD" w:rsidRPr="00323788">
        <w:t>ca. 1872</w:t>
      </w:r>
      <w:r w:rsidR="00D740DD">
        <w:t xml:space="preserve">, </w:t>
      </w:r>
      <w:r w:rsidR="006F1DB9">
        <w:t>GRI</w:t>
      </w:r>
      <w:r w:rsidR="00A75111">
        <w:t xml:space="preserve">, </w:t>
      </w:r>
      <w:r w:rsidR="00D740DD" w:rsidRPr="005615B2">
        <w:t>2023.R.7</w:t>
      </w:r>
      <w:r w:rsidR="00D740DD">
        <w:t xml:space="preserve">, </w:t>
      </w:r>
      <w:r w:rsidR="006F1DB9">
        <w:t>unpaginated.</w:t>
      </w:r>
    </w:p>
  </w:endnote>
  <w:endnote w:id="17">
    <w:p w14:paraId="5F46AE07" w14:textId="3D55FEEF" w:rsidR="002112B9" w:rsidRDefault="001D762D" w:rsidP="00027295">
      <w:pPr>
        <w:pStyle w:val="AA-SL-EndnoteIndent"/>
      </w:pPr>
      <w:r w:rsidRPr="001D762D">
        <w:endnoteRef/>
      </w:r>
      <w:r w:rsidR="002112B9">
        <w:t xml:space="preserve"> Catherine Whalen</w:t>
      </w:r>
      <w:r w:rsidR="002112B9" w:rsidRPr="009D4BFB">
        <w:t xml:space="preserve">, </w:t>
      </w:r>
      <w:r w:rsidR="00D761EF" w:rsidRPr="009D4BFB">
        <w:t xml:space="preserve">“Interpreting Vernacular Photography: </w:t>
      </w:r>
      <w:r w:rsidR="002112B9" w:rsidRPr="009D4BFB">
        <w:t xml:space="preserve">Finding </w:t>
      </w:r>
      <w:r w:rsidR="00D761EF" w:rsidRPr="009D4BFB">
        <w:t>‘</w:t>
      </w:r>
      <w:r w:rsidR="002112B9" w:rsidRPr="009D4BFB">
        <w:t>Me</w:t>
      </w:r>
      <w:r w:rsidR="00D761EF" w:rsidRPr="009D4BFB">
        <w:t>’—A Case Study” in</w:t>
      </w:r>
      <w:r w:rsidR="009428E3" w:rsidRPr="009D4BFB">
        <w:t xml:space="preserve"> </w:t>
      </w:r>
      <w:r w:rsidR="00595418" w:rsidRPr="009D4BFB">
        <w:rPr>
          <w:i/>
          <w:iCs/>
        </w:rPr>
        <w:t>Using Visual Evidence</w:t>
      </w:r>
      <w:r w:rsidR="002112B9" w:rsidRPr="009D4BFB">
        <w:t>, Richard Howells and Robert W. Matson, eds. (New York: McGraw Hill, 2009</w:t>
      </w:r>
      <w:r w:rsidR="007A60B6" w:rsidRPr="009D4BFB">
        <w:t xml:space="preserve">, </w:t>
      </w:r>
      <w:r w:rsidR="009428E3" w:rsidRPr="009D4BFB">
        <w:t>78–9</w:t>
      </w:r>
      <w:r w:rsidR="007A60B6" w:rsidRPr="009D4BFB">
        <w:t>4</w:t>
      </w:r>
      <w:r w:rsidR="002112B9" w:rsidRPr="009D4BFB">
        <w:t xml:space="preserve">; </w:t>
      </w:r>
      <w:r w:rsidR="00D761EF" w:rsidRPr="009D4BFB">
        <w:t xml:space="preserve">and </w:t>
      </w:r>
      <w:r w:rsidR="002112B9" w:rsidRPr="009D4BFB">
        <w:t>Sarah Brophy</w:t>
      </w:r>
      <w:r w:rsidR="002112B9">
        <w:t xml:space="preserve"> and Janice Hladki,</w:t>
      </w:r>
      <w:r w:rsidR="00496778">
        <w:t xml:space="preserve"> eds.,</w:t>
      </w:r>
      <w:r w:rsidR="002112B9">
        <w:t xml:space="preserve"> </w:t>
      </w:r>
      <w:r w:rsidR="00595418" w:rsidRPr="005C0F93">
        <w:rPr>
          <w:i/>
          <w:iCs/>
        </w:rPr>
        <w:t>Embodied Politics in Visual Autobiography</w:t>
      </w:r>
      <w:r w:rsidR="002112B9">
        <w:t xml:space="preserve"> (Toronto: University of Toronto Press, 2018).</w:t>
      </w:r>
    </w:p>
  </w:endnote>
  <w:endnote w:id="18">
    <w:p w14:paraId="12839CDF" w14:textId="2721E8B9" w:rsidR="00F73CB2" w:rsidRPr="005615B2" w:rsidRDefault="001D762D" w:rsidP="00027295">
      <w:pPr>
        <w:pStyle w:val="AA-SL-EndnoteIndent"/>
      </w:pPr>
      <w:r w:rsidRPr="001D762D">
        <w:endnoteRef/>
      </w:r>
      <w:r w:rsidR="00F73CB2">
        <w:t xml:space="preserve"> </w:t>
      </w:r>
      <w:r w:rsidR="00F73CB2" w:rsidRPr="007E54BD">
        <w:t>Alisa</w:t>
      </w:r>
      <w:r w:rsidR="00F73CB2">
        <w:t xml:space="preserve"> </w:t>
      </w:r>
      <w:r w:rsidR="00F73CB2" w:rsidRPr="007E54BD">
        <w:t xml:space="preserve">Luxenberg. “Creating </w:t>
      </w:r>
      <w:r w:rsidR="00F73CB2" w:rsidRPr="005615B2">
        <w:t>D</w:t>
      </w:r>
      <w:r w:rsidR="00F73CB2" w:rsidRPr="00A75111">
        <w:t>ésastres: Andrieu’s Photographs of Urban Ruins in the Paris of 1871</w:t>
      </w:r>
      <w:r w:rsidR="00F01536" w:rsidRPr="00A75111">
        <w:t>,</w:t>
      </w:r>
      <w:r w:rsidR="00F73CB2" w:rsidRPr="00A75111">
        <w:t xml:space="preserve">” </w:t>
      </w:r>
      <w:r w:rsidR="00595418" w:rsidRPr="00A75111">
        <w:rPr>
          <w:i/>
          <w:iCs/>
        </w:rPr>
        <w:t>The Art Bulletin</w:t>
      </w:r>
      <w:r w:rsidR="00F73CB2" w:rsidRPr="00A75111">
        <w:t xml:space="preserve"> 80, no. 1 (1998): 113–37.</w:t>
      </w:r>
      <w:r w:rsidR="0064330B" w:rsidRPr="00A75111">
        <w:t xml:space="preserve"> </w:t>
      </w:r>
      <w:r w:rsidR="000B0282" w:rsidRPr="00A75111">
        <w:t xml:space="preserve">See also </w:t>
      </w:r>
      <w:r w:rsidR="0064330B" w:rsidRPr="00A75111">
        <w:t>Éric Fournier, “Les photographies des ruines de Paris en 1871 ou les faux-semblants de l’image,”</w:t>
      </w:r>
      <w:r w:rsidR="00595418" w:rsidRPr="00A75111">
        <w:t xml:space="preserve"> </w:t>
      </w:r>
      <w:r w:rsidR="00595418" w:rsidRPr="00A75111">
        <w:rPr>
          <w:i/>
          <w:iCs/>
        </w:rPr>
        <w:t>Revue d’histoire du XIXe siècle</w:t>
      </w:r>
      <w:r w:rsidR="0064330B" w:rsidRPr="00A75111">
        <w:t xml:space="preserve"> 32</w:t>
      </w:r>
      <w:r w:rsidR="00595418" w:rsidRPr="00A75111">
        <w:t xml:space="preserve"> </w:t>
      </w:r>
      <w:r w:rsidR="0064330B" w:rsidRPr="00A75111">
        <w:t xml:space="preserve">(2006): </w:t>
      </w:r>
      <w:r w:rsidR="00595418" w:rsidRPr="00A75111">
        <w:t>137–</w:t>
      </w:r>
      <w:r w:rsidR="00595418" w:rsidRPr="005615B2">
        <w:t>51</w:t>
      </w:r>
      <w:r w:rsidR="0064330B" w:rsidRPr="005615B2">
        <w:t>.</w:t>
      </w:r>
    </w:p>
  </w:endnote>
  <w:endnote w:id="19">
    <w:p w14:paraId="5E25CC36" w14:textId="5AE9C923" w:rsidR="00F73CB2" w:rsidRDefault="001D762D" w:rsidP="00027295">
      <w:pPr>
        <w:pStyle w:val="AA-SL-EndnoteIndent"/>
      </w:pPr>
      <w:r w:rsidRPr="001D762D">
        <w:endnoteRef/>
      </w:r>
      <w:r w:rsidR="00F73CB2">
        <w:t xml:space="preserve"> Luxenberg, </w:t>
      </w:r>
      <w:r w:rsidR="005216A7" w:rsidRPr="007E54BD">
        <w:t xml:space="preserve">“Creating </w:t>
      </w:r>
      <w:r w:rsidR="005216A7" w:rsidRPr="005615B2">
        <w:t>Désastres</w:t>
      </w:r>
      <w:r w:rsidR="005216A7">
        <w:t>,”</w:t>
      </w:r>
      <w:r w:rsidR="005216A7" w:rsidRPr="005615B2">
        <w:t xml:space="preserve"> </w:t>
      </w:r>
      <w:r w:rsidR="00F73CB2">
        <w:t>115.</w:t>
      </w:r>
    </w:p>
  </w:endnote>
  <w:endnote w:id="20">
    <w:p w14:paraId="61676847" w14:textId="55D62BF0" w:rsidR="000A2052" w:rsidRDefault="001D762D" w:rsidP="00027295">
      <w:pPr>
        <w:pStyle w:val="AA-SL-EndnoteIndent"/>
      </w:pPr>
      <w:r w:rsidRPr="001D762D">
        <w:endnoteRef/>
      </w:r>
      <w:r w:rsidR="000A2052">
        <w:t xml:space="preserve"> Jill Bennett, </w:t>
      </w:r>
      <w:r w:rsidR="00595418" w:rsidRPr="005C0F93">
        <w:rPr>
          <w:i/>
          <w:iCs/>
        </w:rPr>
        <w:t>Empathic Vision: Affect, Trauma</w:t>
      </w:r>
      <w:r w:rsidR="00285E0D">
        <w:rPr>
          <w:i/>
          <w:iCs/>
        </w:rPr>
        <w:t>,</w:t>
      </w:r>
      <w:r w:rsidR="00595418" w:rsidRPr="005C0F93">
        <w:rPr>
          <w:i/>
          <w:iCs/>
        </w:rPr>
        <w:t xml:space="preserve"> and Contemporary Art</w:t>
      </w:r>
      <w:r w:rsidR="000A2052">
        <w:t xml:space="preserve"> (Palo Alto, CA: Stanford University Press, 2005).</w:t>
      </w:r>
    </w:p>
  </w:endnote>
  <w:endnote w:id="21">
    <w:p w14:paraId="0389502A" w14:textId="5685025F" w:rsidR="00C1164D" w:rsidRDefault="001D762D" w:rsidP="00027295">
      <w:pPr>
        <w:pStyle w:val="AA-SL-EndnoteIndent"/>
      </w:pPr>
      <w:r w:rsidRPr="001D762D">
        <w:endnoteRef/>
      </w:r>
      <w:r w:rsidR="00C1164D">
        <w:t xml:space="preserve"> </w:t>
      </w:r>
      <w:r w:rsidR="00C13971" w:rsidRPr="00030C41">
        <w:rPr>
          <w:i/>
          <w:iCs/>
        </w:rPr>
        <w:t>Henri Bouilhet 1830</w:t>
      </w:r>
      <w:r w:rsidR="00C13971">
        <w:rPr>
          <w:i/>
          <w:iCs/>
        </w:rPr>
        <w:t>–</w:t>
      </w:r>
      <w:r w:rsidR="00C13971" w:rsidRPr="00030C41">
        <w:rPr>
          <w:i/>
          <w:iCs/>
        </w:rPr>
        <w:t>1910</w:t>
      </w:r>
      <w:r w:rsidR="00C13971">
        <w:t xml:space="preserve"> (Paris: G. de Malherbe, ca. 1910), </w:t>
      </w:r>
      <w:proofErr w:type="spellStart"/>
      <w:r w:rsidR="00C13971">
        <w:t>n.p</w:t>
      </w:r>
      <w:proofErr w:type="spellEnd"/>
      <w:r w:rsidR="00C13971">
        <w:t xml:space="preserve">, </w:t>
      </w:r>
      <w:r w:rsidR="00C13971" w:rsidRPr="00C13971">
        <w:t>https://archive.org/details/henribouilhet18300bou</w:t>
      </w:r>
      <w:r w:rsidR="00C13971">
        <w:t>i/.</w:t>
      </w:r>
    </w:p>
  </w:endnote>
  <w:endnote w:id="22">
    <w:p w14:paraId="0AAE46B6" w14:textId="47B8E64E" w:rsidR="00C10D72" w:rsidRDefault="001D762D" w:rsidP="00027295">
      <w:pPr>
        <w:pStyle w:val="AA-SL-EndnoteIndent"/>
      </w:pPr>
      <w:r w:rsidRPr="001D762D">
        <w:endnoteRef/>
      </w:r>
      <w:r w:rsidR="00C10D72">
        <w:t xml:space="preserve"> </w:t>
      </w:r>
      <w:r w:rsidR="00062A75">
        <w:t>Marc de</w:t>
      </w:r>
      <w:r w:rsidR="00C10D72">
        <w:t xml:space="preserve"> Ferrière</w:t>
      </w:r>
      <w:r w:rsidR="00062A75">
        <w:t xml:space="preserve"> le Vayer, </w:t>
      </w:r>
      <w:r w:rsidR="00595418" w:rsidRPr="005C0F93">
        <w:rPr>
          <w:i/>
          <w:iCs/>
        </w:rPr>
        <w:t>Christofle: Deux siècles d’aventure industrielle</w:t>
      </w:r>
      <w:r w:rsidR="004606E3">
        <w:rPr>
          <w:i/>
          <w:iCs/>
        </w:rPr>
        <w:t>;</w:t>
      </w:r>
      <w:r w:rsidR="00595418" w:rsidRPr="005C0F93">
        <w:rPr>
          <w:i/>
          <w:iCs/>
        </w:rPr>
        <w:t xml:space="preserve"> 1793–1993</w:t>
      </w:r>
      <w:r w:rsidR="00062A75">
        <w:t xml:space="preserve"> (Paris: Éditions </w:t>
      </w:r>
      <w:r w:rsidR="004606E3">
        <w:t>L</w:t>
      </w:r>
      <w:r w:rsidR="00062A75">
        <w:t xml:space="preserve">e Monde, 1995), </w:t>
      </w:r>
      <w:r w:rsidR="00C52776">
        <w:t>215.</w:t>
      </w:r>
    </w:p>
  </w:endnote>
  <w:endnote w:id="23">
    <w:p w14:paraId="3085FD23" w14:textId="1B68187A" w:rsidR="00BE4F23" w:rsidRDefault="001D762D" w:rsidP="00027295">
      <w:pPr>
        <w:pStyle w:val="AA-SL-EndnoteIndent"/>
      </w:pPr>
      <w:r w:rsidRPr="001D762D">
        <w:endnoteRef/>
      </w:r>
      <w:r w:rsidR="00BE4F23">
        <w:t xml:space="preserve"> </w:t>
      </w:r>
      <w:r w:rsidR="00BE4F23" w:rsidRPr="00BD4A0C">
        <w:t xml:space="preserve">Kristin Ross, </w:t>
      </w:r>
      <w:r w:rsidR="00595418" w:rsidRPr="005C0F93">
        <w:rPr>
          <w:i/>
          <w:iCs/>
        </w:rPr>
        <w:t>Communal Luxury: The Political Imaginary of the Paris Commune</w:t>
      </w:r>
      <w:r w:rsidR="00BE4F23" w:rsidRPr="00BD4A0C">
        <w:t xml:space="preserve"> </w:t>
      </w:r>
      <w:r w:rsidR="00C52776">
        <w:t>(</w:t>
      </w:r>
      <w:r w:rsidR="00D27CE2">
        <w:t xml:space="preserve">London: Verso, 2015), </w:t>
      </w:r>
      <w:r w:rsidR="00BE4F23" w:rsidRPr="00BD4A0C">
        <w:t>5</w:t>
      </w:r>
      <w:r w:rsidR="00595418" w:rsidRPr="00BD4A0C">
        <w:t>2</w:t>
      </w:r>
      <w:r w:rsidR="00595418">
        <w:t>–</w:t>
      </w:r>
      <w:r w:rsidR="00595418" w:rsidRPr="00F52736">
        <w:t>6</w:t>
      </w:r>
      <w:r w:rsidR="00BE4F23" w:rsidRPr="00F52736">
        <w:t xml:space="preserve">5. </w:t>
      </w:r>
      <w:r w:rsidR="0059748B" w:rsidRPr="00F52736">
        <w:t xml:space="preserve">See also </w:t>
      </w:r>
      <w:r w:rsidR="00BE4F23" w:rsidRPr="00F52736">
        <w:t>Gonzalo</w:t>
      </w:r>
      <w:r w:rsidR="00BE4F23">
        <w:t xml:space="preserve"> </w:t>
      </w:r>
      <w:r w:rsidR="004432B7">
        <w:t xml:space="preserve">J. </w:t>
      </w:r>
      <w:r w:rsidR="00BE4F23">
        <w:t>S</w:t>
      </w:r>
      <w:r w:rsidR="004432B7">
        <w:t>á</w:t>
      </w:r>
      <w:r w:rsidR="00BE4F23">
        <w:t xml:space="preserve">nchez, </w:t>
      </w:r>
      <w:r w:rsidR="00595418" w:rsidRPr="005C0F93">
        <w:rPr>
          <w:i/>
          <w:iCs/>
        </w:rPr>
        <w:t>Organizing Independence: The Artists Federation of the Paris Commune and its Legacy</w:t>
      </w:r>
      <w:r w:rsidR="00562242">
        <w:rPr>
          <w:i/>
          <w:iCs/>
        </w:rPr>
        <w:t>,</w:t>
      </w:r>
      <w:r w:rsidR="00595418" w:rsidRPr="005C0F93">
        <w:rPr>
          <w:i/>
          <w:iCs/>
        </w:rPr>
        <w:t xml:space="preserve"> 1871–1889</w:t>
      </w:r>
      <w:r w:rsidR="00BE4F23">
        <w:t xml:space="preserve"> </w:t>
      </w:r>
      <w:r w:rsidR="00D27CE2">
        <w:t xml:space="preserve">(Lincoln: University of Nebraska Press, 1997), </w:t>
      </w:r>
      <w:r w:rsidR="00BE4F23">
        <w:t>78. S</w:t>
      </w:r>
      <w:r w:rsidR="004432B7">
        <w:t>á</w:t>
      </w:r>
      <w:r w:rsidR="00BE4F23">
        <w:t xml:space="preserve">nchez indicates that 748 artisans were supporters of the Commune and the artists’ </w:t>
      </w:r>
      <w:r w:rsidR="00D27CE2">
        <w:t>f</w:t>
      </w:r>
      <w:r w:rsidR="00BE4F23">
        <w:t>ederation.</w:t>
      </w:r>
    </w:p>
  </w:endnote>
  <w:endnote w:id="24">
    <w:p w14:paraId="7E107EA6" w14:textId="037FC782" w:rsidR="00C85CC7" w:rsidRDefault="001D762D" w:rsidP="00027295">
      <w:pPr>
        <w:pStyle w:val="AA-SL-EndnoteIndent"/>
      </w:pPr>
      <w:r w:rsidRPr="001D762D">
        <w:endnoteRef/>
      </w:r>
      <w:r w:rsidR="00C85CC7">
        <w:t xml:space="preserve"> In the Hôtel de Ville copy, </w:t>
      </w:r>
      <w:r w:rsidR="00C85CC7" w:rsidRPr="00F52736">
        <w:t>Baltard’s affiliation</w:t>
      </w:r>
      <w:r w:rsidR="00944D01" w:rsidRPr="00F52736">
        <w:t xml:space="preserve"> </w:t>
      </w:r>
      <w:r w:rsidR="00914690" w:rsidRPr="00F52736">
        <w:t>with</w:t>
      </w:r>
      <w:r w:rsidR="00DF6822" w:rsidRPr="00F52736">
        <w:t xml:space="preserve"> the </w:t>
      </w:r>
      <w:r w:rsidR="00876B55">
        <w:t xml:space="preserve">Institut de France as a member of the </w:t>
      </w:r>
      <w:r w:rsidR="007E02AA" w:rsidRPr="00F52736">
        <w:t xml:space="preserve">Académie des Beaux-Arts </w:t>
      </w:r>
      <w:r w:rsidR="00C85CC7" w:rsidRPr="00F52736">
        <w:t xml:space="preserve">is noted, but </w:t>
      </w:r>
      <w:r w:rsidR="00062A75" w:rsidRPr="00F52736">
        <w:t xml:space="preserve">unlike </w:t>
      </w:r>
      <w:r w:rsidR="007E02AA" w:rsidRPr="00F52736">
        <w:t>other copies where this</w:t>
      </w:r>
      <w:r w:rsidR="00944D01" w:rsidRPr="00F52736">
        <w:t xml:space="preserve"> is</w:t>
      </w:r>
      <w:r w:rsidR="00062A75" w:rsidRPr="00F52736">
        <w:t xml:space="preserve"> indicated on</w:t>
      </w:r>
      <w:r w:rsidR="00062A75">
        <w:t xml:space="preserve"> the cover, it is </w:t>
      </w:r>
      <w:r w:rsidR="00C85CC7">
        <w:t>in the text underneath the plan of the table.</w:t>
      </w:r>
    </w:p>
  </w:endnote>
  <w:endnote w:id="25">
    <w:p w14:paraId="1745FECB" w14:textId="581568C4" w:rsidR="00763582" w:rsidRPr="00E9113D" w:rsidRDefault="001D762D" w:rsidP="00027295">
      <w:pPr>
        <w:pStyle w:val="AA-SL-EndnoteIndent"/>
      </w:pPr>
      <w:r w:rsidRPr="001D762D">
        <w:endnoteRef/>
      </w:r>
      <w:r w:rsidR="00763582">
        <w:t xml:space="preserve"> Alexandre Gady, “</w:t>
      </w:r>
      <w:r w:rsidR="00763582" w:rsidRPr="00862278">
        <w:t>La disparition des palais, 187</w:t>
      </w:r>
      <w:r w:rsidR="00595418" w:rsidRPr="00862278">
        <w:t>0</w:t>
      </w:r>
      <w:r w:rsidR="00595418">
        <w:t>–</w:t>
      </w:r>
      <w:r w:rsidR="00595418" w:rsidRPr="00862278">
        <w:t>1</w:t>
      </w:r>
      <w:r w:rsidR="00763582" w:rsidRPr="00862278">
        <w:t>892</w:t>
      </w:r>
      <w:r w:rsidR="00763582">
        <w:t xml:space="preserve">,” </w:t>
      </w:r>
      <w:r w:rsidR="00595418" w:rsidRPr="005C0F93">
        <w:rPr>
          <w:i/>
          <w:iCs/>
        </w:rPr>
        <w:t>Palais Disparus de Napoléon</w:t>
      </w:r>
      <w:r w:rsidR="00562242">
        <w:rPr>
          <w:i/>
          <w:iCs/>
        </w:rPr>
        <w:t>:</w:t>
      </w:r>
      <w:r w:rsidR="00595418" w:rsidRPr="005C0F93">
        <w:rPr>
          <w:i/>
          <w:iCs/>
        </w:rPr>
        <w:t xml:space="preserve"> Tuileries, Saint-Cloud, Meudon</w:t>
      </w:r>
      <w:r w:rsidR="00763582">
        <w:t xml:space="preserve"> (Pari</w:t>
      </w:r>
      <w:r w:rsidR="00763582" w:rsidRPr="00E9113D">
        <w:t xml:space="preserve">s: Mobilier National, 2021), </w:t>
      </w:r>
      <w:r w:rsidR="00595418" w:rsidRPr="00E9113D">
        <w:t>465–76</w:t>
      </w:r>
      <w:r w:rsidR="00763582" w:rsidRPr="00E9113D">
        <w:t>.</w:t>
      </w:r>
    </w:p>
  </w:endnote>
  <w:endnote w:id="26">
    <w:p w14:paraId="3C5550ED" w14:textId="48611D4A" w:rsidR="00562DE7" w:rsidRDefault="001D762D" w:rsidP="00027295">
      <w:pPr>
        <w:pStyle w:val="AA-SL-EndnoteIndent"/>
      </w:pPr>
      <w:r w:rsidRPr="00E9113D">
        <w:endnoteRef/>
      </w:r>
      <w:r w:rsidR="00562DE7" w:rsidRPr="00E9113D">
        <w:t xml:space="preserve"> Quentin Del</w:t>
      </w:r>
      <w:r w:rsidR="00AB0BFA" w:rsidRPr="00E9113D">
        <w:t>ue</w:t>
      </w:r>
      <w:r w:rsidR="00562DE7" w:rsidRPr="00E9113D">
        <w:t>rmoz</w:t>
      </w:r>
      <w:r w:rsidR="00AB0BFA" w:rsidRPr="00E9113D">
        <w:t xml:space="preserve">, </w:t>
      </w:r>
      <w:r w:rsidR="00595418" w:rsidRPr="00E9113D">
        <w:rPr>
          <w:i/>
          <w:iCs/>
        </w:rPr>
        <w:t>Commune(s)</w:t>
      </w:r>
      <w:r w:rsidR="00595418" w:rsidRPr="005C0F93">
        <w:rPr>
          <w:i/>
          <w:iCs/>
        </w:rPr>
        <w:t xml:space="preserve"> 1870–1871: Une traversée des mondes au XIXe siècle</w:t>
      </w:r>
      <w:r w:rsidR="00562DE7">
        <w:t xml:space="preserve"> (Paris: Seuil, 2020), </w:t>
      </w:r>
      <w:r w:rsidR="00595418">
        <w:t>233–38</w:t>
      </w:r>
      <w:r w:rsidR="00E353CD">
        <w:t>.</w:t>
      </w:r>
    </w:p>
  </w:endnote>
  <w:endnote w:id="27">
    <w:p w14:paraId="7294AAD4" w14:textId="50AD83E9" w:rsidR="00AD51CB" w:rsidRPr="00BD4A0C" w:rsidRDefault="001D762D" w:rsidP="00027295">
      <w:pPr>
        <w:pStyle w:val="AA-SL-EndnoteIndent"/>
      </w:pPr>
      <w:r w:rsidRPr="001D762D">
        <w:endnoteRef/>
      </w:r>
      <w:r w:rsidR="00AD51CB" w:rsidRPr="00BD4A0C">
        <w:t xml:space="preserve"> </w:t>
      </w:r>
      <w:r w:rsidR="00595418" w:rsidRPr="005C0F93">
        <w:rPr>
          <w:i/>
          <w:iCs/>
        </w:rPr>
        <w:t xml:space="preserve">Le Père </w:t>
      </w:r>
      <w:r w:rsidR="00595418" w:rsidRPr="00E9113D">
        <w:rPr>
          <w:i/>
          <w:iCs/>
        </w:rPr>
        <w:t>Duchêne</w:t>
      </w:r>
      <w:r w:rsidR="00AD51CB" w:rsidRPr="00E9113D">
        <w:t xml:space="preserve">, </w:t>
      </w:r>
      <w:r w:rsidR="00DF6822" w:rsidRPr="00E9113D">
        <w:t xml:space="preserve">no. </w:t>
      </w:r>
      <w:r w:rsidR="00AD51CB" w:rsidRPr="00E9113D">
        <w:t>3</w:t>
      </w:r>
      <w:r w:rsidR="00DA39BC" w:rsidRPr="00E9113D">
        <w:t xml:space="preserve"> </w:t>
      </w:r>
      <w:r w:rsidR="00690437" w:rsidRPr="00E9113D">
        <w:t>(</w:t>
      </w:r>
      <w:r w:rsidR="00DA39BC" w:rsidRPr="00E9113D">
        <w:t>1</w:t>
      </w:r>
      <w:r w:rsidR="00AD51CB" w:rsidRPr="00E9113D">
        <w:t xml:space="preserve">0 Floréal </w:t>
      </w:r>
      <w:proofErr w:type="gramStart"/>
      <w:r w:rsidR="00CA4CAF" w:rsidRPr="00E9113D">
        <w:t>A</w:t>
      </w:r>
      <w:r w:rsidR="00DF6822" w:rsidRPr="00E9113D">
        <w:t>n</w:t>
      </w:r>
      <w:proofErr w:type="gramEnd"/>
      <w:r w:rsidR="00DF6822" w:rsidRPr="00E9113D">
        <w:t xml:space="preserve"> </w:t>
      </w:r>
      <w:r w:rsidR="00AD51CB" w:rsidRPr="00E9113D">
        <w:t>79</w:t>
      </w:r>
      <w:r w:rsidR="00690437" w:rsidRPr="00E9113D">
        <w:t>)</w:t>
      </w:r>
      <w:r w:rsidR="00E9113D" w:rsidRPr="00E9113D">
        <w:t xml:space="preserve"> </w:t>
      </w:r>
      <w:r w:rsidR="00AD51CB" w:rsidRPr="00E9113D">
        <w:t>(</w:t>
      </w:r>
      <w:r w:rsidR="00245A9F" w:rsidRPr="00E9113D">
        <w:t xml:space="preserve">30 </w:t>
      </w:r>
      <w:r w:rsidR="00AD51CB" w:rsidRPr="00E9113D">
        <w:t xml:space="preserve">April </w:t>
      </w:r>
      <w:r w:rsidR="00AD51CB" w:rsidRPr="005615B2">
        <w:t>1871)</w:t>
      </w:r>
      <w:r w:rsidR="00DA39BC" w:rsidRPr="005615B2">
        <w:t>, 65.</w:t>
      </w:r>
    </w:p>
  </w:endnote>
  <w:endnote w:id="28">
    <w:p w14:paraId="454A78B6" w14:textId="2BAA6E4B" w:rsidR="003736FD" w:rsidRDefault="001D762D" w:rsidP="005615B2">
      <w:pPr>
        <w:pStyle w:val="AA-SL-EndnoteIndent"/>
      </w:pPr>
      <w:r w:rsidRPr="001D762D">
        <w:endnoteRef/>
      </w:r>
      <w:r w:rsidR="003736FD">
        <w:t xml:space="preserve"> </w:t>
      </w:r>
      <w:r w:rsidR="003736FD" w:rsidRPr="005615B2">
        <w:t>Louis J. Ianoli, “The Palace of the Tuileries and its Demolition</w:t>
      </w:r>
      <w:r w:rsidR="003736FD" w:rsidRPr="005C0F93">
        <w:rPr>
          <w:i/>
          <w:iCs/>
        </w:rPr>
        <w:t xml:space="preserve">,” </w:t>
      </w:r>
      <w:r w:rsidR="00595418" w:rsidRPr="005C0F93">
        <w:rPr>
          <w:i/>
          <w:iCs/>
        </w:rPr>
        <w:t>The French Review</w:t>
      </w:r>
      <w:r w:rsidR="003736FD" w:rsidRPr="005615B2">
        <w:t xml:space="preserve"> 79, no. 5 (2006): 98</w:t>
      </w:r>
      <w:r w:rsidR="00595418" w:rsidRPr="005615B2">
        <w:t>6–1</w:t>
      </w:r>
      <w:r w:rsidR="003736FD" w:rsidRPr="005615B2">
        <w:t>008.</w:t>
      </w:r>
    </w:p>
  </w:endnote>
  <w:endnote w:id="29">
    <w:p w14:paraId="529822F4" w14:textId="4455F542" w:rsidR="00AC0A44" w:rsidRDefault="001D762D" w:rsidP="00027295">
      <w:pPr>
        <w:pStyle w:val="AA-SL-EndnoteIndent"/>
      </w:pPr>
      <w:r w:rsidRPr="001D762D">
        <w:endnoteRef/>
      </w:r>
      <w:r w:rsidR="00AC0A44">
        <w:t xml:space="preserve"> </w:t>
      </w:r>
      <w:r w:rsidR="00E479C9">
        <w:t xml:space="preserve">Victor Champier, </w:t>
      </w:r>
      <w:r w:rsidR="00EC4452">
        <w:t>“</w:t>
      </w:r>
      <w:r w:rsidR="00E479C9" w:rsidRPr="00EC4452">
        <w:t>La vie et l’oeuvre de Henri Bouilhet 183</w:t>
      </w:r>
      <w:r w:rsidR="00595418" w:rsidRPr="00EC4452">
        <w:t>0</w:t>
      </w:r>
      <w:r w:rsidR="00595418">
        <w:t>–</w:t>
      </w:r>
      <w:r w:rsidR="00595418" w:rsidRPr="00EC4452">
        <w:t>1</w:t>
      </w:r>
      <w:r w:rsidR="00E479C9" w:rsidRPr="00EC4452">
        <w:t>910</w:t>
      </w:r>
      <w:r w:rsidR="00EC4452">
        <w:t xml:space="preserve">,” </w:t>
      </w:r>
      <w:r w:rsidR="00DC2185">
        <w:t>preface</w:t>
      </w:r>
      <w:r w:rsidR="005F0CD0">
        <w:t xml:space="preserve"> to</w:t>
      </w:r>
      <w:r w:rsidR="00DC2185">
        <w:t xml:space="preserve"> </w:t>
      </w:r>
      <w:r w:rsidR="00595418" w:rsidRPr="005C0F93">
        <w:rPr>
          <w:i/>
          <w:iCs/>
        </w:rPr>
        <w:t>L’</w:t>
      </w:r>
      <w:r w:rsidR="005F0CD0">
        <w:rPr>
          <w:i/>
          <w:iCs/>
        </w:rPr>
        <w:t>o</w:t>
      </w:r>
      <w:r w:rsidR="00595418" w:rsidRPr="005C0F93">
        <w:rPr>
          <w:i/>
          <w:iCs/>
        </w:rPr>
        <w:t>rfèvrerie française</w:t>
      </w:r>
      <w:r w:rsidR="00D006FA">
        <w:rPr>
          <w:i/>
          <w:iCs/>
        </w:rPr>
        <w:t xml:space="preserve"> aux XVIIIe et XIX siècles</w:t>
      </w:r>
      <w:r w:rsidR="005F0CD0">
        <w:rPr>
          <w:i/>
          <w:iCs/>
        </w:rPr>
        <w:t xml:space="preserve">, </w:t>
      </w:r>
      <w:r w:rsidR="005F0CD0" w:rsidRPr="00030C41">
        <w:t>vol.</w:t>
      </w:r>
      <w:r w:rsidR="00EC4452" w:rsidRPr="005F0CD0">
        <w:t xml:space="preserve"> 3</w:t>
      </w:r>
      <w:r w:rsidR="00595418">
        <w:t xml:space="preserve"> </w:t>
      </w:r>
      <w:r w:rsidR="00DC2185">
        <w:t xml:space="preserve">(Paris: H. Laurens, 1912), </w:t>
      </w:r>
      <w:r w:rsidR="0088455E">
        <w:t>xvi</w:t>
      </w:r>
      <w:r w:rsidR="0055067A">
        <w:t>.</w:t>
      </w:r>
    </w:p>
  </w:endnote>
  <w:endnote w:id="30">
    <w:p w14:paraId="2BE0D5D9" w14:textId="30AEBFCA" w:rsidR="008141C1" w:rsidRDefault="001D762D" w:rsidP="00027295">
      <w:pPr>
        <w:pStyle w:val="AA-SL-EndnoteIndent"/>
      </w:pPr>
      <w:r w:rsidRPr="001D762D">
        <w:endnoteRef/>
      </w:r>
      <w:r w:rsidR="008141C1">
        <w:t xml:space="preserve"> Victor Champier, </w:t>
      </w:r>
      <w:r w:rsidR="00EC4452">
        <w:t>“</w:t>
      </w:r>
      <w:r w:rsidR="00047EF1" w:rsidRPr="00EC4452">
        <w:t xml:space="preserve">La vie et l’oeuvre de </w:t>
      </w:r>
      <w:r w:rsidR="008141C1" w:rsidRPr="00EC4452">
        <w:t xml:space="preserve">Henri Bouilhet </w:t>
      </w:r>
      <w:r w:rsidR="00047EF1" w:rsidRPr="00EC4452">
        <w:t>183</w:t>
      </w:r>
      <w:r w:rsidR="00595418" w:rsidRPr="00EC4452">
        <w:t>0</w:t>
      </w:r>
      <w:r w:rsidR="00595418">
        <w:t>–</w:t>
      </w:r>
      <w:r w:rsidR="00595418" w:rsidRPr="00EC4452">
        <w:t>1</w:t>
      </w:r>
      <w:r w:rsidR="00047EF1" w:rsidRPr="00EC4452">
        <w:t>910</w:t>
      </w:r>
      <w:r w:rsidR="00DC2185">
        <w:t>,</w:t>
      </w:r>
      <w:r w:rsidR="00EC4452">
        <w:t xml:space="preserve">” </w:t>
      </w:r>
      <w:r w:rsidR="00DC2185">
        <w:t xml:space="preserve">preface </w:t>
      </w:r>
      <w:r w:rsidR="00D006FA">
        <w:t xml:space="preserve">to </w:t>
      </w:r>
      <w:r w:rsidR="00595418" w:rsidRPr="005C0F93">
        <w:rPr>
          <w:i/>
          <w:iCs/>
        </w:rPr>
        <w:t>L’</w:t>
      </w:r>
      <w:r w:rsidR="00D006FA">
        <w:rPr>
          <w:i/>
          <w:iCs/>
        </w:rPr>
        <w:t>o</w:t>
      </w:r>
      <w:r w:rsidR="00595418" w:rsidRPr="005C0F93">
        <w:rPr>
          <w:i/>
          <w:iCs/>
        </w:rPr>
        <w:t>rfèvrerie française</w:t>
      </w:r>
      <w:r w:rsidR="00D006FA">
        <w:rPr>
          <w:i/>
          <w:iCs/>
        </w:rPr>
        <w:t xml:space="preserve">, </w:t>
      </w:r>
      <w:r w:rsidR="00EC4452">
        <w:t>3</w:t>
      </w:r>
      <w:r w:rsidR="00D006FA">
        <w:t>:</w:t>
      </w:r>
      <w:ins w:id="0" w:author="Amy Ogata" w:date="2024-07-08T09:31:00Z">
        <w:r w:rsidR="00AB0BFA">
          <w:t xml:space="preserve"> </w:t>
        </w:r>
      </w:ins>
      <w:r w:rsidR="00DC2185">
        <w:t>xvi</w:t>
      </w:r>
      <w:r w:rsidR="00281A35">
        <w:t>–</w:t>
      </w:r>
      <w:r w:rsidR="00DC2185">
        <w:t>xvii</w:t>
      </w:r>
      <w:r w:rsidR="0055067A">
        <w:t>.</w:t>
      </w:r>
    </w:p>
  </w:endnote>
  <w:endnote w:id="31">
    <w:p w14:paraId="1EE42CFA" w14:textId="3B0087EB" w:rsidR="00B869A6" w:rsidRPr="00BD4A0C" w:rsidRDefault="001D762D" w:rsidP="00027295">
      <w:pPr>
        <w:pStyle w:val="AA-SL-EndnoteIndent"/>
      </w:pPr>
      <w:r w:rsidRPr="001D762D">
        <w:endnoteRef/>
      </w:r>
      <w:r w:rsidR="00B869A6" w:rsidRPr="00BD4A0C">
        <w:t xml:space="preserve"> </w:t>
      </w:r>
      <w:r w:rsidR="0088455E">
        <w:t>B</w:t>
      </w:r>
      <w:r w:rsidR="0088455E" w:rsidRPr="00BD4A0C">
        <w:t xml:space="preserve">ouilhet, </w:t>
      </w:r>
      <w:r w:rsidR="00595418" w:rsidRPr="005C0F93">
        <w:rPr>
          <w:i/>
          <w:iCs/>
        </w:rPr>
        <w:t>L’</w:t>
      </w:r>
      <w:r w:rsidR="00D006FA">
        <w:rPr>
          <w:i/>
          <w:iCs/>
        </w:rPr>
        <w:t>o</w:t>
      </w:r>
      <w:r w:rsidR="00595418" w:rsidRPr="005C0F93">
        <w:rPr>
          <w:i/>
          <w:iCs/>
        </w:rPr>
        <w:t>rfèvrerie française</w:t>
      </w:r>
      <w:r w:rsidR="00AD6F46">
        <w:rPr>
          <w:i/>
          <w:iCs/>
        </w:rPr>
        <w:t>,</w:t>
      </w:r>
      <w:r w:rsidR="0088455E">
        <w:t xml:space="preserve"> 3</w:t>
      </w:r>
      <w:r w:rsidR="00AD6F46">
        <w:t>:</w:t>
      </w:r>
      <w:r w:rsidR="0088455E" w:rsidRPr="00BD4A0C">
        <w:t>30</w:t>
      </w:r>
      <w:r w:rsidR="0088455E">
        <w:t>3.</w:t>
      </w:r>
      <w:r w:rsidR="00AD6F46">
        <w:t xml:space="preserve"> </w:t>
      </w:r>
    </w:p>
  </w:endnote>
  <w:endnote w:id="32">
    <w:p w14:paraId="7DFC58C2" w14:textId="1E6B0C8D" w:rsidR="000F51B7" w:rsidRDefault="001D762D" w:rsidP="00027295">
      <w:pPr>
        <w:pStyle w:val="AA-SL-EndnoteIndent"/>
      </w:pPr>
      <w:r w:rsidRPr="001D762D">
        <w:endnoteRef/>
      </w:r>
      <w:r w:rsidR="000F51B7">
        <w:t xml:space="preserve"> Ros</w:t>
      </w:r>
      <w:r w:rsidR="00AB0BFA">
        <w:t>s</w:t>
      </w:r>
      <w:r w:rsidR="000F51B7">
        <w:t>ella Froissart Pezon</w:t>
      </w:r>
      <w:r w:rsidR="000F51B7" w:rsidRPr="00F33FD2">
        <w:t>e,</w:t>
      </w:r>
      <w:r w:rsidR="000F51B7">
        <w:t xml:space="preserve"> “Controverses sur l’aménagement d’un Musée des arts décoratifs à Paris au XIXe siècle,” </w:t>
      </w:r>
      <w:r w:rsidR="00595418" w:rsidRPr="005C0F93">
        <w:rPr>
          <w:i/>
          <w:iCs/>
        </w:rPr>
        <w:t>Histoire de l’art</w:t>
      </w:r>
      <w:r w:rsidR="000F51B7">
        <w:t xml:space="preserve"> 16 (1991): 5</w:t>
      </w:r>
      <w:r w:rsidR="00595418">
        <w:t>5–6</w:t>
      </w:r>
      <w:r w:rsidR="000F51B7">
        <w:t>5.</w:t>
      </w:r>
    </w:p>
  </w:endnote>
  <w:endnote w:id="33">
    <w:p w14:paraId="61A96355" w14:textId="0BCD5052" w:rsidR="00555937" w:rsidRDefault="001D762D" w:rsidP="00027295">
      <w:pPr>
        <w:pStyle w:val="AA-SL-EndnoteIndent"/>
      </w:pPr>
      <w:r w:rsidRPr="001D762D">
        <w:endnoteRef/>
      </w:r>
      <w:r w:rsidR="00555937">
        <w:t xml:space="preserve"> Debora L. Silverman, </w:t>
      </w:r>
      <w:r w:rsidR="00595418" w:rsidRPr="005C0F93">
        <w:rPr>
          <w:i/>
          <w:iCs/>
        </w:rPr>
        <w:t xml:space="preserve">Art Nouveau in </w:t>
      </w:r>
      <w:r w:rsidR="00B772F4">
        <w:rPr>
          <w:i/>
          <w:iCs/>
        </w:rPr>
        <w:t>F</w:t>
      </w:r>
      <w:r w:rsidR="00595418" w:rsidRPr="005C0F93">
        <w:rPr>
          <w:i/>
          <w:iCs/>
        </w:rPr>
        <w:t>in-de-</w:t>
      </w:r>
      <w:r w:rsidR="00B772F4">
        <w:rPr>
          <w:i/>
          <w:iCs/>
        </w:rPr>
        <w:t>S</w:t>
      </w:r>
      <w:r w:rsidR="00595418" w:rsidRPr="005C0F93">
        <w:rPr>
          <w:i/>
          <w:iCs/>
        </w:rPr>
        <w:t>iècle France: Politics, Psychology and Style</w:t>
      </w:r>
      <w:r w:rsidR="00555937">
        <w:t xml:space="preserve"> (Berkeley</w:t>
      </w:r>
      <w:r w:rsidR="00A11298">
        <w:t>, CA</w:t>
      </w:r>
      <w:r w:rsidR="00555937">
        <w:t>: University of California Press, 1989), 109</w:t>
      </w:r>
      <w:r w:rsidR="00E9113D">
        <w:t>–</w:t>
      </w:r>
      <w:r w:rsidR="00D52ED8">
        <w:t>33</w:t>
      </w:r>
      <w:r w:rsidR="001309A2">
        <w:t>.</w:t>
      </w:r>
    </w:p>
  </w:endnote>
  <w:endnote w:id="34">
    <w:p w14:paraId="04A5EB7E" w14:textId="5E8F1E1F" w:rsidR="003F667B" w:rsidRPr="009516DF" w:rsidRDefault="001D762D" w:rsidP="00027295">
      <w:pPr>
        <w:pStyle w:val="AA-SL-EndnoteIndent"/>
      </w:pPr>
      <w:r w:rsidRPr="001D762D">
        <w:endnoteRef/>
      </w:r>
      <w:r w:rsidR="003F667B" w:rsidRPr="00BD4A0C">
        <w:t xml:space="preserve"> Stéphane Dervillé</w:t>
      </w:r>
      <w:r w:rsidR="00F750AC">
        <w:t xml:space="preserve"> quoted</w:t>
      </w:r>
      <w:r w:rsidR="00F750AC" w:rsidRPr="00BD4A0C">
        <w:t xml:space="preserve"> </w:t>
      </w:r>
      <w:r w:rsidR="003F667B" w:rsidRPr="00BD4A0C">
        <w:t>in</w:t>
      </w:r>
      <w:r w:rsidR="00CD7122">
        <w:t xml:space="preserve"> Henri Bouilhet,</w:t>
      </w:r>
      <w:r w:rsidR="003F667B" w:rsidRPr="00BD4A0C">
        <w:t xml:space="preserve"> </w:t>
      </w:r>
      <w:r w:rsidR="00595418" w:rsidRPr="005C0F93">
        <w:rPr>
          <w:i/>
          <w:iCs/>
        </w:rPr>
        <w:t xml:space="preserve">Musée </w:t>
      </w:r>
      <w:r w:rsidR="00CA128A">
        <w:rPr>
          <w:i/>
          <w:iCs/>
        </w:rPr>
        <w:t>C</w:t>
      </w:r>
      <w:r w:rsidR="00595418" w:rsidRPr="005C0F93">
        <w:rPr>
          <w:i/>
          <w:iCs/>
        </w:rPr>
        <w:t>entennal de la classe 94. L’orfèvrerie française à l’</w:t>
      </w:r>
      <w:r w:rsidR="00F33FD2">
        <w:rPr>
          <w:i/>
          <w:iCs/>
        </w:rPr>
        <w:t>E</w:t>
      </w:r>
      <w:r w:rsidR="00595418" w:rsidRPr="005C0F93">
        <w:rPr>
          <w:i/>
          <w:iCs/>
        </w:rPr>
        <w:t xml:space="preserve">xposition </w:t>
      </w:r>
      <w:r w:rsidR="00F33FD2">
        <w:rPr>
          <w:i/>
          <w:iCs/>
        </w:rPr>
        <w:t>U</w:t>
      </w:r>
      <w:r w:rsidR="00595418" w:rsidRPr="005C0F93">
        <w:rPr>
          <w:i/>
          <w:iCs/>
        </w:rPr>
        <w:t xml:space="preserve">niverselle </w:t>
      </w:r>
      <w:r w:rsidR="00F33FD2">
        <w:rPr>
          <w:i/>
          <w:iCs/>
        </w:rPr>
        <w:t>I</w:t>
      </w:r>
      <w:r w:rsidR="00595418" w:rsidRPr="005C0F93">
        <w:rPr>
          <w:i/>
          <w:iCs/>
        </w:rPr>
        <w:t xml:space="preserve">nternationale de </w:t>
      </w:r>
      <w:r w:rsidR="00595418" w:rsidRPr="009516DF">
        <w:rPr>
          <w:i/>
          <w:iCs/>
        </w:rPr>
        <w:t xml:space="preserve">1900, à Paris </w:t>
      </w:r>
      <w:r w:rsidR="000A2B25" w:rsidRPr="009516DF">
        <w:t>[</w:t>
      </w:r>
      <w:r w:rsidR="00595418" w:rsidRPr="009516DF">
        <w:t>. . .</w:t>
      </w:r>
      <w:r w:rsidR="000A2B25" w:rsidRPr="009516DF">
        <w:t>]</w:t>
      </w:r>
      <w:r w:rsidR="00595418" w:rsidRPr="009516DF">
        <w:rPr>
          <w:i/>
          <w:iCs/>
        </w:rPr>
        <w:t xml:space="preserve"> Rapport du Comité d’</w:t>
      </w:r>
      <w:r w:rsidR="00F33FD2" w:rsidRPr="009516DF">
        <w:rPr>
          <w:i/>
          <w:iCs/>
        </w:rPr>
        <w:t>I</w:t>
      </w:r>
      <w:r w:rsidR="00595418" w:rsidRPr="009516DF">
        <w:rPr>
          <w:i/>
          <w:iCs/>
        </w:rPr>
        <w:t xml:space="preserve">nstallation, </w:t>
      </w:r>
      <w:r w:rsidR="00F33FD2" w:rsidRPr="009516DF">
        <w:rPr>
          <w:i/>
          <w:iCs/>
        </w:rPr>
        <w:t>M</w:t>
      </w:r>
      <w:r w:rsidR="00595418" w:rsidRPr="009516DF">
        <w:rPr>
          <w:i/>
          <w:iCs/>
        </w:rPr>
        <w:t>. Henri Bouilhet, rapporteur</w:t>
      </w:r>
      <w:r w:rsidR="00CD7122" w:rsidRPr="009516DF">
        <w:t xml:space="preserve"> (Saint-Cloud: Belin, 1908), </w:t>
      </w:r>
      <w:r w:rsidR="003F667B" w:rsidRPr="009516DF">
        <w:t>2.</w:t>
      </w:r>
      <w:r w:rsidR="00CA128A" w:rsidRPr="009516DF">
        <w:t xml:space="preserve"> </w:t>
      </w:r>
    </w:p>
  </w:endnote>
  <w:endnote w:id="35">
    <w:p w14:paraId="58C1741C" w14:textId="33837E47" w:rsidR="005D466F" w:rsidRDefault="001D762D" w:rsidP="00027295">
      <w:pPr>
        <w:pStyle w:val="AA-SL-EndnoteIndent"/>
      </w:pPr>
      <w:r w:rsidRPr="009516DF">
        <w:endnoteRef/>
      </w:r>
      <w:r w:rsidR="005D466F" w:rsidRPr="009516DF">
        <w:t xml:space="preserve"> François Carnot, engineer and cultural administrator</w:t>
      </w:r>
      <w:r w:rsidR="005D466F">
        <w:t>, was the son of Sadi Carnot, who was president of the Republic between 1887 and</w:t>
      </w:r>
      <w:r w:rsidR="00951791">
        <w:t xml:space="preserve"> 1894, </w:t>
      </w:r>
      <w:r w:rsidR="00A0446A">
        <w:t>when he was</w:t>
      </w:r>
      <w:r w:rsidR="005D466F">
        <w:t xml:space="preserve"> assassinat</w:t>
      </w:r>
      <w:r w:rsidR="00A0446A">
        <w:t>ed</w:t>
      </w:r>
      <w:r w:rsidR="005D466F">
        <w:t>.</w:t>
      </w:r>
    </w:p>
  </w:endnote>
  <w:endnote w:id="36">
    <w:p w14:paraId="6C47F18D" w14:textId="56903CAA" w:rsidR="003F667B" w:rsidRPr="005615B2" w:rsidRDefault="001D762D" w:rsidP="005615B2">
      <w:pPr>
        <w:pStyle w:val="AA-SL-EndnoteIndent"/>
      </w:pPr>
      <w:r w:rsidRPr="001D762D">
        <w:endnoteRef/>
      </w:r>
      <w:r w:rsidR="003F667B" w:rsidRPr="00325127">
        <w:t xml:space="preserve"> Since each class had its own retrospective exhibit, there were also displays on the history of public </w:t>
      </w:r>
      <w:r w:rsidR="003F667B" w:rsidRPr="00F92320">
        <w:t>works, such</w:t>
      </w:r>
      <w:r w:rsidR="003F667B" w:rsidRPr="00325127">
        <w:t xml:space="preserve"> as bridges and canals as well as railroads and stations. See</w:t>
      </w:r>
      <w:r w:rsidR="003F667B">
        <w:t xml:space="preserve"> </w:t>
      </w:r>
      <w:r w:rsidR="00595418" w:rsidRPr="005C0F93">
        <w:rPr>
          <w:i/>
          <w:iCs/>
        </w:rPr>
        <w:t xml:space="preserve">Musée Rétrospectif </w:t>
      </w:r>
      <w:r w:rsidR="00595418" w:rsidRPr="00147C7D">
        <w:rPr>
          <w:i/>
          <w:iCs/>
        </w:rPr>
        <w:t xml:space="preserve">de la Classe </w:t>
      </w:r>
      <w:r w:rsidR="00595418" w:rsidRPr="005C0F93">
        <w:rPr>
          <w:i/>
          <w:iCs/>
        </w:rPr>
        <w:t>29: Modèles, plans et dessins de travaux publics à l’</w:t>
      </w:r>
      <w:r w:rsidR="004312F8">
        <w:rPr>
          <w:i/>
          <w:iCs/>
        </w:rPr>
        <w:t>E</w:t>
      </w:r>
      <w:r w:rsidR="00595418" w:rsidRPr="005C0F93">
        <w:rPr>
          <w:i/>
          <w:iCs/>
        </w:rPr>
        <w:t xml:space="preserve">xposition </w:t>
      </w:r>
      <w:r w:rsidR="004312F8">
        <w:rPr>
          <w:i/>
          <w:iCs/>
        </w:rPr>
        <w:t>U</w:t>
      </w:r>
      <w:r w:rsidR="00595418" w:rsidRPr="005C0F93">
        <w:rPr>
          <w:i/>
          <w:iCs/>
        </w:rPr>
        <w:t xml:space="preserve">niverselle </w:t>
      </w:r>
      <w:r w:rsidR="004312F8">
        <w:rPr>
          <w:i/>
          <w:iCs/>
        </w:rPr>
        <w:t>I</w:t>
      </w:r>
      <w:r w:rsidR="00595418" w:rsidRPr="005C0F93">
        <w:rPr>
          <w:i/>
          <w:iCs/>
        </w:rPr>
        <w:t xml:space="preserve">nternationale de 1900, à </w:t>
      </w:r>
      <w:r w:rsidR="00595418" w:rsidRPr="000014D5">
        <w:rPr>
          <w:i/>
          <w:iCs/>
        </w:rPr>
        <w:t>Paris</w:t>
      </w:r>
      <w:r w:rsidR="00595418" w:rsidRPr="000014D5">
        <w:t xml:space="preserve"> </w:t>
      </w:r>
      <w:r w:rsidR="003D4229" w:rsidRPr="000014D5">
        <w:t>(</w:t>
      </w:r>
      <w:r w:rsidR="003F667B" w:rsidRPr="000014D5">
        <w:t>Saint-Cloud: Belin</w:t>
      </w:r>
      <w:r w:rsidR="003F667B" w:rsidRPr="005615B2">
        <w:t xml:space="preserve">, </w:t>
      </w:r>
      <w:r w:rsidR="008A5E96">
        <w:t>c</w:t>
      </w:r>
      <w:r w:rsidR="00F63C43">
        <w:t>a</w:t>
      </w:r>
      <w:r w:rsidR="008A5E96">
        <w:t>.</w:t>
      </w:r>
      <w:r w:rsidR="00F63C43">
        <w:t xml:space="preserve"> </w:t>
      </w:r>
      <w:r w:rsidR="003F667B" w:rsidRPr="005615B2">
        <w:t>1900</w:t>
      </w:r>
      <w:r w:rsidR="003D4229" w:rsidRPr="005615B2">
        <w:t>)</w:t>
      </w:r>
      <w:r w:rsidR="00147C7D">
        <w:t>,</w:t>
      </w:r>
      <w:r w:rsidR="007466B8">
        <w:t xml:space="preserve"> </w:t>
      </w:r>
      <w:r w:rsidR="007466B8" w:rsidRPr="007466B8">
        <w:t>https://archive.org/details/museeretrospecti00expo_0/mode/2up</w:t>
      </w:r>
      <w:r w:rsidR="000014D5">
        <w:t>.</w:t>
      </w:r>
    </w:p>
  </w:endnote>
  <w:endnote w:id="37">
    <w:p w14:paraId="420FD8AB" w14:textId="76741B8C" w:rsidR="00741043" w:rsidRPr="00BD4A0C" w:rsidRDefault="001D762D" w:rsidP="00027295">
      <w:pPr>
        <w:pStyle w:val="AA-SL-EndnoteIndent"/>
      </w:pPr>
      <w:r w:rsidRPr="001D762D">
        <w:endnoteRef/>
      </w:r>
      <w:r w:rsidR="00741043" w:rsidRPr="00BD4A0C">
        <w:t xml:space="preserve"> Anca I. Lasc, “Paris 1900: The Musée Centennale du </w:t>
      </w:r>
      <w:r w:rsidR="007744AE">
        <w:t>M</w:t>
      </w:r>
      <w:r w:rsidR="00741043" w:rsidRPr="00BD4A0C">
        <w:t xml:space="preserve">obilier et de la </w:t>
      </w:r>
      <w:r w:rsidR="007744AE">
        <w:t>D</w:t>
      </w:r>
      <w:r w:rsidR="00690437">
        <w:t>é</w:t>
      </w:r>
      <w:r w:rsidR="00741043" w:rsidRPr="00BD4A0C">
        <w:t xml:space="preserve">coration and the </w:t>
      </w:r>
      <w:r w:rsidR="007744AE">
        <w:t>F</w:t>
      </w:r>
      <w:r w:rsidR="00741043" w:rsidRPr="00BD4A0C">
        <w:t xml:space="preserve">ormation of a </w:t>
      </w:r>
      <w:r w:rsidR="007744AE">
        <w:t>N</w:t>
      </w:r>
      <w:r w:rsidR="00741043" w:rsidRPr="00BD4A0C">
        <w:t xml:space="preserve">ational </w:t>
      </w:r>
      <w:r w:rsidR="007744AE">
        <w:t>D</w:t>
      </w:r>
      <w:r w:rsidR="00741043" w:rsidRPr="00BD4A0C">
        <w:t xml:space="preserve">esign </w:t>
      </w:r>
      <w:r w:rsidR="007744AE">
        <w:t>I</w:t>
      </w:r>
      <w:r w:rsidR="00741043" w:rsidRPr="00BD4A0C">
        <w:t xml:space="preserve">dentity,” </w:t>
      </w:r>
      <w:r w:rsidR="00230693">
        <w:t xml:space="preserve">in </w:t>
      </w:r>
      <w:r w:rsidR="00595418" w:rsidRPr="008A070F">
        <w:rPr>
          <w:i/>
          <w:iCs/>
        </w:rPr>
        <w:t>Expanding Nationalisms at World’s Fairs: Identity, Diversity and Exchange</w:t>
      </w:r>
      <w:r w:rsidR="00741043" w:rsidRPr="00BD4A0C">
        <w:t xml:space="preserve">, </w:t>
      </w:r>
      <w:r w:rsidR="00230693">
        <w:t xml:space="preserve">ed. </w:t>
      </w:r>
      <w:r w:rsidR="00741043" w:rsidRPr="00BD4A0C">
        <w:t>David Raizman and Ethan Robey (</w:t>
      </w:r>
      <w:r w:rsidR="00F51D28">
        <w:t xml:space="preserve">New York: </w:t>
      </w:r>
      <w:r w:rsidR="00741043" w:rsidRPr="00BD4A0C">
        <w:t>Routledge, 20</w:t>
      </w:r>
      <w:r w:rsidR="00F51D28">
        <w:t xml:space="preserve">20), </w:t>
      </w:r>
      <w:r w:rsidR="00595418">
        <w:t>109–29</w:t>
      </w:r>
      <w:r w:rsidR="00483D9C">
        <w:t>.</w:t>
      </w:r>
    </w:p>
  </w:endnote>
  <w:endnote w:id="38">
    <w:p w14:paraId="7CB1ECC0" w14:textId="5F51C93C" w:rsidR="003F667B" w:rsidRPr="00BD4A0C" w:rsidRDefault="001D762D" w:rsidP="00027295">
      <w:pPr>
        <w:pStyle w:val="AA-SL-EndnoteIndent"/>
      </w:pPr>
      <w:r w:rsidRPr="001D762D">
        <w:endnoteRef/>
      </w:r>
      <w:r w:rsidR="003F667B" w:rsidRPr="00BD4A0C">
        <w:t xml:space="preserve"> </w:t>
      </w:r>
      <w:r w:rsidR="003F667B" w:rsidRPr="00030C41">
        <w:t>Bouilhet,</w:t>
      </w:r>
      <w:r w:rsidR="003F667B" w:rsidRPr="008A070F">
        <w:rPr>
          <w:i/>
          <w:iCs/>
        </w:rPr>
        <w:t xml:space="preserve"> </w:t>
      </w:r>
      <w:r w:rsidR="00595418" w:rsidRPr="008A070F">
        <w:rPr>
          <w:i/>
          <w:iCs/>
        </w:rPr>
        <w:t xml:space="preserve">Musée </w:t>
      </w:r>
      <w:r w:rsidR="00CF1195">
        <w:rPr>
          <w:i/>
          <w:iCs/>
        </w:rPr>
        <w:t>C</w:t>
      </w:r>
      <w:r w:rsidR="00595418" w:rsidRPr="008A070F">
        <w:rPr>
          <w:i/>
          <w:iCs/>
        </w:rPr>
        <w:t>entennal de la class</w:t>
      </w:r>
      <w:r w:rsidR="00CF1195">
        <w:rPr>
          <w:i/>
          <w:iCs/>
        </w:rPr>
        <w:t>e</w:t>
      </w:r>
      <w:r w:rsidR="00595418" w:rsidRPr="008A070F">
        <w:rPr>
          <w:i/>
          <w:iCs/>
        </w:rPr>
        <w:t xml:space="preserve"> 94</w:t>
      </w:r>
      <w:r w:rsidR="003F667B" w:rsidRPr="00BD4A0C">
        <w:t>, 8.</w:t>
      </w:r>
    </w:p>
  </w:endnote>
  <w:endnote w:id="39">
    <w:p w14:paraId="45FF7503" w14:textId="5FA1FAE8" w:rsidR="00BF0D68" w:rsidRPr="00311089" w:rsidRDefault="001D762D" w:rsidP="00027295">
      <w:pPr>
        <w:pStyle w:val="AA-SL-EndnoteIndent"/>
      </w:pPr>
      <w:r w:rsidRPr="001D762D">
        <w:endnoteRef/>
      </w:r>
      <w:r w:rsidR="00BF0D68">
        <w:t xml:space="preserve"> </w:t>
      </w:r>
      <w:r w:rsidR="00595418" w:rsidRPr="008A070F">
        <w:rPr>
          <w:i/>
          <w:iCs/>
        </w:rPr>
        <w:t xml:space="preserve">Le </w:t>
      </w:r>
      <w:r w:rsidR="00757347">
        <w:rPr>
          <w:i/>
          <w:iCs/>
        </w:rPr>
        <w:t>P</w:t>
      </w:r>
      <w:r w:rsidR="00595418" w:rsidRPr="008A070F">
        <w:rPr>
          <w:i/>
          <w:iCs/>
        </w:rPr>
        <w:t>anorama</w:t>
      </w:r>
      <w:r w:rsidR="00BF0D68">
        <w:t xml:space="preserve"> </w:t>
      </w:r>
      <w:r w:rsidR="004633F1">
        <w:t xml:space="preserve">nos. </w:t>
      </w:r>
      <w:r w:rsidR="004633F1" w:rsidRPr="00147C7D">
        <w:t>2</w:t>
      </w:r>
      <w:r w:rsidR="00595418" w:rsidRPr="00147C7D">
        <w:t>6–3</w:t>
      </w:r>
      <w:r w:rsidR="004633F1" w:rsidRPr="00147C7D">
        <w:t xml:space="preserve">0 </w:t>
      </w:r>
      <w:r w:rsidR="0086621C" w:rsidRPr="00147C7D">
        <w:t xml:space="preserve">(1901) </w:t>
      </w:r>
      <w:proofErr w:type="gramStart"/>
      <w:r w:rsidR="004633F1" w:rsidRPr="00147C7D">
        <w:t>were</w:t>
      </w:r>
      <w:proofErr w:type="gramEnd"/>
      <w:r w:rsidR="004633F1" w:rsidRPr="00147C7D">
        <w:t xml:space="preserve"> devoted to the Musées Centennaux</w:t>
      </w:r>
      <w:r w:rsidR="00690437" w:rsidRPr="00147C7D">
        <w:t xml:space="preserve">. The masthead </w:t>
      </w:r>
      <w:r w:rsidR="004432B7" w:rsidRPr="00147C7D">
        <w:t>indicates that issues grouped</w:t>
      </w:r>
      <w:r w:rsidR="00BB0BE5" w:rsidRPr="00147C7D">
        <w:t xml:space="preserve"> </w:t>
      </w:r>
      <w:r w:rsidR="00AF0372" w:rsidRPr="00147C7D">
        <w:t xml:space="preserve">multiple </w:t>
      </w:r>
      <w:r w:rsidR="00BB0BE5" w:rsidRPr="00147C7D">
        <w:t xml:space="preserve">classes together and </w:t>
      </w:r>
      <w:r w:rsidR="00690437" w:rsidRPr="00147C7D">
        <w:t xml:space="preserve">lists </w:t>
      </w:r>
      <w:r w:rsidR="004432B7" w:rsidRPr="00147C7D">
        <w:t xml:space="preserve">them </w:t>
      </w:r>
      <w:r w:rsidR="00690437" w:rsidRPr="00147C7D">
        <w:t xml:space="preserve">as: </w:t>
      </w:r>
      <w:r w:rsidR="0086621C" w:rsidRPr="00147C7D">
        <w:t xml:space="preserve">No. 26 </w:t>
      </w:r>
      <w:r w:rsidR="004633F1" w:rsidRPr="00147C7D">
        <w:t>Les Moyens de Transport, les Instruments de Musique</w:t>
      </w:r>
      <w:r w:rsidR="00D52FB5" w:rsidRPr="00147C7D">
        <w:t xml:space="preserve"> </w:t>
      </w:r>
      <w:r w:rsidR="004633F1" w:rsidRPr="00147C7D">
        <w:t xml:space="preserve">l’Alimentation; </w:t>
      </w:r>
      <w:r w:rsidR="0086621C" w:rsidRPr="00147C7D">
        <w:t xml:space="preserve">No. 27 </w:t>
      </w:r>
      <w:r w:rsidR="004633F1" w:rsidRPr="00147C7D">
        <w:t>Les Tissus</w:t>
      </w:r>
      <w:r w:rsidR="0086621C" w:rsidRPr="00147C7D">
        <w:t>,</w:t>
      </w:r>
      <w:r w:rsidR="004633F1" w:rsidRPr="00147C7D">
        <w:t xml:space="preserve"> Soieries, Broderies</w:t>
      </w:r>
      <w:r w:rsidR="0086621C" w:rsidRPr="00147C7D">
        <w:t>, le Mobilier</w:t>
      </w:r>
      <w:r w:rsidR="00D52FB5" w:rsidRPr="00147C7D">
        <w:t xml:space="preserve"> </w:t>
      </w:r>
      <w:r w:rsidR="004633F1" w:rsidRPr="00147C7D">
        <w:t xml:space="preserve">de 1780 à 1880; </w:t>
      </w:r>
      <w:r w:rsidR="0086621C" w:rsidRPr="00147C7D">
        <w:t xml:space="preserve">No. 28 </w:t>
      </w:r>
      <w:r w:rsidR="004633F1" w:rsidRPr="00147C7D">
        <w:t>Le Mobilier</w:t>
      </w:r>
      <w:r w:rsidR="0086621C" w:rsidRPr="00147C7D">
        <w:t xml:space="preserve"> (suite),</w:t>
      </w:r>
      <w:r w:rsidR="004633F1" w:rsidRPr="00147C7D">
        <w:t xml:space="preserve"> les Arts du Métal, le Chauffage, l’Agriculture; </w:t>
      </w:r>
      <w:r w:rsidR="0086621C" w:rsidRPr="00147C7D">
        <w:t xml:space="preserve">No. 29 </w:t>
      </w:r>
      <w:r w:rsidR="004633F1" w:rsidRPr="00147C7D">
        <w:t>Le Costume de Louis XV à Napoléon III, les Parures de</w:t>
      </w:r>
      <w:r w:rsidR="00690437" w:rsidRPr="00147C7D">
        <w:t xml:space="preserve"> </w:t>
      </w:r>
      <w:r w:rsidR="004633F1" w:rsidRPr="00147C7D">
        <w:t>la</w:t>
      </w:r>
      <w:r w:rsidR="00C71436" w:rsidRPr="00147C7D">
        <w:t xml:space="preserve"> </w:t>
      </w:r>
      <w:r w:rsidR="004633F1" w:rsidRPr="00147C7D">
        <w:t>Femme et ses</w:t>
      </w:r>
      <w:r w:rsidR="00595418" w:rsidRPr="00147C7D">
        <w:t xml:space="preserve"> </w:t>
      </w:r>
      <w:r w:rsidR="004633F1" w:rsidRPr="00147C7D">
        <w:t xml:space="preserve">Objets de toilette; </w:t>
      </w:r>
      <w:r w:rsidR="00C71436" w:rsidRPr="00147C7D">
        <w:t xml:space="preserve">and </w:t>
      </w:r>
      <w:r w:rsidR="0086621C" w:rsidRPr="00147C7D">
        <w:t xml:space="preserve">No. 30 </w:t>
      </w:r>
      <w:r w:rsidR="004633F1" w:rsidRPr="00147C7D">
        <w:t xml:space="preserve">Les </w:t>
      </w:r>
      <w:r w:rsidR="004633F1" w:rsidRPr="00311089">
        <w:t>Armes de guerre et de chasse, le Luminaire, la Coutellerie</w:t>
      </w:r>
      <w:r w:rsidR="0086621C" w:rsidRPr="00311089">
        <w:t>,</w:t>
      </w:r>
      <w:r w:rsidR="004633F1" w:rsidRPr="00311089">
        <w:t xml:space="preserve"> les Jouets</w:t>
      </w:r>
      <w:r w:rsidR="0086621C" w:rsidRPr="00311089">
        <w:t>,</w:t>
      </w:r>
      <w:r w:rsidR="004633F1" w:rsidRPr="00311089">
        <w:t xml:space="preserve"> la Céramique et la Verrerie.</w:t>
      </w:r>
      <w:r w:rsidR="00C71436" w:rsidRPr="00311089">
        <w:t xml:space="preserve"> </w:t>
      </w:r>
    </w:p>
  </w:endnote>
  <w:endnote w:id="40">
    <w:p w14:paraId="3759637B" w14:textId="79618A42" w:rsidR="00481E25" w:rsidRPr="00772D34" w:rsidRDefault="001D762D" w:rsidP="00027295">
      <w:pPr>
        <w:pStyle w:val="AA-SL-EndnoteIndent"/>
        <w:rPr>
          <w:b/>
          <w:bCs/>
        </w:rPr>
      </w:pPr>
      <w:r w:rsidRPr="00311089">
        <w:endnoteRef/>
      </w:r>
      <w:r w:rsidR="00481E25" w:rsidRPr="00311089">
        <w:t xml:space="preserve"> </w:t>
      </w:r>
      <w:r w:rsidR="00595418" w:rsidRPr="00311089">
        <w:rPr>
          <w:i/>
          <w:iCs/>
        </w:rPr>
        <w:t>Musée Centennal de la Classe 72: Céramique, à l’</w:t>
      </w:r>
      <w:r w:rsidR="00C05389" w:rsidRPr="00311089">
        <w:rPr>
          <w:i/>
          <w:iCs/>
        </w:rPr>
        <w:t>E</w:t>
      </w:r>
      <w:r w:rsidR="00595418" w:rsidRPr="00311089">
        <w:rPr>
          <w:i/>
          <w:iCs/>
        </w:rPr>
        <w:t xml:space="preserve">xposition </w:t>
      </w:r>
      <w:r w:rsidR="00C05389" w:rsidRPr="00311089">
        <w:rPr>
          <w:i/>
          <w:iCs/>
        </w:rPr>
        <w:t>U</w:t>
      </w:r>
      <w:r w:rsidR="00595418" w:rsidRPr="00311089">
        <w:rPr>
          <w:i/>
          <w:iCs/>
        </w:rPr>
        <w:t xml:space="preserve">niverselle </w:t>
      </w:r>
      <w:r w:rsidR="00C05389" w:rsidRPr="00311089">
        <w:rPr>
          <w:i/>
          <w:iCs/>
        </w:rPr>
        <w:t>I</w:t>
      </w:r>
      <w:r w:rsidR="00595418" w:rsidRPr="00311089">
        <w:rPr>
          <w:i/>
          <w:iCs/>
        </w:rPr>
        <w:t>nternationale de 1900 à Paris, Rapport du Comité d’</w:t>
      </w:r>
      <w:r w:rsidR="00C05389" w:rsidRPr="00311089">
        <w:rPr>
          <w:i/>
          <w:iCs/>
        </w:rPr>
        <w:t>I</w:t>
      </w:r>
      <w:r w:rsidR="00595418" w:rsidRPr="00311089">
        <w:rPr>
          <w:i/>
          <w:iCs/>
        </w:rPr>
        <w:t>nstallation</w:t>
      </w:r>
      <w:r w:rsidR="00481E25" w:rsidRPr="00311089">
        <w:t xml:space="preserve"> (</w:t>
      </w:r>
      <w:r w:rsidR="00682FBD" w:rsidRPr="00311089">
        <w:t>Paris?</w:t>
      </w:r>
      <w:r w:rsidR="00481E25" w:rsidRPr="00311089">
        <w:t>,</w:t>
      </w:r>
      <w:r w:rsidR="00BB0BE5" w:rsidRPr="00311089">
        <w:t xml:space="preserve"> n.p., </w:t>
      </w:r>
      <w:r w:rsidR="00481E25" w:rsidRPr="00311089">
        <w:t>1900</w:t>
      </w:r>
      <w:r w:rsidR="00481E25">
        <w:t>)</w:t>
      </w:r>
      <w:r w:rsidR="00BB0BE5">
        <w:t xml:space="preserve"> </w:t>
      </w:r>
      <w:r w:rsidR="00BB0BE5" w:rsidRPr="00BB0BE5">
        <w:t>https://archive.org/details/museecentennald00expo/page/</w:t>
      </w:r>
      <w:r w:rsidR="00BB0BE5" w:rsidRPr="00311089">
        <w:t>n7/mode/2up</w:t>
      </w:r>
      <w:r w:rsidR="00481E25" w:rsidRPr="00311089">
        <w:t xml:space="preserve">; </w:t>
      </w:r>
      <w:r w:rsidR="00595418" w:rsidRPr="00311089">
        <w:rPr>
          <w:i/>
          <w:iCs/>
        </w:rPr>
        <w:t>Musée Centennal de la Classe 12 (photographie) à l’</w:t>
      </w:r>
      <w:r w:rsidR="00C05389" w:rsidRPr="00311089">
        <w:rPr>
          <w:i/>
          <w:iCs/>
        </w:rPr>
        <w:t>E</w:t>
      </w:r>
      <w:r w:rsidR="00595418" w:rsidRPr="00311089">
        <w:rPr>
          <w:i/>
          <w:iCs/>
        </w:rPr>
        <w:t xml:space="preserve">xposition </w:t>
      </w:r>
      <w:r w:rsidR="00C05389" w:rsidRPr="00311089">
        <w:rPr>
          <w:i/>
          <w:iCs/>
        </w:rPr>
        <w:t>U</w:t>
      </w:r>
      <w:r w:rsidR="00595418" w:rsidRPr="00311089">
        <w:rPr>
          <w:i/>
          <w:iCs/>
        </w:rPr>
        <w:t xml:space="preserve">niverselle </w:t>
      </w:r>
      <w:r w:rsidR="00C05389" w:rsidRPr="00772D34">
        <w:rPr>
          <w:i/>
          <w:iCs/>
        </w:rPr>
        <w:t>I</w:t>
      </w:r>
      <w:r w:rsidR="00595418" w:rsidRPr="00772D34">
        <w:rPr>
          <w:i/>
          <w:iCs/>
        </w:rPr>
        <w:t>nternationale de 1900 à Paris: Métrophotographie &amp; chronophotographie</w:t>
      </w:r>
      <w:r w:rsidR="00DE14B5" w:rsidRPr="00772D34">
        <w:t xml:space="preserve"> (</w:t>
      </w:r>
      <w:r w:rsidR="008A5E96">
        <w:t>Saint-Cloud: Belin, c</w:t>
      </w:r>
      <w:r w:rsidR="007F50F0">
        <w:t>a</w:t>
      </w:r>
      <w:r w:rsidR="008A5E96">
        <w:t>.</w:t>
      </w:r>
      <w:r w:rsidR="007F50F0">
        <w:t xml:space="preserve"> </w:t>
      </w:r>
      <w:r w:rsidR="00481E25" w:rsidRPr="00772D34">
        <w:t>1900</w:t>
      </w:r>
      <w:r w:rsidR="00DE14B5" w:rsidRPr="00772D34">
        <w:t>)</w:t>
      </w:r>
      <w:r w:rsidR="00BB0BE5" w:rsidRPr="00772D34">
        <w:t xml:space="preserve"> https://archive.org/details/museecentennalde00expo/mode/2up</w:t>
      </w:r>
      <w:r w:rsidR="00481E25" w:rsidRPr="00772D34">
        <w:t xml:space="preserve">; </w:t>
      </w:r>
      <w:r w:rsidR="001C49F2" w:rsidRPr="00772D34">
        <w:t xml:space="preserve">and </w:t>
      </w:r>
      <w:r w:rsidR="00595418" w:rsidRPr="00772D34">
        <w:rPr>
          <w:i/>
          <w:iCs/>
        </w:rPr>
        <w:t>Musée Centennal de la Classe 87: Arts, chimiques et pharmacie (matériel, procédés et produits) à l’</w:t>
      </w:r>
      <w:r w:rsidR="00C05389" w:rsidRPr="00772D34">
        <w:rPr>
          <w:i/>
          <w:iCs/>
        </w:rPr>
        <w:t>E</w:t>
      </w:r>
      <w:r w:rsidR="00595418" w:rsidRPr="00772D34">
        <w:rPr>
          <w:i/>
          <w:iCs/>
        </w:rPr>
        <w:t xml:space="preserve">xposition </w:t>
      </w:r>
      <w:r w:rsidR="00C05389" w:rsidRPr="00772D34">
        <w:rPr>
          <w:i/>
          <w:iCs/>
        </w:rPr>
        <w:t>U</w:t>
      </w:r>
      <w:r w:rsidR="00595418" w:rsidRPr="00772D34">
        <w:rPr>
          <w:i/>
          <w:iCs/>
        </w:rPr>
        <w:t xml:space="preserve">niverselle </w:t>
      </w:r>
      <w:r w:rsidR="00C05389" w:rsidRPr="00772D34">
        <w:rPr>
          <w:i/>
          <w:iCs/>
        </w:rPr>
        <w:t>I</w:t>
      </w:r>
      <w:r w:rsidR="00595418" w:rsidRPr="00772D34">
        <w:rPr>
          <w:i/>
          <w:iCs/>
        </w:rPr>
        <w:t>nternationale de 1900, à Paris</w:t>
      </w:r>
      <w:r w:rsidR="00DE14B5" w:rsidRPr="00772D34">
        <w:t xml:space="preserve"> (</w:t>
      </w:r>
      <w:r w:rsidR="008A5E96">
        <w:t>Saint-Cloud: Belin, c</w:t>
      </w:r>
      <w:r w:rsidR="007F50F0">
        <w:t>a</w:t>
      </w:r>
      <w:r w:rsidR="008A5E96">
        <w:t>.</w:t>
      </w:r>
      <w:r w:rsidR="007F50F0">
        <w:t xml:space="preserve"> </w:t>
      </w:r>
      <w:r w:rsidR="00481E25" w:rsidRPr="00772D34">
        <w:t>19</w:t>
      </w:r>
      <w:r w:rsidR="001D4D8F" w:rsidRPr="00772D34">
        <w:t>00)</w:t>
      </w:r>
      <w:r w:rsidR="001C49F2" w:rsidRPr="00772D34">
        <w:t xml:space="preserve"> </w:t>
      </w:r>
      <w:r w:rsidR="001D4D8F" w:rsidRPr="00772D34">
        <w:t>https://archive.org/details/musecentennald00expo</w:t>
      </w:r>
      <w:r w:rsidR="00481E25" w:rsidRPr="00772D34">
        <w:t xml:space="preserve">. </w:t>
      </w:r>
      <w:r w:rsidR="00483D9C" w:rsidRPr="00772D34">
        <w:t>One</w:t>
      </w:r>
      <w:r w:rsidR="00481E25" w:rsidRPr="00772D34">
        <w:t xml:space="preserve"> compilation </w:t>
      </w:r>
      <w:r w:rsidR="00481E25">
        <w:t>examines</w:t>
      </w:r>
      <w:r w:rsidR="00D52FB5">
        <w:t xml:space="preserve"> the history of Paris </w:t>
      </w:r>
      <w:r w:rsidR="00481E25">
        <w:t xml:space="preserve">rather than applied arts: </w:t>
      </w:r>
      <w:r w:rsidR="00481E25" w:rsidRPr="00481E25">
        <w:t>Charles</w:t>
      </w:r>
      <w:r w:rsidR="00481E25">
        <w:t xml:space="preserve"> </w:t>
      </w:r>
      <w:r w:rsidR="00481E25" w:rsidRPr="00481E25">
        <w:t>Simond</w:t>
      </w:r>
      <w:r w:rsidR="00481E25">
        <w:t xml:space="preserve">, </w:t>
      </w:r>
      <w:r w:rsidR="00595418" w:rsidRPr="008A070F">
        <w:rPr>
          <w:i/>
          <w:iCs/>
        </w:rPr>
        <w:t>Paris de 1800 à 1900</w:t>
      </w:r>
      <w:r w:rsidR="00D958AA">
        <w:rPr>
          <w:i/>
          <w:iCs/>
        </w:rPr>
        <w:t>:</w:t>
      </w:r>
      <w:r w:rsidR="00595418" w:rsidRPr="008A070F">
        <w:rPr>
          <w:i/>
          <w:iCs/>
        </w:rPr>
        <w:t xml:space="preserve"> Les Centennales Parisiennes; Panorama de la vie de Paris à travers le XIXe </w:t>
      </w:r>
      <w:r w:rsidR="003B445C">
        <w:rPr>
          <w:i/>
          <w:iCs/>
        </w:rPr>
        <w:t>s</w:t>
      </w:r>
      <w:r w:rsidR="00595418" w:rsidRPr="008A070F">
        <w:rPr>
          <w:i/>
          <w:iCs/>
        </w:rPr>
        <w:t>iècle</w:t>
      </w:r>
      <w:r w:rsidR="00481E25" w:rsidRPr="00481E25">
        <w:t xml:space="preserve"> </w:t>
      </w:r>
      <w:r w:rsidR="00DE14B5">
        <w:t xml:space="preserve">(Paris: </w:t>
      </w:r>
      <w:r w:rsidR="00481E25" w:rsidRPr="00481E25">
        <w:t xml:space="preserve">Plon-Nourrit </w:t>
      </w:r>
      <w:r w:rsidR="000E075B">
        <w:t>e</w:t>
      </w:r>
      <w:r w:rsidR="00481E25" w:rsidRPr="00481E25">
        <w:t>t Cie, 1903</w:t>
      </w:r>
      <w:r w:rsidR="00DE14B5">
        <w:t>)</w:t>
      </w:r>
      <w:r w:rsidR="007F50F0">
        <w:t>,</w:t>
      </w:r>
      <w:r w:rsidR="001C49F2">
        <w:t xml:space="preserve"> </w:t>
      </w:r>
      <w:r w:rsidR="001D4D8F" w:rsidRPr="00772D34">
        <w:t>https://archive.org/details/lavieparisiennet02simo</w:t>
      </w:r>
      <w:r w:rsidR="001D4D8F">
        <w:t>.</w:t>
      </w:r>
    </w:p>
  </w:endnote>
  <w:endnote w:id="41">
    <w:p w14:paraId="55B84E1E" w14:textId="2E020714" w:rsidR="00E62875" w:rsidRDefault="001D762D" w:rsidP="00027295">
      <w:pPr>
        <w:pStyle w:val="AA-SL-EndnoteIndent"/>
      </w:pPr>
      <w:r w:rsidRPr="001D762D">
        <w:endnoteRef/>
      </w:r>
      <w:r w:rsidR="00E62875">
        <w:t xml:space="preserve"> See, for example the three</w:t>
      </w:r>
      <w:r w:rsidR="00E479C9">
        <w:t>-</w:t>
      </w:r>
      <w:r w:rsidR="00E62875">
        <w:t xml:space="preserve">volume </w:t>
      </w:r>
      <w:r w:rsidR="00E62875" w:rsidRPr="003B1BB0">
        <w:t xml:space="preserve">history of French toys </w:t>
      </w:r>
      <w:r w:rsidR="0052077C" w:rsidRPr="003B1BB0">
        <w:t>an</w:t>
      </w:r>
      <w:r w:rsidR="00D52FB5" w:rsidRPr="003B1BB0">
        <w:t xml:space="preserve">d </w:t>
      </w:r>
      <w:r w:rsidR="0052077C" w:rsidRPr="003B1BB0">
        <w:t>games</w:t>
      </w:r>
      <w:r w:rsidR="00E62875" w:rsidRPr="003B1BB0">
        <w:t xml:space="preserve">: </w:t>
      </w:r>
      <w:r w:rsidR="001C49F2" w:rsidRPr="003B1BB0">
        <w:t>Henry d’Allemagne</w:t>
      </w:r>
      <w:r w:rsidR="001C49F2">
        <w:t xml:space="preserve">, </w:t>
      </w:r>
      <w:r w:rsidR="00595418" w:rsidRPr="008A070F">
        <w:rPr>
          <w:i/>
          <w:iCs/>
        </w:rPr>
        <w:t xml:space="preserve">Musée rétrospectif de la classe 100: </w:t>
      </w:r>
      <w:r w:rsidR="001C49F2">
        <w:rPr>
          <w:i/>
          <w:iCs/>
        </w:rPr>
        <w:t>J</w:t>
      </w:r>
      <w:r w:rsidR="00595418" w:rsidRPr="008A070F">
        <w:rPr>
          <w:i/>
          <w:iCs/>
        </w:rPr>
        <w:t>eux</w:t>
      </w:r>
      <w:r w:rsidR="00E62875">
        <w:t xml:space="preserve"> (Saint-Cloud: Belin, 1903).</w:t>
      </w:r>
    </w:p>
  </w:endnote>
  <w:endnote w:id="42">
    <w:p w14:paraId="2FD765AA" w14:textId="1ED662E8" w:rsidR="00BD1019" w:rsidRDefault="001D762D" w:rsidP="00027295">
      <w:pPr>
        <w:pStyle w:val="AA-SL-EndnoteIndent"/>
      </w:pPr>
      <w:r w:rsidRPr="001D762D">
        <w:endnoteRef/>
      </w:r>
      <w:r w:rsidR="00BD1019">
        <w:t xml:space="preserve"> </w:t>
      </w:r>
      <w:r w:rsidR="00BD1019" w:rsidRPr="00BD1019">
        <w:t>Henri</w:t>
      </w:r>
      <w:r w:rsidR="00BD1019">
        <w:t xml:space="preserve"> Bo</w:t>
      </w:r>
      <w:r w:rsidR="00BD1019" w:rsidRPr="00F32582">
        <w:t xml:space="preserve">uilhet, </w:t>
      </w:r>
      <w:r w:rsidR="00595418" w:rsidRPr="00F32582">
        <w:rPr>
          <w:i/>
          <w:iCs/>
        </w:rPr>
        <w:t>L’</w:t>
      </w:r>
      <w:r w:rsidR="00D006FA" w:rsidRPr="00F32582">
        <w:rPr>
          <w:i/>
          <w:iCs/>
        </w:rPr>
        <w:t>o</w:t>
      </w:r>
      <w:r w:rsidR="00595418" w:rsidRPr="00F32582">
        <w:rPr>
          <w:i/>
          <w:iCs/>
        </w:rPr>
        <w:t xml:space="preserve">rfèvrerie </w:t>
      </w:r>
      <w:r w:rsidR="00D006FA" w:rsidRPr="00F32582">
        <w:rPr>
          <w:i/>
          <w:iCs/>
        </w:rPr>
        <w:t>f</w:t>
      </w:r>
      <w:r w:rsidR="00595418" w:rsidRPr="00F32582">
        <w:rPr>
          <w:i/>
          <w:iCs/>
        </w:rPr>
        <w:t>rançaise aux XVIIIe et XIXe si</w:t>
      </w:r>
      <w:r w:rsidR="003D7653" w:rsidRPr="00F32582">
        <w:rPr>
          <w:i/>
          <w:iCs/>
        </w:rPr>
        <w:t>è</w:t>
      </w:r>
      <w:r w:rsidR="00595418" w:rsidRPr="00F32582">
        <w:rPr>
          <w:i/>
          <w:iCs/>
        </w:rPr>
        <w:t>cles (1700–1900)</w:t>
      </w:r>
      <w:r w:rsidR="00A94E63" w:rsidRPr="00F32582">
        <w:rPr>
          <w:i/>
          <w:iCs/>
        </w:rPr>
        <w:t xml:space="preserve">, </w:t>
      </w:r>
      <w:r w:rsidR="00A94E63" w:rsidRPr="00F32582">
        <w:t xml:space="preserve">3 vols. </w:t>
      </w:r>
      <w:r w:rsidR="00BD1019" w:rsidRPr="00F32582">
        <w:t>(Paris: H. Laurens</w:t>
      </w:r>
      <w:r w:rsidR="00BD1019" w:rsidRPr="00BD1019">
        <w:t>, 1908</w:t>
      </w:r>
      <w:r w:rsidR="00BD1019">
        <w:t>, 1910</w:t>
      </w:r>
      <w:r w:rsidR="00483D9C">
        <w:t>, 1912</w:t>
      </w:r>
      <w:r w:rsidR="00BD1019">
        <w:t>)</w:t>
      </w:r>
      <w:r w:rsidR="00BD1019" w:rsidRPr="00BD1019">
        <w:t>.</w:t>
      </w:r>
    </w:p>
  </w:endnote>
  <w:endnote w:id="43">
    <w:p w14:paraId="5D723CFD" w14:textId="219D338D" w:rsidR="000B576F" w:rsidRPr="000027A4" w:rsidRDefault="001D762D" w:rsidP="00027295">
      <w:pPr>
        <w:pStyle w:val="AA-SL-EndnoteIndent"/>
      </w:pPr>
      <w:r w:rsidRPr="001D762D">
        <w:endnoteRef/>
      </w:r>
      <w:r w:rsidR="000B576F">
        <w:t xml:space="preserve"> The </w:t>
      </w:r>
      <w:r w:rsidR="00E97A96">
        <w:t xml:space="preserve">final </w:t>
      </w:r>
      <w:r w:rsidR="000B576F">
        <w:t>volume, which covered the years 186</w:t>
      </w:r>
      <w:r w:rsidR="00595418">
        <w:t>0</w:t>
      </w:r>
      <w:r w:rsidR="002C36EF">
        <w:t xml:space="preserve"> to </w:t>
      </w:r>
      <w:r w:rsidR="00595418" w:rsidRPr="000027A4">
        <w:t>1</w:t>
      </w:r>
      <w:r w:rsidR="000B576F" w:rsidRPr="000027A4">
        <w:t>900</w:t>
      </w:r>
      <w:r w:rsidR="002C36EF" w:rsidRPr="000027A4">
        <w:t>,</w:t>
      </w:r>
      <w:r w:rsidR="000B576F" w:rsidRPr="000027A4">
        <w:t xml:space="preserve"> was produced and corrected by Bouilhet but </w:t>
      </w:r>
      <w:r w:rsidR="00AF0372" w:rsidRPr="000027A4">
        <w:t>was published in</w:t>
      </w:r>
      <w:r w:rsidR="000B576F" w:rsidRPr="000027A4">
        <w:t xml:space="preserve"> </w:t>
      </w:r>
      <w:r w:rsidR="001D4D8F" w:rsidRPr="000027A4">
        <w:t xml:space="preserve">1912, </w:t>
      </w:r>
      <w:r w:rsidR="000B576F" w:rsidRPr="000027A4">
        <w:t>after his death in 1910.</w:t>
      </w:r>
    </w:p>
  </w:endnote>
  <w:endnote w:id="44">
    <w:p w14:paraId="59B3AC99" w14:textId="26CF76D3" w:rsidR="008909D5" w:rsidRDefault="001D762D" w:rsidP="00027295">
      <w:pPr>
        <w:pStyle w:val="AA-SL-EndnoteIndent"/>
      </w:pPr>
      <w:r w:rsidRPr="000027A4">
        <w:endnoteRef/>
      </w:r>
      <w:r w:rsidR="008909D5" w:rsidRPr="000027A4">
        <w:t xml:space="preserve"> Henry Havard, </w:t>
      </w:r>
      <w:r w:rsidR="00595418" w:rsidRPr="000027A4">
        <w:rPr>
          <w:i/>
          <w:iCs/>
        </w:rPr>
        <w:t>L’</w:t>
      </w:r>
      <w:r w:rsidR="00E97A96" w:rsidRPr="000027A4">
        <w:rPr>
          <w:i/>
          <w:iCs/>
        </w:rPr>
        <w:t>o</w:t>
      </w:r>
      <w:r w:rsidR="00595418" w:rsidRPr="000027A4">
        <w:rPr>
          <w:i/>
          <w:iCs/>
        </w:rPr>
        <w:t>rfèvrerie</w:t>
      </w:r>
      <w:r w:rsidR="008909D5" w:rsidRPr="000027A4">
        <w:t xml:space="preserve"> (Paris: Delagrave, 1891); </w:t>
      </w:r>
      <w:r w:rsidR="00483D9C" w:rsidRPr="000027A4">
        <w:t xml:space="preserve">Henry </w:t>
      </w:r>
      <w:r w:rsidR="008909D5" w:rsidRPr="000027A4">
        <w:t xml:space="preserve">Havard, </w:t>
      </w:r>
      <w:r w:rsidR="00595418" w:rsidRPr="000027A4">
        <w:rPr>
          <w:i/>
          <w:iCs/>
        </w:rPr>
        <w:t>Histoire de l’orfèvrerie française</w:t>
      </w:r>
      <w:r w:rsidR="008909D5" w:rsidRPr="000027A4">
        <w:t xml:space="preserve"> (Paris: Quantin</w:t>
      </w:r>
      <w:r w:rsidR="000A2B25" w:rsidRPr="000027A4">
        <w:t>,</w:t>
      </w:r>
      <w:r w:rsidR="008909D5" w:rsidRPr="000027A4">
        <w:t xml:space="preserve"> 1896); Paul Mantz</w:t>
      </w:r>
      <w:r w:rsidR="00483D9C" w:rsidRPr="000027A4">
        <w:t>’s series</w:t>
      </w:r>
      <w:r w:rsidR="008909D5" w:rsidRPr="000027A4">
        <w:t xml:space="preserve"> </w:t>
      </w:r>
      <w:r w:rsidR="001D4D8F" w:rsidRPr="000027A4">
        <w:t>“</w:t>
      </w:r>
      <w:r w:rsidR="007466B8" w:rsidRPr="000027A4">
        <w:t>Recherches sur l’histoire de l’</w:t>
      </w:r>
      <w:r w:rsidR="001D4D8F" w:rsidRPr="000027A4">
        <w:t>Orfèvrerie française,”</w:t>
      </w:r>
      <w:r w:rsidR="00E97A96" w:rsidRPr="000027A4">
        <w:t xml:space="preserve"> </w:t>
      </w:r>
      <w:r w:rsidR="004402EC" w:rsidRPr="000027A4">
        <w:t xml:space="preserve">that was </w:t>
      </w:r>
      <w:r w:rsidR="006A4873" w:rsidRPr="000027A4">
        <w:t>published between</w:t>
      </w:r>
      <w:r w:rsidR="006A4873">
        <w:t xml:space="preserve"> 186</w:t>
      </w:r>
      <w:r w:rsidR="00595418">
        <w:t>1</w:t>
      </w:r>
      <w:r w:rsidR="00E97A96">
        <w:t xml:space="preserve"> and </w:t>
      </w:r>
      <w:r w:rsidR="00595418">
        <w:t>1</w:t>
      </w:r>
      <w:r w:rsidR="006A4873">
        <w:t xml:space="preserve">863 </w:t>
      </w:r>
      <w:r w:rsidR="008909D5">
        <w:t xml:space="preserve">in the </w:t>
      </w:r>
      <w:r w:rsidR="00595418" w:rsidRPr="008A070F">
        <w:rPr>
          <w:i/>
          <w:iCs/>
        </w:rPr>
        <w:t xml:space="preserve">Gazette des </w:t>
      </w:r>
      <w:r w:rsidR="00E97A96">
        <w:rPr>
          <w:i/>
          <w:iCs/>
        </w:rPr>
        <w:t>b</w:t>
      </w:r>
      <w:r w:rsidR="00595418" w:rsidRPr="008A070F">
        <w:rPr>
          <w:i/>
          <w:iCs/>
        </w:rPr>
        <w:t>eaux</w:t>
      </w:r>
      <w:r w:rsidR="00E97A96">
        <w:rPr>
          <w:i/>
          <w:iCs/>
        </w:rPr>
        <w:t>-a</w:t>
      </w:r>
      <w:r w:rsidR="00595418" w:rsidRPr="008A070F">
        <w:rPr>
          <w:i/>
          <w:iCs/>
        </w:rPr>
        <w:t>rts</w:t>
      </w:r>
      <w:r w:rsidR="008909D5">
        <w:t>; René Ménard</w:t>
      </w:r>
      <w:r w:rsidR="004402EC">
        <w:t>,</w:t>
      </w:r>
      <w:r w:rsidR="008909D5">
        <w:t xml:space="preserve"> </w:t>
      </w:r>
      <w:r w:rsidR="00595418" w:rsidRPr="008A070F">
        <w:rPr>
          <w:i/>
          <w:iCs/>
        </w:rPr>
        <w:t xml:space="preserve">Histoire artistique du </w:t>
      </w:r>
      <w:r w:rsidR="00E97A96">
        <w:rPr>
          <w:i/>
          <w:iCs/>
        </w:rPr>
        <w:t>m</w:t>
      </w:r>
      <w:r w:rsidR="00595418" w:rsidRPr="008A070F">
        <w:rPr>
          <w:i/>
          <w:iCs/>
        </w:rPr>
        <w:t>étal</w:t>
      </w:r>
      <w:r w:rsidR="00483D9C">
        <w:t xml:space="preserve"> (Paris: Rouam, 1881); </w:t>
      </w:r>
      <w:r w:rsidR="004402EC">
        <w:t xml:space="preserve">and </w:t>
      </w:r>
      <w:r w:rsidR="008909D5">
        <w:t>Ferdinand de Lasteyrie</w:t>
      </w:r>
      <w:r w:rsidR="00483D9C">
        <w:t xml:space="preserve">, </w:t>
      </w:r>
      <w:r w:rsidR="00595418" w:rsidRPr="00F73178">
        <w:rPr>
          <w:i/>
          <w:iCs/>
        </w:rPr>
        <w:t>Histoire de l’orfèvrerie</w:t>
      </w:r>
      <w:r w:rsidR="00595418">
        <w:t xml:space="preserve"> </w:t>
      </w:r>
      <w:r w:rsidR="000A2B25" w:rsidRPr="000A2B25">
        <w:t>[</w:t>
      </w:r>
      <w:r w:rsidR="00595418" w:rsidRPr="000A2B25">
        <w:t>. . .</w:t>
      </w:r>
      <w:r w:rsidR="000A2B25" w:rsidRPr="00030C41">
        <w:t>].</w:t>
      </w:r>
      <w:r w:rsidR="00595418" w:rsidRPr="000A2B25">
        <w:t xml:space="preserve"> </w:t>
      </w:r>
      <w:r w:rsidR="00483D9C" w:rsidRPr="000A2B25">
        <w:t>(</w:t>
      </w:r>
      <w:r w:rsidR="00483D9C">
        <w:t>Paris: Hachette, 1875).</w:t>
      </w:r>
    </w:p>
  </w:endnote>
  <w:endnote w:id="45">
    <w:p w14:paraId="7CC791F6" w14:textId="000E44E3" w:rsidR="008B540E" w:rsidRPr="005615B2" w:rsidRDefault="001D762D" w:rsidP="005615B2">
      <w:pPr>
        <w:pStyle w:val="AA-SL-EndnoteIndent"/>
      </w:pPr>
      <w:r w:rsidRPr="005615B2">
        <w:endnoteRef/>
      </w:r>
      <w:r w:rsidR="008B540E" w:rsidRPr="005615B2">
        <w:t xml:space="preserve"> Victor Champier </w:t>
      </w:r>
      <w:r w:rsidR="00782855">
        <w:t>p</w:t>
      </w:r>
      <w:r w:rsidR="008B540E" w:rsidRPr="005615B2">
        <w:t xml:space="preserve">apers, </w:t>
      </w:r>
      <w:r w:rsidR="00782855">
        <w:t xml:space="preserve">Los Angeles, </w:t>
      </w:r>
      <w:r w:rsidR="00C72843">
        <w:t>GRI</w:t>
      </w:r>
      <w:r w:rsidR="008B540E" w:rsidRPr="005615B2">
        <w:t xml:space="preserve">, 940020, </w:t>
      </w:r>
      <w:r w:rsidR="00782855">
        <w:t>b</w:t>
      </w:r>
      <w:r w:rsidR="00A22AC2" w:rsidRPr="005615B2">
        <w:t>ox</w:t>
      </w:r>
      <w:r w:rsidR="00782855">
        <w:t>es</w:t>
      </w:r>
      <w:r w:rsidR="00A22AC2" w:rsidRPr="005615B2">
        <w:t xml:space="preserve"> 3 </w:t>
      </w:r>
      <w:r w:rsidR="007D0BD5">
        <w:t>(manuscripts</w:t>
      </w:r>
      <w:r w:rsidR="00AF0372">
        <w:t xml:space="preserve"> and notes on </w:t>
      </w:r>
      <w:r w:rsidR="007D0BD5">
        <w:t>“Orfèvrerie</w:t>
      </w:r>
      <w:r w:rsidR="007466B8">
        <w:t xml:space="preserve">”) </w:t>
      </w:r>
      <w:r w:rsidR="00A22AC2" w:rsidRPr="005615B2">
        <w:t xml:space="preserve">and </w:t>
      </w:r>
      <w:r w:rsidR="008B540E" w:rsidRPr="005615B2">
        <w:t>6</w:t>
      </w:r>
      <w:r w:rsidR="007D0BD5">
        <w:t xml:space="preserve"> (correspondence with Henri and André Bouilhet)</w:t>
      </w:r>
      <w:r w:rsidR="00A57BA9">
        <w:t>;</w:t>
      </w:r>
      <w:r w:rsidR="007466B8">
        <w:t xml:space="preserve"> </w:t>
      </w:r>
      <w:r w:rsidR="00A57BA9">
        <w:t>s</w:t>
      </w:r>
      <w:r w:rsidR="00D52ED8">
        <w:t xml:space="preserve">ee </w:t>
      </w:r>
      <w:r w:rsidR="00A57BA9">
        <w:t>f</w:t>
      </w:r>
      <w:r w:rsidR="00D52ED8">
        <w:t xml:space="preserve">inding </w:t>
      </w:r>
      <w:r w:rsidR="00A57BA9">
        <w:t>a</w:t>
      </w:r>
      <w:r w:rsidR="00D52ED8">
        <w:t>id</w:t>
      </w:r>
      <w:r w:rsidR="007466B8">
        <w:t xml:space="preserve">: </w:t>
      </w:r>
      <w:r w:rsidR="00C72843" w:rsidRPr="00D553DC">
        <w:t>http://hdl.handle.net/10020/cifa940020</w:t>
      </w:r>
      <w:r w:rsidR="00C72843">
        <w:t>.</w:t>
      </w:r>
    </w:p>
  </w:endnote>
  <w:endnote w:id="46">
    <w:p w14:paraId="1110BA5C" w14:textId="3E756FD6" w:rsidR="007A6058" w:rsidRDefault="001D762D" w:rsidP="00027295">
      <w:pPr>
        <w:pStyle w:val="AA-SL-EndnoteIndent"/>
      </w:pPr>
      <w:r w:rsidRPr="001D762D">
        <w:endnoteRef/>
      </w:r>
      <w:r w:rsidR="007A6058">
        <w:t xml:space="preserve"> </w:t>
      </w:r>
      <w:r w:rsidR="00A22AC2">
        <w:t xml:space="preserve">Victor </w:t>
      </w:r>
      <w:r w:rsidR="007A6058">
        <w:t xml:space="preserve">Champier </w:t>
      </w:r>
      <w:r w:rsidR="00A7369E">
        <w:t>p</w:t>
      </w:r>
      <w:r w:rsidR="00A22AC2">
        <w:t xml:space="preserve">apers, </w:t>
      </w:r>
      <w:r w:rsidR="00A7369E">
        <w:t>GRI, b</w:t>
      </w:r>
      <w:r w:rsidR="00A22AC2">
        <w:t>ox 3</w:t>
      </w:r>
      <w:r w:rsidR="00A7369E">
        <w:t>,</w:t>
      </w:r>
      <w:r w:rsidR="00A22AC2">
        <w:t xml:space="preserve"> folder </w:t>
      </w:r>
      <w:r w:rsidR="008D0E6D">
        <w:t>7</w:t>
      </w:r>
      <w:r w:rsidR="00A22AC2">
        <w:t xml:space="preserve">. Champier collaborated with Bouilhet on </w:t>
      </w:r>
      <w:r w:rsidR="00A7369E">
        <w:t>Union Centrale des Arts Décoratifs</w:t>
      </w:r>
      <w:r w:rsidR="00A22AC2">
        <w:t xml:space="preserve"> projects in the 1880s</w:t>
      </w:r>
      <w:r w:rsidR="00F55E9B">
        <w:t xml:space="preserve"> and onward</w:t>
      </w:r>
      <w:r w:rsidR="00A22AC2">
        <w:t>.</w:t>
      </w:r>
    </w:p>
  </w:endnote>
  <w:endnote w:id="47">
    <w:p w14:paraId="2ED69BE3" w14:textId="3A504780" w:rsidR="00221743" w:rsidRDefault="001D762D" w:rsidP="00027295">
      <w:pPr>
        <w:pStyle w:val="AA-SL-EndnoteIndent"/>
      </w:pPr>
      <w:r w:rsidRPr="001D762D">
        <w:endnoteRef/>
      </w:r>
      <w:r w:rsidR="00221743">
        <w:t xml:space="preserve"> Bouilhet, </w:t>
      </w:r>
      <w:r w:rsidR="00595418" w:rsidRPr="00F73178">
        <w:rPr>
          <w:i/>
          <w:iCs/>
        </w:rPr>
        <w:t>L’</w:t>
      </w:r>
      <w:r w:rsidR="00E77A24">
        <w:rPr>
          <w:i/>
          <w:iCs/>
        </w:rPr>
        <w:t>o</w:t>
      </w:r>
      <w:r w:rsidR="00595418" w:rsidRPr="00F73178">
        <w:rPr>
          <w:i/>
          <w:iCs/>
        </w:rPr>
        <w:t>rfèvrerie</w:t>
      </w:r>
      <w:r w:rsidR="006A4873" w:rsidRPr="00F73178">
        <w:rPr>
          <w:i/>
          <w:iCs/>
        </w:rPr>
        <w:t xml:space="preserve"> </w:t>
      </w:r>
      <w:r w:rsidR="00595418" w:rsidRPr="00F73178">
        <w:rPr>
          <w:i/>
          <w:iCs/>
        </w:rPr>
        <w:t>française</w:t>
      </w:r>
      <w:r w:rsidR="006A4873">
        <w:t xml:space="preserve"> </w:t>
      </w:r>
      <w:r w:rsidR="00221743">
        <w:t>3</w:t>
      </w:r>
      <w:r w:rsidR="001F3942">
        <w:t>:</w:t>
      </w:r>
      <w:r w:rsidR="00221743">
        <w:t>10</w:t>
      </w:r>
      <w:r w:rsidR="00595418">
        <w:t>1–2</w:t>
      </w:r>
      <w:r w:rsidR="00221743">
        <w:t>.</w:t>
      </w:r>
    </w:p>
  </w:endnote>
  <w:endnote w:id="48">
    <w:p w14:paraId="4524BB35" w14:textId="34D3CA0D" w:rsidR="0083559A" w:rsidRPr="005615B2" w:rsidRDefault="001D762D" w:rsidP="005615B2">
      <w:pPr>
        <w:pStyle w:val="AA-SL-EndnoteIndent"/>
      </w:pPr>
      <w:r w:rsidRPr="005615B2">
        <w:endnoteRef/>
      </w:r>
      <w:r w:rsidR="0083559A" w:rsidRPr="005615B2">
        <w:t xml:space="preserve"> Bouilhet, </w:t>
      </w:r>
      <w:r w:rsidR="00595418" w:rsidRPr="00F73178">
        <w:rPr>
          <w:i/>
          <w:iCs/>
        </w:rPr>
        <w:t>L’</w:t>
      </w:r>
      <w:r w:rsidR="00E77A24">
        <w:rPr>
          <w:i/>
          <w:iCs/>
        </w:rPr>
        <w:t>o</w:t>
      </w:r>
      <w:r w:rsidR="00595418" w:rsidRPr="00F73178">
        <w:rPr>
          <w:i/>
          <w:iCs/>
        </w:rPr>
        <w:t>rfèvrerie française</w:t>
      </w:r>
      <w:r w:rsidR="00A97569" w:rsidRPr="005615B2">
        <w:t xml:space="preserve"> 3</w:t>
      </w:r>
      <w:r w:rsidR="001F3942">
        <w:t>:</w:t>
      </w:r>
      <w:r w:rsidR="0083559A" w:rsidRPr="005615B2">
        <w:t>122.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Gill Sans">
    <w:panose1 w:val="020B0502020104020203"/>
    <w:charset w:val="B1"/>
    <w:family w:val="swiss"/>
    <w:pitch w:val="variable"/>
    <w:sig w:usb0="80000A67" w:usb1="00000000" w:usb2="00000000" w:usb3="00000000" w:csb0="000001F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3008437"/>
      <w:docPartObj>
        <w:docPartGallery w:val="Page Numbers (Bottom of Page)"/>
        <w:docPartUnique/>
      </w:docPartObj>
    </w:sdtPr>
    <w:sdtContent>
      <w:p w14:paraId="374BDB96" w14:textId="0676DC1D" w:rsidR="00E37A48" w:rsidRDefault="00E37A48" w:rsidP="007A68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7ED8B1" w14:textId="77777777" w:rsidR="00E37A48" w:rsidRDefault="00E37A48" w:rsidP="00E37A48">
    <w:pPr>
      <w:pStyle w:val="Footer"/>
      <w:ind w:right="360"/>
    </w:pPr>
  </w:p>
  <w:p w14:paraId="70E98F76" w14:textId="77777777" w:rsidR="00F22B93" w:rsidRDefault="00F22B93"/>
  <w:p w14:paraId="14193303" w14:textId="77777777" w:rsidR="00F22B93" w:rsidRDefault="00F22B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5132019"/>
      <w:docPartObj>
        <w:docPartGallery w:val="Page Numbers (Bottom of Page)"/>
        <w:docPartUnique/>
      </w:docPartObj>
    </w:sdtPr>
    <w:sdtEndPr>
      <w:rPr>
        <w:noProof/>
      </w:rPr>
    </w:sdtEndPr>
    <w:sdtContent>
      <w:p w14:paraId="1CB5D2AE" w14:textId="4C7C7F8E" w:rsidR="00F22B93" w:rsidRDefault="00974B78" w:rsidP="00F73178">
        <w:pPr>
          <w:pStyle w:val="Footer"/>
          <w:rPr>
            <w:noProof/>
          </w:rPr>
        </w:pPr>
        <w:r>
          <w:rPr>
            <w:i/>
            <w:iCs/>
          </w:rPr>
          <w:t xml:space="preserve">GRJ </w:t>
        </w:r>
        <w:r>
          <w:t>20</w:t>
        </w:r>
        <w:r w:rsidRPr="00742BB3">
          <w:t>:</w:t>
        </w:r>
        <w:r w:rsidRPr="00250829">
          <w:t xml:space="preserve"> </w:t>
        </w:r>
        <w:sdt>
          <w:sdtPr>
            <w:id w:val="586347652"/>
            <w:docPartObj>
              <w:docPartGallery w:val="Page Numbers (Bottom of Page)"/>
              <w:docPartUnique/>
            </w:docPartObj>
          </w:sdtPr>
          <w:sdtContent>
            <w:sdt>
              <w:sdtPr>
                <w:id w:val="1232274895"/>
                <w:docPartObj>
                  <w:docPartGallery w:val="Page Numbers (Bottom of Page)"/>
                  <w:docPartUnique/>
                </w:docPartObj>
              </w:sdtPr>
              <w:sdtContent>
                <w:r>
                  <w:t>Ogata:</w:t>
                </w:r>
                <w:r w:rsidRPr="00CD0FED">
                  <w:t xml:space="preserve"> </w:t>
                </w:r>
                <w:r>
                  <w:t>Remembering and:</w:t>
                </w:r>
                <w:r w:rsidRPr="00250829">
                  <w:t xml:space="preserve"> </w:t>
                </w:r>
                <w:r w:rsidRPr="00250829">
                  <w:fldChar w:fldCharType="begin"/>
                </w:r>
                <w:r w:rsidRPr="00250829">
                  <w:instrText xml:space="preserve"> DATE \@ "M/d/yy" </w:instrText>
                </w:r>
                <w:r w:rsidRPr="00250829">
                  <w:fldChar w:fldCharType="separate"/>
                </w:r>
                <w:r w:rsidR="00131F40">
                  <w:rPr>
                    <w:noProof/>
                  </w:rPr>
                  <w:t>8/28/24</w:t>
                </w:r>
                <w:r w:rsidRPr="00250829">
                  <w:fldChar w:fldCharType="end"/>
                </w:r>
                <w:r w:rsidRPr="00250829">
                  <w:t xml:space="preserve">: </w:t>
                </w:r>
                <w:r w:rsidRPr="00250829">
                  <w:fldChar w:fldCharType="begin"/>
                </w:r>
                <w:r w:rsidRPr="00250829">
                  <w:instrText xml:space="preserve"> PAGE </w:instrText>
                </w:r>
                <w:r w:rsidRPr="00250829">
                  <w:fldChar w:fldCharType="separate"/>
                </w:r>
                <w:r>
                  <w:t>2</w:t>
                </w:r>
                <w:r w:rsidRPr="00250829">
                  <w:fldChar w:fldCharType="end"/>
                </w:r>
                <w:r w:rsidRPr="00250829">
                  <w:t xml:space="preserve"> of </w:t>
                </w:r>
                <w:r>
                  <w:fldChar w:fldCharType="begin"/>
                </w:r>
                <w:r>
                  <w:instrText xml:space="preserve"> NUMPAGES </w:instrText>
                </w:r>
                <w:r>
                  <w:fldChar w:fldCharType="separate"/>
                </w:r>
                <w:r>
                  <w:t>10</w:t>
                </w:r>
                <w:r>
                  <w:fldChar w:fldCharType="end"/>
                </w:r>
              </w:sdtContent>
            </w:sdt>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A9E6B" w14:textId="77777777" w:rsidR="00A54A7B" w:rsidRDefault="00A54A7B"/>
  </w:footnote>
  <w:footnote w:type="continuationSeparator" w:id="0">
    <w:p w14:paraId="16398F83" w14:textId="77777777" w:rsidR="00A54A7B" w:rsidRDefault="00A54A7B" w:rsidP="00EB4D1F">
      <w:r>
        <w:continuationSeparator/>
      </w:r>
    </w:p>
    <w:p w14:paraId="3943601E" w14:textId="77777777" w:rsidR="00A54A7B" w:rsidRDefault="00A54A7B"/>
    <w:p w14:paraId="68CB3C55" w14:textId="77777777" w:rsidR="00A54A7B" w:rsidRDefault="00A54A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C684F"/>
    <w:multiLevelType w:val="hybridMultilevel"/>
    <w:tmpl w:val="A7D04498"/>
    <w:lvl w:ilvl="0" w:tplc="5D68C87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B189B"/>
    <w:multiLevelType w:val="hybridMultilevel"/>
    <w:tmpl w:val="B5F070F2"/>
    <w:lvl w:ilvl="0" w:tplc="F72CDEE0">
      <w:numFmt w:val="bullet"/>
      <w:lvlText w:val="-"/>
      <w:lvlJc w:val="left"/>
      <w:pPr>
        <w:ind w:left="720" w:hanging="360"/>
      </w:pPr>
      <w:rPr>
        <w:rFonts w:ascii="Palatino" w:eastAsia="Times New Roman" w:hAnsi="Palatin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23EA8"/>
    <w:multiLevelType w:val="hybridMultilevel"/>
    <w:tmpl w:val="0AD4C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D575EB"/>
    <w:multiLevelType w:val="hybridMultilevel"/>
    <w:tmpl w:val="526A1A4E"/>
    <w:lvl w:ilvl="0" w:tplc="6E006F1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199125">
    <w:abstractNumId w:val="0"/>
  </w:num>
  <w:num w:numId="2" w16cid:durableId="2011448051">
    <w:abstractNumId w:val="3"/>
  </w:num>
  <w:num w:numId="3" w16cid:durableId="616105972">
    <w:abstractNumId w:val="2"/>
  </w:num>
  <w:num w:numId="4" w16cid:durableId="4368002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y Ogata">
    <w15:presenceInfo w15:providerId="AD" w15:userId="S::amyogata@usc.edu::7bd3705d-9bcf-4f51-b171-e47fc05df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2A"/>
    <w:rsid w:val="00000367"/>
    <w:rsid w:val="000014D5"/>
    <w:rsid w:val="000020DE"/>
    <w:rsid w:val="000027A4"/>
    <w:rsid w:val="00002A36"/>
    <w:rsid w:val="0000439E"/>
    <w:rsid w:val="00005977"/>
    <w:rsid w:val="00005A5D"/>
    <w:rsid w:val="000146A7"/>
    <w:rsid w:val="00014882"/>
    <w:rsid w:val="00015CBC"/>
    <w:rsid w:val="00016654"/>
    <w:rsid w:val="00016F37"/>
    <w:rsid w:val="0001704B"/>
    <w:rsid w:val="0002083B"/>
    <w:rsid w:val="00021521"/>
    <w:rsid w:val="0002300D"/>
    <w:rsid w:val="000230D8"/>
    <w:rsid w:val="000233A7"/>
    <w:rsid w:val="00024E23"/>
    <w:rsid w:val="0002667F"/>
    <w:rsid w:val="000269E7"/>
    <w:rsid w:val="00027295"/>
    <w:rsid w:val="00027FDF"/>
    <w:rsid w:val="00030527"/>
    <w:rsid w:val="00030C41"/>
    <w:rsid w:val="00031785"/>
    <w:rsid w:val="00031D12"/>
    <w:rsid w:val="0003456F"/>
    <w:rsid w:val="00034C47"/>
    <w:rsid w:val="00035520"/>
    <w:rsid w:val="000408F3"/>
    <w:rsid w:val="000423F4"/>
    <w:rsid w:val="000463FD"/>
    <w:rsid w:val="00047592"/>
    <w:rsid w:val="00047EF1"/>
    <w:rsid w:val="00050B0E"/>
    <w:rsid w:val="0005493D"/>
    <w:rsid w:val="000559ED"/>
    <w:rsid w:val="0005653A"/>
    <w:rsid w:val="00057C4F"/>
    <w:rsid w:val="00060AF6"/>
    <w:rsid w:val="00061B1A"/>
    <w:rsid w:val="00061DDD"/>
    <w:rsid w:val="00062A75"/>
    <w:rsid w:val="000655E4"/>
    <w:rsid w:val="000705BA"/>
    <w:rsid w:val="000732D8"/>
    <w:rsid w:val="00073CFF"/>
    <w:rsid w:val="00075ADF"/>
    <w:rsid w:val="00077D5D"/>
    <w:rsid w:val="000834AC"/>
    <w:rsid w:val="0008378D"/>
    <w:rsid w:val="00085648"/>
    <w:rsid w:val="0009131C"/>
    <w:rsid w:val="00091D39"/>
    <w:rsid w:val="00091E06"/>
    <w:rsid w:val="0009300B"/>
    <w:rsid w:val="00094665"/>
    <w:rsid w:val="00096D29"/>
    <w:rsid w:val="00097860"/>
    <w:rsid w:val="000A2052"/>
    <w:rsid w:val="000A27D0"/>
    <w:rsid w:val="000A2B25"/>
    <w:rsid w:val="000A3DA9"/>
    <w:rsid w:val="000B0282"/>
    <w:rsid w:val="000B03F6"/>
    <w:rsid w:val="000B14B7"/>
    <w:rsid w:val="000B1554"/>
    <w:rsid w:val="000B28F5"/>
    <w:rsid w:val="000B2FAE"/>
    <w:rsid w:val="000B397B"/>
    <w:rsid w:val="000B49A2"/>
    <w:rsid w:val="000B4F06"/>
    <w:rsid w:val="000B50CC"/>
    <w:rsid w:val="000B5588"/>
    <w:rsid w:val="000B576F"/>
    <w:rsid w:val="000B79F8"/>
    <w:rsid w:val="000C01A3"/>
    <w:rsid w:val="000C0417"/>
    <w:rsid w:val="000C04CC"/>
    <w:rsid w:val="000C5A72"/>
    <w:rsid w:val="000C5D98"/>
    <w:rsid w:val="000C7055"/>
    <w:rsid w:val="000C7B9E"/>
    <w:rsid w:val="000D04E3"/>
    <w:rsid w:val="000D1D52"/>
    <w:rsid w:val="000D1F58"/>
    <w:rsid w:val="000D5480"/>
    <w:rsid w:val="000D59BF"/>
    <w:rsid w:val="000D6045"/>
    <w:rsid w:val="000D60F3"/>
    <w:rsid w:val="000D670C"/>
    <w:rsid w:val="000D6B1A"/>
    <w:rsid w:val="000E0397"/>
    <w:rsid w:val="000E075B"/>
    <w:rsid w:val="000E14A6"/>
    <w:rsid w:val="000E21C1"/>
    <w:rsid w:val="000E4832"/>
    <w:rsid w:val="000E4E25"/>
    <w:rsid w:val="000E4E67"/>
    <w:rsid w:val="000E4FF3"/>
    <w:rsid w:val="000E5185"/>
    <w:rsid w:val="000E5391"/>
    <w:rsid w:val="000E5959"/>
    <w:rsid w:val="000F0117"/>
    <w:rsid w:val="000F061C"/>
    <w:rsid w:val="000F0EE2"/>
    <w:rsid w:val="000F3FA7"/>
    <w:rsid w:val="000F45DC"/>
    <w:rsid w:val="000F4FDE"/>
    <w:rsid w:val="000F51B7"/>
    <w:rsid w:val="000F5EDB"/>
    <w:rsid w:val="001010B0"/>
    <w:rsid w:val="0010300C"/>
    <w:rsid w:val="001060B4"/>
    <w:rsid w:val="00106BFC"/>
    <w:rsid w:val="00110E82"/>
    <w:rsid w:val="00111EF2"/>
    <w:rsid w:val="00114206"/>
    <w:rsid w:val="00114464"/>
    <w:rsid w:val="001146E8"/>
    <w:rsid w:val="00116849"/>
    <w:rsid w:val="00123A08"/>
    <w:rsid w:val="00125222"/>
    <w:rsid w:val="0012591D"/>
    <w:rsid w:val="00125C45"/>
    <w:rsid w:val="001264E6"/>
    <w:rsid w:val="00126C1C"/>
    <w:rsid w:val="001309A2"/>
    <w:rsid w:val="00131368"/>
    <w:rsid w:val="00131F40"/>
    <w:rsid w:val="001322A2"/>
    <w:rsid w:val="00132AB0"/>
    <w:rsid w:val="00133029"/>
    <w:rsid w:val="00133234"/>
    <w:rsid w:val="00134197"/>
    <w:rsid w:val="00137B5D"/>
    <w:rsid w:val="00140DE9"/>
    <w:rsid w:val="001432CF"/>
    <w:rsid w:val="00143355"/>
    <w:rsid w:val="001436F5"/>
    <w:rsid w:val="0014525B"/>
    <w:rsid w:val="00145613"/>
    <w:rsid w:val="00145AC9"/>
    <w:rsid w:val="00147289"/>
    <w:rsid w:val="00147C7D"/>
    <w:rsid w:val="0015159C"/>
    <w:rsid w:val="0015311C"/>
    <w:rsid w:val="0015378A"/>
    <w:rsid w:val="00153866"/>
    <w:rsid w:val="0015721F"/>
    <w:rsid w:val="0016003B"/>
    <w:rsid w:val="00167218"/>
    <w:rsid w:val="00167374"/>
    <w:rsid w:val="0017190A"/>
    <w:rsid w:val="00171AA2"/>
    <w:rsid w:val="00172882"/>
    <w:rsid w:val="00173703"/>
    <w:rsid w:val="001743E7"/>
    <w:rsid w:val="00177CED"/>
    <w:rsid w:val="00177F8A"/>
    <w:rsid w:val="00180AC1"/>
    <w:rsid w:val="001810C4"/>
    <w:rsid w:val="00181E14"/>
    <w:rsid w:val="00184829"/>
    <w:rsid w:val="001850D9"/>
    <w:rsid w:val="0018566A"/>
    <w:rsid w:val="00185E64"/>
    <w:rsid w:val="001918B0"/>
    <w:rsid w:val="00193274"/>
    <w:rsid w:val="001960B5"/>
    <w:rsid w:val="0019661F"/>
    <w:rsid w:val="00196B60"/>
    <w:rsid w:val="00196EF2"/>
    <w:rsid w:val="001A1219"/>
    <w:rsid w:val="001A2F20"/>
    <w:rsid w:val="001A31F7"/>
    <w:rsid w:val="001A3D75"/>
    <w:rsid w:val="001A47D6"/>
    <w:rsid w:val="001A5B68"/>
    <w:rsid w:val="001A5DB9"/>
    <w:rsid w:val="001A5EAD"/>
    <w:rsid w:val="001A6226"/>
    <w:rsid w:val="001A7408"/>
    <w:rsid w:val="001A7E3D"/>
    <w:rsid w:val="001A7E42"/>
    <w:rsid w:val="001B1CA1"/>
    <w:rsid w:val="001B1FBD"/>
    <w:rsid w:val="001B3C4B"/>
    <w:rsid w:val="001C1784"/>
    <w:rsid w:val="001C2FF0"/>
    <w:rsid w:val="001C3368"/>
    <w:rsid w:val="001C3603"/>
    <w:rsid w:val="001C49F2"/>
    <w:rsid w:val="001C5232"/>
    <w:rsid w:val="001C58E0"/>
    <w:rsid w:val="001C5CAF"/>
    <w:rsid w:val="001C6363"/>
    <w:rsid w:val="001C6C6A"/>
    <w:rsid w:val="001C7E54"/>
    <w:rsid w:val="001D02CD"/>
    <w:rsid w:val="001D0410"/>
    <w:rsid w:val="001D2B54"/>
    <w:rsid w:val="001D31F8"/>
    <w:rsid w:val="001D3AEF"/>
    <w:rsid w:val="001D4D8F"/>
    <w:rsid w:val="001D516E"/>
    <w:rsid w:val="001D5345"/>
    <w:rsid w:val="001D5E79"/>
    <w:rsid w:val="001D70A2"/>
    <w:rsid w:val="001D716D"/>
    <w:rsid w:val="001D74EF"/>
    <w:rsid w:val="001D762D"/>
    <w:rsid w:val="001D7B9E"/>
    <w:rsid w:val="001D7DAE"/>
    <w:rsid w:val="001E2852"/>
    <w:rsid w:val="001E349E"/>
    <w:rsid w:val="001E35CC"/>
    <w:rsid w:val="001E3611"/>
    <w:rsid w:val="001E3C96"/>
    <w:rsid w:val="001E3FD0"/>
    <w:rsid w:val="001E4040"/>
    <w:rsid w:val="001E6944"/>
    <w:rsid w:val="001E6E3E"/>
    <w:rsid w:val="001E7F72"/>
    <w:rsid w:val="001F2E8D"/>
    <w:rsid w:val="001F3942"/>
    <w:rsid w:val="001F5A1B"/>
    <w:rsid w:val="00200627"/>
    <w:rsid w:val="00201451"/>
    <w:rsid w:val="0020172B"/>
    <w:rsid w:val="0020176D"/>
    <w:rsid w:val="002027D2"/>
    <w:rsid w:val="00203BA7"/>
    <w:rsid w:val="00204161"/>
    <w:rsid w:val="002044D3"/>
    <w:rsid w:val="00206303"/>
    <w:rsid w:val="002078A6"/>
    <w:rsid w:val="00211216"/>
    <w:rsid w:val="002112B9"/>
    <w:rsid w:val="00211C95"/>
    <w:rsid w:val="00212184"/>
    <w:rsid w:val="002127C2"/>
    <w:rsid w:val="0021537D"/>
    <w:rsid w:val="0021541F"/>
    <w:rsid w:val="00217051"/>
    <w:rsid w:val="0022038B"/>
    <w:rsid w:val="00221004"/>
    <w:rsid w:val="002213F9"/>
    <w:rsid w:val="00221743"/>
    <w:rsid w:val="002253D9"/>
    <w:rsid w:val="00227B89"/>
    <w:rsid w:val="002301C7"/>
    <w:rsid w:val="00230693"/>
    <w:rsid w:val="002309D8"/>
    <w:rsid w:val="00231624"/>
    <w:rsid w:val="00232984"/>
    <w:rsid w:val="00233D0A"/>
    <w:rsid w:val="00234924"/>
    <w:rsid w:val="0023678D"/>
    <w:rsid w:val="0023797A"/>
    <w:rsid w:val="00240A65"/>
    <w:rsid w:val="00241310"/>
    <w:rsid w:val="00242B29"/>
    <w:rsid w:val="002436D6"/>
    <w:rsid w:val="0024370A"/>
    <w:rsid w:val="00245A9F"/>
    <w:rsid w:val="002462DF"/>
    <w:rsid w:val="00246F30"/>
    <w:rsid w:val="002470E8"/>
    <w:rsid w:val="00247FC5"/>
    <w:rsid w:val="00251C57"/>
    <w:rsid w:val="002525F4"/>
    <w:rsid w:val="00252CEA"/>
    <w:rsid w:val="00255B38"/>
    <w:rsid w:val="00260D51"/>
    <w:rsid w:val="00261CE2"/>
    <w:rsid w:val="00261D9D"/>
    <w:rsid w:val="00262B28"/>
    <w:rsid w:val="00264395"/>
    <w:rsid w:val="002701E6"/>
    <w:rsid w:val="0027403A"/>
    <w:rsid w:val="00275014"/>
    <w:rsid w:val="0027795E"/>
    <w:rsid w:val="00280883"/>
    <w:rsid w:val="002814F8"/>
    <w:rsid w:val="00281A35"/>
    <w:rsid w:val="00281C51"/>
    <w:rsid w:val="0028528C"/>
    <w:rsid w:val="00285E0D"/>
    <w:rsid w:val="00287041"/>
    <w:rsid w:val="002873A6"/>
    <w:rsid w:val="00287666"/>
    <w:rsid w:val="002905CD"/>
    <w:rsid w:val="0029077C"/>
    <w:rsid w:val="00291962"/>
    <w:rsid w:val="00293746"/>
    <w:rsid w:val="00295A3A"/>
    <w:rsid w:val="00296054"/>
    <w:rsid w:val="0029643F"/>
    <w:rsid w:val="002974D0"/>
    <w:rsid w:val="00297803"/>
    <w:rsid w:val="002979C7"/>
    <w:rsid w:val="002A1D2D"/>
    <w:rsid w:val="002A2364"/>
    <w:rsid w:val="002A3307"/>
    <w:rsid w:val="002A39A1"/>
    <w:rsid w:val="002A3AB0"/>
    <w:rsid w:val="002A78FC"/>
    <w:rsid w:val="002A7C8C"/>
    <w:rsid w:val="002B3BD6"/>
    <w:rsid w:val="002B432E"/>
    <w:rsid w:val="002B5145"/>
    <w:rsid w:val="002B546C"/>
    <w:rsid w:val="002B7F28"/>
    <w:rsid w:val="002C0300"/>
    <w:rsid w:val="002C36EF"/>
    <w:rsid w:val="002C515E"/>
    <w:rsid w:val="002C51E2"/>
    <w:rsid w:val="002C64CA"/>
    <w:rsid w:val="002D23FD"/>
    <w:rsid w:val="002D2D58"/>
    <w:rsid w:val="002D3407"/>
    <w:rsid w:val="002D3C86"/>
    <w:rsid w:val="002D70E0"/>
    <w:rsid w:val="002D76C7"/>
    <w:rsid w:val="002E0633"/>
    <w:rsid w:val="002E07A4"/>
    <w:rsid w:val="002E14EB"/>
    <w:rsid w:val="002E1BFF"/>
    <w:rsid w:val="002E28BB"/>
    <w:rsid w:val="002E6F46"/>
    <w:rsid w:val="002F617E"/>
    <w:rsid w:val="002F6C1B"/>
    <w:rsid w:val="002F72E6"/>
    <w:rsid w:val="00300E25"/>
    <w:rsid w:val="003067E8"/>
    <w:rsid w:val="00311089"/>
    <w:rsid w:val="00314985"/>
    <w:rsid w:val="003176BC"/>
    <w:rsid w:val="00317B23"/>
    <w:rsid w:val="00320612"/>
    <w:rsid w:val="00323788"/>
    <w:rsid w:val="003243F7"/>
    <w:rsid w:val="003250DE"/>
    <w:rsid w:val="0032780D"/>
    <w:rsid w:val="00334EE6"/>
    <w:rsid w:val="00335A03"/>
    <w:rsid w:val="003375E3"/>
    <w:rsid w:val="0034056A"/>
    <w:rsid w:val="00343B69"/>
    <w:rsid w:val="0034475F"/>
    <w:rsid w:val="00346414"/>
    <w:rsid w:val="0034683B"/>
    <w:rsid w:val="00347BFA"/>
    <w:rsid w:val="003534D7"/>
    <w:rsid w:val="0035468B"/>
    <w:rsid w:val="0035609B"/>
    <w:rsid w:val="00357EFD"/>
    <w:rsid w:val="003607F6"/>
    <w:rsid w:val="00360E0C"/>
    <w:rsid w:val="003621FD"/>
    <w:rsid w:val="0036402E"/>
    <w:rsid w:val="00365CC9"/>
    <w:rsid w:val="00365DE9"/>
    <w:rsid w:val="003663BF"/>
    <w:rsid w:val="00370267"/>
    <w:rsid w:val="00372812"/>
    <w:rsid w:val="003736FD"/>
    <w:rsid w:val="0038065D"/>
    <w:rsid w:val="00380B42"/>
    <w:rsid w:val="0038148F"/>
    <w:rsid w:val="00383CD9"/>
    <w:rsid w:val="0038595D"/>
    <w:rsid w:val="003869EE"/>
    <w:rsid w:val="00387C24"/>
    <w:rsid w:val="003911B3"/>
    <w:rsid w:val="003927B8"/>
    <w:rsid w:val="00396C12"/>
    <w:rsid w:val="003A09ED"/>
    <w:rsid w:val="003A121B"/>
    <w:rsid w:val="003A15E4"/>
    <w:rsid w:val="003A3880"/>
    <w:rsid w:val="003A3AC3"/>
    <w:rsid w:val="003A496D"/>
    <w:rsid w:val="003A5168"/>
    <w:rsid w:val="003B1BB0"/>
    <w:rsid w:val="003B202A"/>
    <w:rsid w:val="003B3CC5"/>
    <w:rsid w:val="003B445C"/>
    <w:rsid w:val="003C0427"/>
    <w:rsid w:val="003C08BF"/>
    <w:rsid w:val="003C26A9"/>
    <w:rsid w:val="003C3916"/>
    <w:rsid w:val="003C6A15"/>
    <w:rsid w:val="003C6A76"/>
    <w:rsid w:val="003C7211"/>
    <w:rsid w:val="003C724F"/>
    <w:rsid w:val="003D0D62"/>
    <w:rsid w:val="003D1F44"/>
    <w:rsid w:val="003D4229"/>
    <w:rsid w:val="003D5269"/>
    <w:rsid w:val="003D619B"/>
    <w:rsid w:val="003D7653"/>
    <w:rsid w:val="003E0129"/>
    <w:rsid w:val="003E0CBA"/>
    <w:rsid w:val="003E14EA"/>
    <w:rsid w:val="003E4B43"/>
    <w:rsid w:val="003E5DAA"/>
    <w:rsid w:val="003F02DC"/>
    <w:rsid w:val="003F17B6"/>
    <w:rsid w:val="003F1F2D"/>
    <w:rsid w:val="003F2871"/>
    <w:rsid w:val="003F41CF"/>
    <w:rsid w:val="003F50EE"/>
    <w:rsid w:val="003F667B"/>
    <w:rsid w:val="00400E85"/>
    <w:rsid w:val="0040159B"/>
    <w:rsid w:val="00403B42"/>
    <w:rsid w:val="00404256"/>
    <w:rsid w:val="0041001B"/>
    <w:rsid w:val="00411A52"/>
    <w:rsid w:val="00412333"/>
    <w:rsid w:val="00412AB7"/>
    <w:rsid w:val="00413BF9"/>
    <w:rsid w:val="004149CF"/>
    <w:rsid w:val="0041578D"/>
    <w:rsid w:val="00416A2E"/>
    <w:rsid w:val="004170F4"/>
    <w:rsid w:val="004172AC"/>
    <w:rsid w:val="00423095"/>
    <w:rsid w:val="00425FB6"/>
    <w:rsid w:val="00427011"/>
    <w:rsid w:val="0042797D"/>
    <w:rsid w:val="00430D7D"/>
    <w:rsid w:val="004312F8"/>
    <w:rsid w:val="0043458D"/>
    <w:rsid w:val="004353B6"/>
    <w:rsid w:val="00435C4E"/>
    <w:rsid w:val="00436E18"/>
    <w:rsid w:val="00437BB7"/>
    <w:rsid w:val="004402EC"/>
    <w:rsid w:val="00440F64"/>
    <w:rsid w:val="004432B7"/>
    <w:rsid w:val="00443FD6"/>
    <w:rsid w:val="004448C9"/>
    <w:rsid w:val="00446C65"/>
    <w:rsid w:val="00447D58"/>
    <w:rsid w:val="00447EE6"/>
    <w:rsid w:val="0045213B"/>
    <w:rsid w:val="00454652"/>
    <w:rsid w:val="00455546"/>
    <w:rsid w:val="004571D9"/>
    <w:rsid w:val="00457CEA"/>
    <w:rsid w:val="004606E3"/>
    <w:rsid w:val="0046077B"/>
    <w:rsid w:val="00462750"/>
    <w:rsid w:val="004633F1"/>
    <w:rsid w:val="0046457D"/>
    <w:rsid w:val="0046576C"/>
    <w:rsid w:val="00465F20"/>
    <w:rsid w:val="004662E6"/>
    <w:rsid w:val="004668E2"/>
    <w:rsid w:val="004673A6"/>
    <w:rsid w:val="00467DC7"/>
    <w:rsid w:val="0047018E"/>
    <w:rsid w:val="00470BFA"/>
    <w:rsid w:val="00471D15"/>
    <w:rsid w:val="00471EB0"/>
    <w:rsid w:val="004727BC"/>
    <w:rsid w:val="004732A3"/>
    <w:rsid w:val="00473510"/>
    <w:rsid w:val="004748D8"/>
    <w:rsid w:val="00475305"/>
    <w:rsid w:val="004754E9"/>
    <w:rsid w:val="00476233"/>
    <w:rsid w:val="00476329"/>
    <w:rsid w:val="00480B21"/>
    <w:rsid w:val="00481830"/>
    <w:rsid w:val="00481E25"/>
    <w:rsid w:val="004823FB"/>
    <w:rsid w:val="00483D9C"/>
    <w:rsid w:val="00484AFD"/>
    <w:rsid w:val="00486106"/>
    <w:rsid w:val="004867C8"/>
    <w:rsid w:val="0048714D"/>
    <w:rsid w:val="00490C08"/>
    <w:rsid w:val="00490DBB"/>
    <w:rsid w:val="00491898"/>
    <w:rsid w:val="004923EF"/>
    <w:rsid w:val="00492F5D"/>
    <w:rsid w:val="00494067"/>
    <w:rsid w:val="004942C6"/>
    <w:rsid w:val="00494FEC"/>
    <w:rsid w:val="00495AE1"/>
    <w:rsid w:val="00495B19"/>
    <w:rsid w:val="00496778"/>
    <w:rsid w:val="00496C64"/>
    <w:rsid w:val="004A0970"/>
    <w:rsid w:val="004A144B"/>
    <w:rsid w:val="004A1AB2"/>
    <w:rsid w:val="004A536F"/>
    <w:rsid w:val="004A57A7"/>
    <w:rsid w:val="004A712F"/>
    <w:rsid w:val="004B023D"/>
    <w:rsid w:val="004B1F1A"/>
    <w:rsid w:val="004B3B2F"/>
    <w:rsid w:val="004C1056"/>
    <w:rsid w:val="004C1207"/>
    <w:rsid w:val="004C1933"/>
    <w:rsid w:val="004C232C"/>
    <w:rsid w:val="004C3F21"/>
    <w:rsid w:val="004C7B5F"/>
    <w:rsid w:val="004D3EF2"/>
    <w:rsid w:val="004D508A"/>
    <w:rsid w:val="004D7585"/>
    <w:rsid w:val="004D7812"/>
    <w:rsid w:val="004D7853"/>
    <w:rsid w:val="004E0E8C"/>
    <w:rsid w:val="004E2805"/>
    <w:rsid w:val="004E2B34"/>
    <w:rsid w:val="004E5293"/>
    <w:rsid w:val="004E5D3E"/>
    <w:rsid w:val="004E61B9"/>
    <w:rsid w:val="004E7D44"/>
    <w:rsid w:val="004F013E"/>
    <w:rsid w:val="004F0D45"/>
    <w:rsid w:val="004F15FC"/>
    <w:rsid w:val="004F2080"/>
    <w:rsid w:val="004F4272"/>
    <w:rsid w:val="004F5C83"/>
    <w:rsid w:val="004F6647"/>
    <w:rsid w:val="00500448"/>
    <w:rsid w:val="005010A5"/>
    <w:rsid w:val="0050158E"/>
    <w:rsid w:val="00505540"/>
    <w:rsid w:val="00505813"/>
    <w:rsid w:val="00506C55"/>
    <w:rsid w:val="00507D53"/>
    <w:rsid w:val="005111F0"/>
    <w:rsid w:val="00513586"/>
    <w:rsid w:val="00513E83"/>
    <w:rsid w:val="00514B92"/>
    <w:rsid w:val="00515232"/>
    <w:rsid w:val="00515BA6"/>
    <w:rsid w:val="005166E2"/>
    <w:rsid w:val="005171E3"/>
    <w:rsid w:val="0051788B"/>
    <w:rsid w:val="0052077C"/>
    <w:rsid w:val="005207CE"/>
    <w:rsid w:val="005216A7"/>
    <w:rsid w:val="0052263E"/>
    <w:rsid w:val="0052492C"/>
    <w:rsid w:val="00526A9A"/>
    <w:rsid w:val="005279E0"/>
    <w:rsid w:val="00534B0C"/>
    <w:rsid w:val="00534D98"/>
    <w:rsid w:val="0053532F"/>
    <w:rsid w:val="00537A6D"/>
    <w:rsid w:val="00543136"/>
    <w:rsid w:val="00543375"/>
    <w:rsid w:val="005443FE"/>
    <w:rsid w:val="005451ED"/>
    <w:rsid w:val="005457EB"/>
    <w:rsid w:val="00546369"/>
    <w:rsid w:val="00547806"/>
    <w:rsid w:val="00547ED5"/>
    <w:rsid w:val="00550122"/>
    <w:rsid w:val="0055067A"/>
    <w:rsid w:val="00552DE3"/>
    <w:rsid w:val="0055562E"/>
    <w:rsid w:val="00555937"/>
    <w:rsid w:val="00556DDC"/>
    <w:rsid w:val="005601F2"/>
    <w:rsid w:val="005615B2"/>
    <w:rsid w:val="00561FFC"/>
    <w:rsid w:val="00562242"/>
    <w:rsid w:val="0056268A"/>
    <w:rsid w:val="00562DE7"/>
    <w:rsid w:val="005634CA"/>
    <w:rsid w:val="00563F9E"/>
    <w:rsid w:val="00564EA0"/>
    <w:rsid w:val="0056538C"/>
    <w:rsid w:val="00565606"/>
    <w:rsid w:val="0056730A"/>
    <w:rsid w:val="0057025E"/>
    <w:rsid w:val="0057540E"/>
    <w:rsid w:val="0058187C"/>
    <w:rsid w:val="00582142"/>
    <w:rsid w:val="005847D7"/>
    <w:rsid w:val="00584C77"/>
    <w:rsid w:val="00586888"/>
    <w:rsid w:val="0059356E"/>
    <w:rsid w:val="00593A25"/>
    <w:rsid w:val="00593E05"/>
    <w:rsid w:val="0059404C"/>
    <w:rsid w:val="00594AE3"/>
    <w:rsid w:val="00595418"/>
    <w:rsid w:val="0059664D"/>
    <w:rsid w:val="0059748B"/>
    <w:rsid w:val="00597A57"/>
    <w:rsid w:val="005A0A69"/>
    <w:rsid w:val="005A360D"/>
    <w:rsid w:val="005A3E6B"/>
    <w:rsid w:val="005A3F06"/>
    <w:rsid w:val="005A4021"/>
    <w:rsid w:val="005A4110"/>
    <w:rsid w:val="005A43FD"/>
    <w:rsid w:val="005A577D"/>
    <w:rsid w:val="005A6DCA"/>
    <w:rsid w:val="005A7528"/>
    <w:rsid w:val="005A7A85"/>
    <w:rsid w:val="005A7B71"/>
    <w:rsid w:val="005B0F98"/>
    <w:rsid w:val="005B10C5"/>
    <w:rsid w:val="005B4326"/>
    <w:rsid w:val="005B4DF6"/>
    <w:rsid w:val="005B5D54"/>
    <w:rsid w:val="005C0F93"/>
    <w:rsid w:val="005C13B5"/>
    <w:rsid w:val="005C14A8"/>
    <w:rsid w:val="005C2550"/>
    <w:rsid w:val="005C2640"/>
    <w:rsid w:val="005C2AD8"/>
    <w:rsid w:val="005C3F45"/>
    <w:rsid w:val="005C462B"/>
    <w:rsid w:val="005C4997"/>
    <w:rsid w:val="005C548A"/>
    <w:rsid w:val="005D0C43"/>
    <w:rsid w:val="005D12BC"/>
    <w:rsid w:val="005D1691"/>
    <w:rsid w:val="005D17BA"/>
    <w:rsid w:val="005D1A2B"/>
    <w:rsid w:val="005D1A7E"/>
    <w:rsid w:val="005D4551"/>
    <w:rsid w:val="005D466F"/>
    <w:rsid w:val="005D5847"/>
    <w:rsid w:val="005D6CE5"/>
    <w:rsid w:val="005D7E2B"/>
    <w:rsid w:val="005E12EA"/>
    <w:rsid w:val="005E1F64"/>
    <w:rsid w:val="005E1FDB"/>
    <w:rsid w:val="005E2E61"/>
    <w:rsid w:val="005E4B14"/>
    <w:rsid w:val="005F0CD0"/>
    <w:rsid w:val="005F1020"/>
    <w:rsid w:val="005F56CC"/>
    <w:rsid w:val="005F788A"/>
    <w:rsid w:val="0060076B"/>
    <w:rsid w:val="00601CD7"/>
    <w:rsid w:val="00601F57"/>
    <w:rsid w:val="00605CA4"/>
    <w:rsid w:val="0060704B"/>
    <w:rsid w:val="006117E5"/>
    <w:rsid w:val="00613712"/>
    <w:rsid w:val="00613C27"/>
    <w:rsid w:val="0061471F"/>
    <w:rsid w:val="006165C4"/>
    <w:rsid w:val="00616F44"/>
    <w:rsid w:val="00617723"/>
    <w:rsid w:val="00617F22"/>
    <w:rsid w:val="0062030A"/>
    <w:rsid w:val="0062134F"/>
    <w:rsid w:val="006215D4"/>
    <w:rsid w:val="0062223C"/>
    <w:rsid w:val="00622959"/>
    <w:rsid w:val="00626531"/>
    <w:rsid w:val="00627724"/>
    <w:rsid w:val="00632015"/>
    <w:rsid w:val="006333E9"/>
    <w:rsid w:val="00633733"/>
    <w:rsid w:val="00636571"/>
    <w:rsid w:val="00636D12"/>
    <w:rsid w:val="00636FD4"/>
    <w:rsid w:val="00640CE2"/>
    <w:rsid w:val="0064330B"/>
    <w:rsid w:val="00644A19"/>
    <w:rsid w:val="00645979"/>
    <w:rsid w:val="006527D3"/>
    <w:rsid w:val="00653518"/>
    <w:rsid w:val="0065360A"/>
    <w:rsid w:val="0065635B"/>
    <w:rsid w:val="006564F0"/>
    <w:rsid w:val="00660DE6"/>
    <w:rsid w:val="0066300C"/>
    <w:rsid w:val="006630DF"/>
    <w:rsid w:val="00664C98"/>
    <w:rsid w:val="0066768E"/>
    <w:rsid w:val="00670638"/>
    <w:rsid w:val="006710D2"/>
    <w:rsid w:val="0067233D"/>
    <w:rsid w:val="00674808"/>
    <w:rsid w:val="00674B96"/>
    <w:rsid w:val="00675812"/>
    <w:rsid w:val="00677067"/>
    <w:rsid w:val="006775FD"/>
    <w:rsid w:val="006807E5"/>
    <w:rsid w:val="00681036"/>
    <w:rsid w:val="006814A6"/>
    <w:rsid w:val="006814CD"/>
    <w:rsid w:val="00682885"/>
    <w:rsid w:val="00682B8E"/>
    <w:rsid w:val="00682FBD"/>
    <w:rsid w:val="00686878"/>
    <w:rsid w:val="00686D3A"/>
    <w:rsid w:val="00690437"/>
    <w:rsid w:val="006924F3"/>
    <w:rsid w:val="006A0F2E"/>
    <w:rsid w:val="006A1E71"/>
    <w:rsid w:val="006A4873"/>
    <w:rsid w:val="006A5DA0"/>
    <w:rsid w:val="006A6EF6"/>
    <w:rsid w:val="006A6F01"/>
    <w:rsid w:val="006B069C"/>
    <w:rsid w:val="006B14F5"/>
    <w:rsid w:val="006B2E63"/>
    <w:rsid w:val="006B3308"/>
    <w:rsid w:val="006B3397"/>
    <w:rsid w:val="006B3B66"/>
    <w:rsid w:val="006B6F58"/>
    <w:rsid w:val="006C03F4"/>
    <w:rsid w:val="006C07AA"/>
    <w:rsid w:val="006C1440"/>
    <w:rsid w:val="006C61E9"/>
    <w:rsid w:val="006C6B80"/>
    <w:rsid w:val="006D0291"/>
    <w:rsid w:val="006D1F60"/>
    <w:rsid w:val="006D29CA"/>
    <w:rsid w:val="006D4D22"/>
    <w:rsid w:val="006D53DE"/>
    <w:rsid w:val="006D6A44"/>
    <w:rsid w:val="006E0795"/>
    <w:rsid w:val="006E0E85"/>
    <w:rsid w:val="006E241F"/>
    <w:rsid w:val="006E5737"/>
    <w:rsid w:val="006E5FAA"/>
    <w:rsid w:val="006E7382"/>
    <w:rsid w:val="006E7CC7"/>
    <w:rsid w:val="006F13EA"/>
    <w:rsid w:val="006F1DB9"/>
    <w:rsid w:val="006F25B0"/>
    <w:rsid w:val="006F51C0"/>
    <w:rsid w:val="006F5C76"/>
    <w:rsid w:val="006F6D1D"/>
    <w:rsid w:val="00700B86"/>
    <w:rsid w:val="00700E60"/>
    <w:rsid w:val="00701E30"/>
    <w:rsid w:val="0070310B"/>
    <w:rsid w:val="007044B9"/>
    <w:rsid w:val="00710F92"/>
    <w:rsid w:val="00711280"/>
    <w:rsid w:val="00711E05"/>
    <w:rsid w:val="00713E48"/>
    <w:rsid w:val="00714314"/>
    <w:rsid w:val="0071569E"/>
    <w:rsid w:val="007170DF"/>
    <w:rsid w:val="00717866"/>
    <w:rsid w:val="00720634"/>
    <w:rsid w:val="00725FDE"/>
    <w:rsid w:val="007339BF"/>
    <w:rsid w:val="007350DC"/>
    <w:rsid w:val="007360B4"/>
    <w:rsid w:val="00741043"/>
    <w:rsid w:val="007413D6"/>
    <w:rsid w:val="0074180B"/>
    <w:rsid w:val="007419DA"/>
    <w:rsid w:val="00742BB3"/>
    <w:rsid w:val="007430B2"/>
    <w:rsid w:val="00743B3B"/>
    <w:rsid w:val="00743C03"/>
    <w:rsid w:val="0074513D"/>
    <w:rsid w:val="00745F64"/>
    <w:rsid w:val="0074645D"/>
    <w:rsid w:val="007466B8"/>
    <w:rsid w:val="0075377D"/>
    <w:rsid w:val="00754A99"/>
    <w:rsid w:val="00755896"/>
    <w:rsid w:val="00755C45"/>
    <w:rsid w:val="00756274"/>
    <w:rsid w:val="00757347"/>
    <w:rsid w:val="0076036C"/>
    <w:rsid w:val="00760CA1"/>
    <w:rsid w:val="00760DCA"/>
    <w:rsid w:val="00763582"/>
    <w:rsid w:val="00764706"/>
    <w:rsid w:val="00764A9A"/>
    <w:rsid w:val="0076636C"/>
    <w:rsid w:val="007664EF"/>
    <w:rsid w:val="00770B1B"/>
    <w:rsid w:val="007723AA"/>
    <w:rsid w:val="00772994"/>
    <w:rsid w:val="00772D34"/>
    <w:rsid w:val="007744AE"/>
    <w:rsid w:val="00775B30"/>
    <w:rsid w:val="00777904"/>
    <w:rsid w:val="00781796"/>
    <w:rsid w:val="00782855"/>
    <w:rsid w:val="00783C12"/>
    <w:rsid w:val="0078460D"/>
    <w:rsid w:val="007850B1"/>
    <w:rsid w:val="00786B72"/>
    <w:rsid w:val="00790C8D"/>
    <w:rsid w:val="0079106B"/>
    <w:rsid w:val="00794F93"/>
    <w:rsid w:val="0079662E"/>
    <w:rsid w:val="007A0198"/>
    <w:rsid w:val="007A34A4"/>
    <w:rsid w:val="007A3AA6"/>
    <w:rsid w:val="007A3F48"/>
    <w:rsid w:val="007A45FE"/>
    <w:rsid w:val="007A590E"/>
    <w:rsid w:val="007A5C7C"/>
    <w:rsid w:val="007A6058"/>
    <w:rsid w:val="007A60B6"/>
    <w:rsid w:val="007B16E3"/>
    <w:rsid w:val="007B3172"/>
    <w:rsid w:val="007B5C8F"/>
    <w:rsid w:val="007B76C6"/>
    <w:rsid w:val="007C16ED"/>
    <w:rsid w:val="007C1AB0"/>
    <w:rsid w:val="007C1B7B"/>
    <w:rsid w:val="007C4CF5"/>
    <w:rsid w:val="007C7B77"/>
    <w:rsid w:val="007D0BD5"/>
    <w:rsid w:val="007D3380"/>
    <w:rsid w:val="007D3682"/>
    <w:rsid w:val="007D42EB"/>
    <w:rsid w:val="007D58BD"/>
    <w:rsid w:val="007D5E95"/>
    <w:rsid w:val="007D5F45"/>
    <w:rsid w:val="007D62C1"/>
    <w:rsid w:val="007D6EAF"/>
    <w:rsid w:val="007E02AA"/>
    <w:rsid w:val="007E25A0"/>
    <w:rsid w:val="007E2848"/>
    <w:rsid w:val="007E54BD"/>
    <w:rsid w:val="007E55B0"/>
    <w:rsid w:val="007E681B"/>
    <w:rsid w:val="007F02DA"/>
    <w:rsid w:val="007F0C58"/>
    <w:rsid w:val="007F1568"/>
    <w:rsid w:val="007F16DA"/>
    <w:rsid w:val="007F2A36"/>
    <w:rsid w:val="007F35C3"/>
    <w:rsid w:val="007F50F0"/>
    <w:rsid w:val="007F5CB4"/>
    <w:rsid w:val="007F6B9F"/>
    <w:rsid w:val="00801F27"/>
    <w:rsid w:val="00802E51"/>
    <w:rsid w:val="00804013"/>
    <w:rsid w:val="00804CEF"/>
    <w:rsid w:val="00806C5A"/>
    <w:rsid w:val="00811027"/>
    <w:rsid w:val="00811B7B"/>
    <w:rsid w:val="00812987"/>
    <w:rsid w:val="00812C52"/>
    <w:rsid w:val="008135B8"/>
    <w:rsid w:val="00813EDB"/>
    <w:rsid w:val="008141C1"/>
    <w:rsid w:val="00814AEB"/>
    <w:rsid w:val="008161AB"/>
    <w:rsid w:val="008211A2"/>
    <w:rsid w:val="008258D7"/>
    <w:rsid w:val="00826B09"/>
    <w:rsid w:val="00827213"/>
    <w:rsid w:val="008326AE"/>
    <w:rsid w:val="00833F06"/>
    <w:rsid w:val="0083559A"/>
    <w:rsid w:val="00835932"/>
    <w:rsid w:val="0083712E"/>
    <w:rsid w:val="008403BD"/>
    <w:rsid w:val="00841033"/>
    <w:rsid w:val="00841110"/>
    <w:rsid w:val="00842D73"/>
    <w:rsid w:val="00843366"/>
    <w:rsid w:val="00844049"/>
    <w:rsid w:val="008440EC"/>
    <w:rsid w:val="00844994"/>
    <w:rsid w:val="00844DDC"/>
    <w:rsid w:val="00846DF2"/>
    <w:rsid w:val="00847FB5"/>
    <w:rsid w:val="008502EF"/>
    <w:rsid w:val="00851046"/>
    <w:rsid w:val="008510EA"/>
    <w:rsid w:val="00852500"/>
    <w:rsid w:val="00853255"/>
    <w:rsid w:val="008536C7"/>
    <w:rsid w:val="008561E5"/>
    <w:rsid w:val="00857D49"/>
    <w:rsid w:val="00857EE8"/>
    <w:rsid w:val="008600AD"/>
    <w:rsid w:val="00860502"/>
    <w:rsid w:val="0086186D"/>
    <w:rsid w:val="00862278"/>
    <w:rsid w:val="008626D8"/>
    <w:rsid w:val="00862BB4"/>
    <w:rsid w:val="00862FB7"/>
    <w:rsid w:val="0086321B"/>
    <w:rsid w:val="00864B82"/>
    <w:rsid w:val="0086621C"/>
    <w:rsid w:val="0086668F"/>
    <w:rsid w:val="00866D04"/>
    <w:rsid w:val="00872A2C"/>
    <w:rsid w:val="00872C54"/>
    <w:rsid w:val="0087393C"/>
    <w:rsid w:val="00873DA3"/>
    <w:rsid w:val="00875E43"/>
    <w:rsid w:val="00876841"/>
    <w:rsid w:val="00876B55"/>
    <w:rsid w:val="008814EC"/>
    <w:rsid w:val="008822E7"/>
    <w:rsid w:val="008823F3"/>
    <w:rsid w:val="00883218"/>
    <w:rsid w:val="0088455E"/>
    <w:rsid w:val="00886BB5"/>
    <w:rsid w:val="0088744F"/>
    <w:rsid w:val="008909D5"/>
    <w:rsid w:val="0089522A"/>
    <w:rsid w:val="00895AC5"/>
    <w:rsid w:val="00895D88"/>
    <w:rsid w:val="00897509"/>
    <w:rsid w:val="008A070F"/>
    <w:rsid w:val="008A158B"/>
    <w:rsid w:val="008A2E12"/>
    <w:rsid w:val="008A33FA"/>
    <w:rsid w:val="008A3E82"/>
    <w:rsid w:val="008A3FC4"/>
    <w:rsid w:val="008A4EAB"/>
    <w:rsid w:val="008A5E96"/>
    <w:rsid w:val="008A6936"/>
    <w:rsid w:val="008A6F78"/>
    <w:rsid w:val="008A7221"/>
    <w:rsid w:val="008B148A"/>
    <w:rsid w:val="008B4E68"/>
    <w:rsid w:val="008B4F7C"/>
    <w:rsid w:val="008B540E"/>
    <w:rsid w:val="008B5AED"/>
    <w:rsid w:val="008B7A50"/>
    <w:rsid w:val="008C1103"/>
    <w:rsid w:val="008C3C62"/>
    <w:rsid w:val="008C5915"/>
    <w:rsid w:val="008C63B4"/>
    <w:rsid w:val="008C781E"/>
    <w:rsid w:val="008D0E6D"/>
    <w:rsid w:val="008D187F"/>
    <w:rsid w:val="008D2BE5"/>
    <w:rsid w:val="008D3531"/>
    <w:rsid w:val="008D398E"/>
    <w:rsid w:val="008D3F9B"/>
    <w:rsid w:val="008D4787"/>
    <w:rsid w:val="008D646E"/>
    <w:rsid w:val="008D7A56"/>
    <w:rsid w:val="008E1FFD"/>
    <w:rsid w:val="008E2F16"/>
    <w:rsid w:val="008E43DE"/>
    <w:rsid w:val="008E44BB"/>
    <w:rsid w:val="008E7091"/>
    <w:rsid w:val="008F0B01"/>
    <w:rsid w:val="008F2CA4"/>
    <w:rsid w:val="008F6043"/>
    <w:rsid w:val="008F7CC5"/>
    <w:rsid w:val="009013FA"/>
    <w:rsid w:val="00903DFB"/>
    <w:rsid w:val="009043DD"/>
    <w:rsid w:val="00905957"/>
    <w:rsid w:val="00906758"/>
    <w:rsid w:val="00907229"/>
    <w:rsid w:val="009079EB"/>
    <w:rsid w:val="00910495"/>
    <w:rsid w:val="00910690"/>
    <w:rsid w:val="009120D2"/>
    <w:rsid w:val="00914690"/>
    <w:rsid w:val="00914C22"/>
    <w:rsid w:val="00915A4B"/>
    <w:rsid w:val="009213D1"/>
    <w:rsid w:val="00921617"/>
    <w:rsid w:val="0092620F"/>
    <w:rsid w:val="009263F7"/>
    <w:rsid w:val="00927E6E"/>
    <w:rsid w:val="00930DA8"/>
    <w:rsid w:val="009329B7"/>
    <w:rsid w:val="009334D8"/>
    <w:rsid w:val="00934A75"/>
    <w:rsid w:val="00936C8A"/>
    <w:rsid w:val="00940D32"/>
    <w:rsid w:val="0094209F"/>
    <w:rsid w:val="009428E3"/>
    <w:rsid w:val="009431DA"/>
    <w:rsid w:val="00944ACF"/>
    <w:rsid w:val="00944D01"/>
    <w:rsid w:val="00945107"/>
    <w:rsid w:val="009455B7"/>
    <w:rsid w:val="00946933"/>
    <w:rsid w:val="00946F9A"/>
    <w:rsid w:val="009507AA"/>
    <w:rsid w:val="00950931"/>
    <w:rsid w:val="009516DF"/>
    <w:rsid w:val="00951791"/>
    <w:rsid w:val="009525F9"/>
    <w:rsid w:val="00954CC0"/>
    <w:rsid w:val="00955EAA"/>
    <w:rsid w:val="0095697C"/>
    <w:rsid w:val="0096061A"/>
    <w:rsid w:val="009613A1"/>
    <w:rsid w:val="00963416"/>
    <w:rsid w:val="00966CF7"/>
    <w:rsid w:val="00967205"/>
    <w:rsid w:val="0097037C"/>
    <w:rsid w:val="0097132D"/>
    <w:rsid w:val="00971525"/>
    <w:rsid w:val="009718ED"/>
    <w:rsid w:val="00974B78"/>
    <w:rsid w:val="00974C12"/>
    <w:rsid w:val="00981371"/>
    <w:rsid w:val="00981946"/>
    <w:rsid w:val="009827F5"/>
    <w:rsid w:val="009841C6"/>
    <w:rsid w:val="00984A41"/>
    <w:rsid w:val="00984EDE"/>
    <w:rsid w:val="009860D0"/>
    <w:rsid w:val="009862A9"/>
    <w:rsid w:val="00986574"/>
    <w:rsid w:val="00986EE4"/>
    <w:rsid w:val="00990254"/>
    <w:rsid w:val="00990446"/>
    <w:rsid w:val="00990A6D"/>
    <w:rsid w:val="009922C1"/>
    <w:rsid w:val="009949BF"/>
    <w:rsid w:val="00995A09"/>
    <w:rsid w:val="00997C1D"/>
    <w:rsid w:val="00997E40"/>
    <w:rsid w:val="009A3C42"/>
    <w:rsid w:val="009A61F0"/>
    <w:rsid w:val="009A6B4A"/>
    <w:rsid w:val="009A7343"/>
    <w:rsid w:val="009B4ED1"/>
    <w:rsid w:val="009B57B2"/>
    <w:rsid w:val="009B68EA"/>
    <w:rsid w:val="009B6E3A"/>
    <w:rsid w:val="009B7459"/>
    <w:rsid w:val="009B7F7C"/>
    <w:rsid w:val="009C0DF0"/>
    <w:rsid w:val="009C24DD"/>
    <w:rsid w:val="009C2F99"/>
    <w:rsid w:val="009D0283"/>
    <w:rsid w:val="009D35C1"/>
    <w:rsid w:val="009D3860"/>
    <w:rsid w:val="009D4BFB"/>
    <w:rsid w:val="009D6644"/>
    <w:rsid w:val="009D66C3"/>
    <w:rsid w:val="009D6D30"/>
    <w:rsid w:val="009E1423"/>
    <w:rsid w:val="009E2119"/>
    <w:rsid w:val="009E5B62"/>
    <w:rsid w:val="009E6A76"/>
    <w:rsid w:val="009E74D4"/>
    <w:rsid w:val="009F249F"/>
    <w:rsid w:val="009F3E1C"/>
    <w:rsid w:val="009F4928"/>
    <w:rsid w:val="009F72D0"/>
    <w:rsid w:val="009F73FB"/>
    <w:rsid w:val="009F7A81"/>
    <w:rsid w:val="009F7CAD"/>
    <w:rsid w:val="00A00746"/>
    <w:rsid w:val="00A00759"/>
    <w:rsid w:val="00A00889"/>
    <w:rsid w:val="00A00CF1"/>
    <w:rsid w:val="00A0446A"/>
    <w:rsid w:val="00A06920"/>
    <w:rsid w:val="00A06FF3"/>
    <w:rsid w:val="00A073DC"/>
    <w:rsid w:val="00A0756A"/>
    <w:rsid w:val="00A10A5A"/>
    <w:rsid w:val="00A10AE3"/>
    <w:rsid w:val="00A1101F"/>
    <w:rsid w:val="00A11298"/>
    <w:rsid w:val="00A11CCF"/>
    <w:rsid w:val="00A16478"/>
    <w:rsid w:val="00A172A6"/>
    <w:rsid w:val="00A224A3"/>
    <w:rsid w:val="00A22AC2"/>
    <w:rsid w:val="00A23A8B"/>
    <w:rsid w:val="00A23C7F"/>
    <w:rsid w:val="00A24145"/>
    <w:rsid w:val="00A24DE8"/>
    <w:rsid w:val="00A26844"/>
    <w:rsid w:val="00A26D1B"/>
    <w:rsid w:val="00A304A1"/>
    <w:rsid w:val="00A3120C"/>
    <w:rsid w:val="00A33DC6"/>
    <w:rsid w:val="00A35164"/>
    <w:rsid w:val="00A36688"/>
    <w:rsid w:val="00A372D8"/>
    <w:rsid w:val="00A40AF3"/>
    <w:rsid w:val="00A40C85"/>
    <w:rsid w:val="00A40F6E"/>
    <w:rsid w:val="00A42068"/>
    <w:rsid w:val="00A4542F"/>
    <w:rsid w:val="00A454D8"/>
    <w:rsid w:val="00A47E1A"/>
    <w:rsid w:val="00A505B8"/>
    <w:rsid w:val="00A506AD"/>
    <w:rsid w:val="00A515D0"/>
    <w:rsid w:val="00A5197A"/>
    <w:rsid w:val="00A538C3"/>
    <w:rsid w:val="00A53EAD"/>
    <w:rsid w:val="00A54665"/>
    <w:rsid w:val="00A54A7B"/>
    <w:rsid w:val="00A5583C"/>
    <w:rsid w:val="00A558CD"/>
    <w:rsid w:val="00A57BA9"/>
    <w:rsid w:val="00A57D22"/>
    <w:rsid w:val="00A61395"/>
    <w:rsid w:val="00A6499F"/>
    <w:rsid w:val="00A65AE1"/>
    <w:rsid w:val="00A7369E"/>
    <w:rsid w:val="00A75111"/>
    <w:rsid w:val="00A762E0"/>
    <w:rsid w:val="00A77D48"/>
    <w:rsid w:val="00A80946"/>
    <w:rsid w:val="00A82680"/>
    <w:rsid w:val="00A84034"/>
    <w:rsid w:val="00A872B8"/>
    <w:rsid w:val="00A87FE5"/>
    <w:rsid w:val="00A905C3"/>
    <w:rsid w:val="00A90A8B"/>
    <w:rsid w:val="00A90BB8"/>
    <w:rsid w:val="00A90D75"/>
    <w:rsid w:val="00A91725"/>
    <w:rsid w:val="00A936CA"/>
    <w:rsid w:val="00A94D35"/>
    <w:rsid w:val="00A94D9E"/>
    <w:rsid w:val="00A94E63"/>
    <w:rsid w:val="00A94FFC"/>
    <w:rsid w:val="00A952AA"/>
    <w:rsid w:val="00A960A2"/>
    <w:rsid w:val="00A97569"/>
    <w:rsid w:val="00AA06B8"/>
    <w:rsid w:val="00AA1894"/>
    <w:rsid w:val="00AA1959"/>
    <w:rsid w:val="00AA31AF"/>
    <w:rsid w:val="00AA53F2"/>
    <w:rsid w:val="00AA56C8"/>
    <w:rsid w:val="00AA5FE1"/>
    <w:rsid w:val="00AA7C44"/>
    <w:rsid w:val="00AB0BFA"/>
    <w:rsid w:val="00AB1E72"/>
    <w:rsid w:val="00AB2937"/>
    <w:rsid w:val="00AB4CE4"/>
    <w:rsid w:val="00AB5272"/>
    <w:rsid w:val="00AB6E48"/>
    <w:rsid w:val="00AB7B85"/>
    <w:rsid w:val="00AC0A44"/>
    <w:rsid w:val="00AC0D68"/>
    <w:rsid w:val="00AC53CE"/>
    <w:rsid w:val="00AC7B8E"/>
    <w:rsid w:val="00AD0F52"/>
    <w:rsid w:val="00AD3417"/>
    <w:rsid w:val="00AD489D"/>
    <w:rsid w:val="00AD51CB"/>
    <w:rsid w:val="00AD6F46"/>
    <w:rsid w:val="00AD71F4"/>
    <w:rsid w:val="00AD74D8"/>
    <w:rsid w:val="00AE0758"/>
    <w:rsid w:val="00AE1AFC"/>
    <w:rsid w:val="00AE29A1"/>
    <w:rsid w:val="00AE3012"/>
    <w:rsid w:val="00AE30CC"/>
    <w:rsid w:val="00AE51E0"/>
    <w:rsid w:val="00AE644A"/>
    <w:rsid w:val="00AF0270"/>
    <w:rsid w:val="00AF0372"/>
    <w:rsid w:val="00AF2CB9"/>
    <w:rsid w:val="00AF4912"/>
    <w:rsid w:val="00AF4A1A"/>
    <w:rsid w:val="00AF674C"/>
    <w:rsid w:val="00B0022E"/>
    <w:rsid w:val="00B0127C"/>
    <w:rsid w:val="00B01461"/>
    <w:rsid w:val="00B03407"/>
    <w:rsid w:val="00B03DC3"/>
    <w:rsid w:val="00B05E88"/>
    <w:rsid w:val="00B07E00"/>
    <w:rsid w:val="00B11DFC"/>
    <w:rsid w:val="00B11FB4"/>
    <w:rsid w:val="00B15308"/>
    <w:rsid w:val="00B156B4"/>
    <w:rsid w:val="00B17596"/>
    <w:rsid w:val="00B20FE2"/>
    <w:rsid w:val="00B23527"/>
    <w:rsid w:val="00B24CB2"/>
    <w:rsid w:val="00B255F5"/>
    <w:rsid w:val="00B273F8"/>
    <w:rsid w:val="00B2774E"/>
    <w:rsid w:val="00B302EA"/>
    <w:rsid w:val="00B30F00"/>
    <w:rsid w:val="00B311B3"/>
    <w:rsid w:val="00B31476"/>
    <w:rsid w:val="00B31E98"/>
    <w:rsid w:val="00B329E4"/>
    <w:rsid w:val="00B34715"/>
    <w:rsid w:val="00B35D55"/>
    <w:rsid w:val="00B40964"/>
    <w:rsid w:val="00B40FEB"/>
    <w:rsid w:val="00B41365"/>
    <w:rsid w:val="00B43975"/>
    <w:rsid w:val="00B43EEE"/>
    <w:rsid w:val="00B4711E"/>
    <w:rsid w:val="00B47941"/>
    <w:rsid w:val="00B47D37"/>
    <w:rsid w:val="00B5488C"/>
    <w:rsid w:val="00B555DC"/>
    <w:rsid w:val="00B55B6D"/>
    <w:rsid w:val="00B566C2"/>
    <w:rsid w:val="00B56B31"/>
    <w:rsid w:val="00B61219"/>
    <w:rsid w:val="00B633DE"/>
    <w:rsid w:val="00B651BC"/>
    <w:rsid w:val="00B668FD"/>
    <w:rsid w:val="00B67091"/>
    <w:rsid w:val="00B670CD"/>
    <w:rsid w:val="00B67C21"/>
    <w:rsid w:val="00B701BC"/>
    <w:rsid w:val="00B72FE4"/>
    <w:rsid w:val="00B73284"/>
    <w:rsid w:val="00B7427F"/>
    <w:rsid w:val="00B74902"/>
    <w:rsid w:val="00B752AF"/>
    <w:rsid w:val="00B77130"/>
    <w:rsid w:val="00B772F4"/>
    <w:rsid w:val="00B77D69"/>
    <w:rsid w:val="00B80E42"/>
    <w:rsid w:val="00B83623"/>
    <w:rsid w:val="00B83ED4"/>
    <w:rsid w:val="00B856D7"/>
    <w:rsid w:val="00B86060"/>
    <w:rsid w:val="00B869A6"/>
    <w:rsid w:val="00B96D7F"/>
    <w:rsid w:val="00BA2CB2"/>
    <w:rsid w:val="00BA3F28"/>
    <w:rsid w:val="00BA5137"/>
    <w:rsid w:val="00BA57D5"/>
    <w:rsid w:val="00BA5E21"/>
    <w:rsid w:val="00BB0BE5"/>
    <w:rsid w:val="00BB1D69"/>
    <w:rsid w:val="00BB1D96"/>
    <w:rsid w:val="00BB53CA"/>
    <w:rsid w:val="00BB7ED9"/>
    <w:rsid w:val="00BB7F2A"/>
    <w:rsid w:val="00BC04B7"/>
    <w:rsid w:val="00BC0B5E"/>
    <w:rsid w:val="00BC4D5C"/>
    <w:rsid w:val="00BC72E2"/>
    <w:rsid w:val="00BC7607"/>
    <w:rsid w:val="00BD0A24"/>
    <w:rsid w:val="00BD1019"/>
    <w:rsid w:val="00BD18AC"/>
    <w:rsid w:val="00BD1A8E"/>
    <w:rsid w:val="00BD1CE8"/>
    <w:rsid w:val="00BD1D3C"/>
    <w:rsid w:val="00BD34FE"/>
    <w:rsid w:val="00BD42BF"/>
    <w:rsid w:val="00BD4EBF"/>
    <w:rsid w:val="00BD529F"/>
    <w:rsid w:val="00BD57E7"/>
    <w:rsid w:val="00BD5C20"/>
    <w:rsid w:val="00BD7220"/>
    <w:rsid w:val="00BD78C8"/>
    <w:rsid w:val="00BE335F"/>
    <w:rsid w:val="00BE3C4B"/>
    <w:rsid w:val="00BE4F23"/>
    <w:rsid w:val="00BE5563"/>
    <w:rsid w:val="00BF06C2"/>
    <w:rsid w:val="00BF0B17"/>
    <w:rsid w:val="00BF0D68"/>
    <w:rsid w:val="00BF20EE"/>
    <w:rsid w:val="00BF4357"/>
    <w:rsid w:val="00BF4CC9"/>
    <w:rsid w:val="00BF58EE"/>
    <w:rsid w:val="00BF7C77"/>
    <w:rsid w:val="00BF7CF0"/>
    <w:rsid w:val="00C01CEA"/>
    <w:rsid w:val="00C03676"/>
    <w:rsid w:val="00C039E3"/>
    <w:rsid w:val="00C04095"/>
    <w:rsid w:val="00C04A98"/>
    <w:rsid w:val="00C05389"/>
    <w:rsid w:val="00C05CAE"/>
    <w:rsid w:val="00C05CF3"/>
    <w:rsid w:val="00C07DAD"/>
    <w:rsid w:val="00C07E05"/>
    <w:rsid w:val="00C10D72"/>
    <w:rsid w:val="00C1164D"/>
    <w:rsid w:val="00C11D5B"/>
    <w:rsid w:val="00C13971"/>
    <w:rsid w:val="00C14E1E"/>
    <w:rsid w:val="00C14F7C"/>
    <w:rsid w:val="00C14FCC"/>
    <w:rsid w:val="00C1607C"/>
    <w:rsid w:val="00C207B1"/>
    <w:rsid w:val="00C2083D"/>
    <w:rsid w:val="00C21556"/>
    <w:rsid w:val="00C23C26"/>
    <w:rsid w:val="00C23EAD"/>
    <w:rsid w:val="00C32738"/>
    <w:rsid w:val="00C32F86"/>
    <w:rsid w:val="00C34AA3"/>
    <w:rsid w:val="00C34CDF"/>
    <w:rsid w:val="00C35277"/>
    <w:rsid w:val="00C37E1F"/>
    <w:rsid w:val="00C4142B"/>
    <w:rsid w:val="00C433F5"/>
    <w:rsid w:val="00C45F75"/>
    <w:rsid w:val="00C473B6"/>
    <w:rsid w:val="00C51B0A"/>
    <w:rsid w:val="00C525C9"/>
    <w:rsid w:val="00C52776"/>
    <w:rsid w:val="00C55A96"/>
    <w:rsid w:val="00C55DB0"/>
    <w:rsid w:val="00C57829"/>
    <w:rsid w:val="00C6035F"/>
    <w:rsid w:val="00C62145"/>
    <w:rsid w:val="00C62316"/>
    <w:rsid w:val="00C64C82"/>
    <w:rsid w:val="00C66B83"/>
    <w:rsid w:val="00C67359"/>
    <w:rsid w:val="00C677D1"/>
    <w:rsid w:val="00C71436"/>
    <w:rsid w:val="00C7195F"/>
    <w:rsid w:val="00C722F7"/>
    <w:rsid w:val="00C72843"/>
    <w:rsid w:val="00C74909"/>
    <w:rsid w:val="00C75A6D"/>
    <w:rsid w:val="00C75FD1"/>
    <w:rsid w:val="00C7752B"/>
    <w:rsid w:val="00C7797A"/>
    <w:rsid w:val="00C81C63"/>
    <w:rsid w:val="00C836E2"/>
    <w:rsid w:val="00C84214"/>
    <w:rsid w:val="00C84369"/>
    <w:rsid w:val="00C84691"/>
    <w:rsid w:val="00C85CC7"/>
    <w:rsid w:val="00C86A4A"/>
    <w:rsid w:val="00C8768C"/>
    <w:rsid w:val="00C8770F"/>
    <w:rsid w:val="00C90A28"/>
    <w:rsid w:val="00C97085"/>
    <w:rsid w:val="00CA128A"/>
    <w:rsid w:val="00CA4CAF"/>
    <w:rsid w:val="00CA50C0"/>
    <w:rsid w:val="00CA5FD4"/>
    <w:rsid w:val="00CA6022"/>
    <w:rsid w:val="00CA649F"/>
    <w:rsid w:val="00CA66F2"/>
    <w:rsid w:val="00CA6C69"/>
    <w:rsid w:val="00CB0330"/>
    <w:rsid w:val="00CB0E7A"/>
    <w:rsid w:val="00CB15E5"/>
    <w:rsid w:val="00CB250E"/>
    <w:rsid w:val="00CB361C"/>
    <w:rsid w:val="00CB3722"/>
    <w:rsid w:val="00CB42F6"/>
    <w:rsid w:val="00CB4B8E"/>
    <w:rsid w:val="00CC03AB"/>
    <w:rsid w:val="00CC0F69"/>
    <w:rsid w:val="00CD1CA1"/>
    <w:rsid w:val="00CD437E"/>
    <w:rsid w:val="00CD46B7"/>
    <w:rsid w:val="00CD5731"/>
    <w:rsid w:val="00CD7122"/>
    <w:rsid w:val="00CE36D1"/>
    <w:rsid w:val="00CE3C47"/>
    <w:rsid w:val="00CE5581"/>
    <w:rsid w:val="00CE5619"/>
    <w:rsid w:val="00CF0441"/>
    <w:rsid w:val="00CF0760"/>
    <w:rsid w:val="00CF1075"/>
    <w:rsid w:val="00CF1195"/>
    <w:rsid w:val="00CF2EA5"/>
    <w:rsid w:val="00CF67D6"/>
    <w:rsid w:val="00D006FA"/>
    <w:rsid w:val="00D0192A"/>
    <w:rsid w:val="00D0350F"/>
    <w:rsid w:val="00D04502"/>
    <w:rsid w:val="00D04ABA"/>
    <w:rsid w:val="00D11498"/>
    <w:rsid w:val="00D16F70"/>
    <w:rsid w:val="00D17323"/>
    <w:rsid w:val="00D17DB2"/>
    <w:rsid w:val="00D17F81"/>
    <w:rsid w:val="00D20482"/>
    <w:rsid w:val="00D21560"/>
    <w:rsid w:val="00D224E8"/>
    <w:rsid w:val="00D2286B"/>
    <w:rsid w:val="00D22DF9"/>
    <w:rsid w:val="00D22EA0"/>
    <w:rsid w:val="00D230FD"/>
    <w:rsid w:val="00D238C7"/>
    <w:rsid w:val="00D25EF7"/>
    <w:rsid w:val="00D27CE2"/>
    <w:rsid w:val="00D32ECE"/>
    <w:rsid w:val="00D3693E"/>
    <w:rsid w:val="00D408DB"/>
    <w:rsid w:val="00D409D5"/>
    <w:rsid w:val="00D42526"/>
    <w:rsid w:val="00D44C67"/>
    <w:rsid w:val="00D50C68"/>
    <w:rsid w:val="00D519DE"/>
    <w:rsid w:val="00D51A76"/>
    <w:rsid w:val="00D5230D"/>
    <w:rsid w:val="00D52ED8"/>
    <w:rsid w:val="00D52FB5"/>
    <w:rsid w:val="00D54371"/>
    <w:rsid w:val="00D5583C"/>
    <w:rsid w:val="00D5655F"/>
    <w:rsid w:val="00D6377C"/>
    <w:rsid w:val="00D64585"/>
    <w:rsid w:val="00D646D5"/>
    <w:rsid w:val="00D65E17"/>
    <w:rsid w:val="00D661B8"/>
    <w:rsid w:val="00D671EE"/>
    <w:rsid w:val="00D703BF"/>
    <w:rsid w:val="00D70D59"/>
    <w:rsid w:val="00D72218"/>
    <w:rsid w:val="00D72D74"/>
    <w:rsid w:val="00D73002"/>
    <w:rsid w:val="00D73F74"/>
    <w:rsid w:val="00D740DD"/>
    <w:rsid w:val="00D7618F"/>
    <w:rsid w:val="00D761EF"/>
    <w:rsid w:val="00D77E27"/>
    <w:rsid w:val="00D819C8"/>
    <w:rsid w:val="00D828DD"/>
    <w:rsid w:val="00D844FA"/>
    <w:rsid w:val="00D85548"/>
    <w:rsid w:val="00D86CF0"/>
    <w:rsid w:val="00D87099"/>
    <w:rsid w:val="00D91D36"/>
    <w:rsid w:val="00D92670"/>
    <w:rsid w:val="00D951EA"/>
    <w:rsid w:val="00D952D1"/>
    <w:rsid w:val="00D958AA"/>
    <w:rsid w:val="00DA1D08"/>
    <w:rsid w:val="00DA349D"/>
    <w:rsid w:val="00DA39BC"/>
    <w:rsid w:val="00DA45EF"/>
    <w:rsid w:val="00DA5F95"/>
    <w:rsid w:val="00DB0676"/>
    <w:rsid w:val="00DB1E00"/>
    <w:rsid w:val="00DB424F"/>
    <w:rsid w:val="00DB42B1"/>
    <w:rsid w:val="00DB572C"/>
    <w:rsid w:val="00DB5AF6"/>
    <w:rsid w:val="00DB697C"/>
    <w:rsid w:val="00DC0395"/>
    <w:rsid w:val="00DC05FA"/>
    <w:rsid w:val="00DC0DC8"/>
    <w:rsid w:val="00DC0F40"/>
    <w:rsid w:val="00DC17E2"/>
    <w:rsid w:val="00DC1A9A"/>
    <w:rsid w:val="00DC2185"/>
    <w:rsid w:val="00DC22F4"/>
    <w:rsid w:val="00DC304A"/>
    <w:rsid w:val="00DC3A8C"/>
    <w:rsid w:val="00DC3D0F"/>
    <w:rsid w:val="00DC410E"/>
    <w:rsid w:val="00DC5068"/>
    <w:rsid w:val="00DC6DC8"/>
    <w:rsid w:val="00DD1DA6"/>
    <w:rsid w:val="00DD322A"/>
    <w:rsid w:val="00DD3C3A"/>
    <w:rsid w:val="00DD4B39"/>
    <w:rsid w:val="00DD6F03"/>
    <w:rsid w:val="00DD76F1"/>
    <w:rsid w:val="00DE14B5"/>
    <w:rsid w:val="00DE17B1"/>
    <w:rsid w:val="00DE248F"/>
    <w:rsid w:val="00DE26BB"/>
    <w:rsid w:val="00DE2C96"/>
    <w:rsid w:val="00DE37FF"/>
    <w:rsid w:val="00DE4766"/>
    <w:rsid w:val="00DF1244"/>
    <w:rsid w:val="00DF46A4"/>
    <w:rsid w:val="00DF4AEF"/>
    <w:rsid w:val="00DF6822"/>
    <w:rsid w:val="00DF77BF"/>
    <w:rsid w:val="00E01296"/>
    <w:rsid w:val="00E04220"/>
    <w:rsid w:val="00E04524"/>
    <w:rsid w:val="00E05386"/>
    <w:rsid w:val="00E06A3E"/>
    <w:rsid w:val="00E12BE8"/>
    <w:rsid w:val="00E12C10"/>
    <w:rsid w:val="00E12D78"/>
    <w:rsid w:val="00E12F4F"/>
    <w:rsid w:val="00E13011"/>
    <w:rsid w:val="00E13DAA"/>
    <w:rsid w:val="00E14E35"/>
    <w:rsid w:val="00E21B25"/>
    <w:rsid w:val="00E23612"/>
    <w:rsid w:val="00E25356"/>
    <w:rsid w:val="00E274E5"/>
    <w:rsid w:val="00E338B0"/>
    <w:rsid w:val="00E353CD"/>
    <w:rsid w:val="00E37A48"/>
    <w:rsid w:val="00E4273D"/>
    <w:rsid w:val="00E4389E"/>
    <w:rsid w:val="00E4525F"/>
    <w:rsid w:val="00E479C9"/>
    <w:rsid w:val="00E47F47"/>
    <w:rsid w:val="00E514EF"/>
    <w:rsid w:val="00E52369"/>
    <w:rsid w:val="00E52476"/>
    <w:rsid w:val="00E5264E"/>
    <w:rsid w:val="00E53FC6"/>
    <w:rsid w:val="00E53FF6"/>
    <w:rsid w:val="00E5544A"/>
    <w:rsid w:val="00E57288"/>
    <w:rsid w:val="00E62875"/>
    <w:rsid w:val="00E660F8"/>
    <w:rsid w:val="00E71039"/>
    <w:rsid w:val="00E72370"/>
    <w:rsid w:val="00E74429"/>
    <w:rsid w:val="00E74AA1"/>
    <w:rsid w:val="00E77A24"/>
    <w:rsid w:val="00E81B54"/>
    <w:rsid w:val="00E82775"/>
    <w:rsid w:val="00E84E77"/>
    <w:rsid w:val="00E8524B"/>
    <w:rsid w:val="00E86F91"/>
    <w:rsid w:val="00E90C96"/>
    <w:rsid w:val="00E9113D"/>
    <w:rsid w:val="00E91F85"/>
    <w:rsid w:val="00E94B72"/>
    <w:rsid w:val="00E952D8"/>
    <w:rsid w:val="00E95A20"/>
    <w:rsid w:val="00E96625"/>
    <w:rsid w:val="00E97A96"/>
    <w:rsid w:val="00EA2118"/>
    <w:rsid w:val="00EA28B2"/>
    <w:rsid w:val="00EA35D3"/>
    <w:rsid w:val="00EA4123"/>
    <w:rsid w:val="00EA5FCC"/>
    <w:rsid w:val="00EB3437"/>
    <w:rsid w:val="00EB42F3"/>
    <w:rsid w:val="00EB4512"/>
    <w:rsid w:val="00EB4D1F"/>
    <w:rsid w:val="00EB79D1"/>
    <w:rsid w:val="00EB7CAD"/>
    <w:rsid w:val="00EC03F6"/>
    <w:rsid w:val="00EC24BC"/>
    <w:rsid w:val="00EC41EB"/>
    <w:rsid w:val="00EC4452"/>
    <w:rsid w:val="00EC507D"/>
    <w:rsid w:val="00ED0357"/>
    <w:rsid w:val="00ED2220"/>
    <w:rsid w:val="00ED3A61"/>
    <w:rsid w:val="00ED3DDF"/>
    <w:rsid w:val="00ED3DFE"/>
    <w:rsid w:val="00ED7AE7"/>
    <w:rsid w:val="00EE04C6"/>
    <w:rsid w:val="00EE2073"/>
    <w:rsid w:val="00EE2FB6"/>
    <w:rsid w:val="00EE41C0"/>
    <w:rsid w:val="00EE5E25"/>
    <w:rsid w:val="00EE6103"/>
    <w:rsid w:val="00EE72CA"/>
    <w:rsid w:val="00EF010D"/>
    <w:rsid w:val="00EF0EED"/>
    <w:rsid w:val="00EF19FB"/>
    <w:rsid w:val="00EF241D"/>
    <w:rsid w:val="00EF4577"/>
    <w:rsid w:val="00EF5A77"/>
    <w:rsid w:val="00EF5B60"/>
    <w:rsid w:val="00EF6F13"/>
    <w:rsid w:val="00F010C4"/>
    <w:rsid w:val="00F01536"/>
    <w:rsid w:val="00F04738"/>
    <w:rsid w:val="00F04E5B"/>
    <w:rsid w:val="00F05787"/>
    <w:rsid w:val="00F07F5A"/>
    <w:rsid w:val="00F119D5"/>
    <w:rsid w:val="00F12567"/>
    <w:rsid w:val="00F12B00"/>
    <w:rsid w:val="00F1408E"/>
    <w:rsid w:val="00F165FA"/>
    <w:rsid w:val="00F16656"/>
    <w:rsid w:val="00F17E4E"/>
    <w:rsid w:val="00F17FE8"/>
    <w:rsid w:val="00F2085E"/>
    <w:rsid w:val="00F20FE2"/>
    <w:rsid w:val="00F22B93"/>
    <w:rsid w:val="00F2603B"/>
    <w:rsid w:val="00F265E8"/>
    <w:rsid w:val="00F267D0"/>
    <w:rsid w:val="00F26A21"/>
    <w:rsid w:val="00F27DFA"/>
    <w:rsid w:val="00F305D5"/>
    <w:rsid w:val="00F311F3"/>
    <w:rsid w:val="00F319FD"/>
    <w:rsid w:val="00F32582"/>
    <w:rsid w:val="00F33FD2"/>
    <w:rsid w:val="00F34F73"/>
    <w:rsid w:val="00F3552B"/>
    <w:rsid w:val="00F36288"/>
    <w:rsid w:val="00F36CBC"/>
    <w:rsid w:val="00F37824"/>
    <w:rsid w:val="00F37E4A"/>
    <w:rsid w:val="00F40A73"/>
    <w:rsid w:val="00F4662F"/>
    <w:rsid w:val="00F46E59"/>
    <w:rsid w:val="00F47896"/>
    <w:rsid w:val="00F519E1"/>
    <w:rsid w:val="00F51D28"/>
    <w:rsid w:val="00F52736"/>
    <w:rsid w:val="00F52C91"/>
    <w:rsid w:val="00F545DA"/>
    <w:rsid w:val="00F54DC8"/>
    <w:rsid w:val="00F55E9B"/>
    <w:rsid w:val="00F569B7"/>
    <w:rsid w:val="00F56F88"/>
    <w:rsid w:val="00F60179"/>
    <w:rsid w:val="00F612EC"/>
    <w:rsid w:val="00F620D3"/>
    <w:rsid w:val="00F63C43"/>
    <w:rsid w:val="00F64030"/>
    <w:rsid w:val="00F640BF"/>
    <w:rsid w:val="00F64DF6"/>
    <w:rsid w:val="00F65216"/>
    <w:rsid w:val="00F66231"/>
    <w:rsid w:val="00F700E7"/>
    <w:rsid w:val="00F71A1E"/>
    <w:rsid w:val="00F71BB9"/>
    <w:rsid w:val="00F73178"/>
    <w:rsid w:val="00F73836"/>
    <w:rsid w:val="00F73CB2"/>
    <w:rsid w:val="00F750AC"/>
    <w:rsid w:val="00F765D3"/>
    <w:rsid w:val="00F767DC"/>
    <w:rsid w:val="00F779EA"/>
    <w:rsid w:val="00F811C2"/>
    <w:rsid w:val="00F82A31"/>
    <w:rsid w:val="00F83075"/>
    <w:rsid w:val="00F868DD"/>
    <w:rsid w:val="00F86BF9"/>
    <w:rsid w:val="00F879BD"/>
    <w:rsid w:val="00F87BA4"/>
    <w:rsid w:val="00F87C42"/>
    <w:rsid w:val="00F90BBC"/>
    <w:rsid w:val="00F919EE"/>
    <w:rsid w:val="00F92320"/>
    <w:rsid w:val="00F94A6B"/>
    <w:rsid w:val="00F9634D"/>
    <w:rsid w:val="00F97352"/>
    <w:rsid w:val="00F977BE"/>
    <w:rsid w:val="00F97A43"/>
    <w:rsid w:val="00FA01B9"/>
    <w:rsid w:val="00FA1A53"/>
    <w:rsid w:val="00FA39D0"/>
    <w:rsid w:val="00FA3CB0"/>
    <w:rsid w:val="00FA41D7"/>
    <w:rsid w:val="00FA62AB"/>
    <w:rsid w:val="00FA6B16"/>
    <w:rsid w:val="00FA7EA6"/>
    <w:rsid w:val="00FB06C0"/>
    <w:rsid w:val="00FB48B2"/>
    <w:rsid w:val="00FB4DF4"/>
    <w:rsid w:val="00FB5C89"/>
    <w:rsid w:val="00FB6F31"/>
    <w:rsid w:val="00FC1AED"/>
    <w:rsid w:val="00FC1F52"/>
    <w:rsid w:val="00FC4BAC"/>
    <w:rsid w:val="00FC53D9"/>
    <w:rsid w:val="00FC616A"/>
    <w:rsid w:val="00FC68E1"/>
    <w:rsid w:val="00FD1039"/>
    <w:rsid w:val="00FD1917"/>
    <w:rsid w:val="00FD1F98"/>
    <w:rsid w:val="00FD5CC2"/>
    <w:rsid w:val="00FD5EE5"/>
    <w:rsid w:val="00FD66B6"/>
    <w:rsid w:val="00FD7788"/>
    <w:rsid w:val="00FD7B6F"/>
    <w:rsid w:val="00FE1832"/>
    <w:rsid w:val="00FE25F2"/>
    <w:rsid w:val="00FE2654"/>
    <w:rsid w:val="00FE3D10"/>
    <w:rsid w:val="00FE4328"/>
    <w:rsid w:val="00FE4EBD"/>
    <w:rsid w:val="00FE52C0"/>
    <w:rsid w:val="00FF0829"/>
    <w:rsid w:val="00FF0A1C"/>
    <w:rsid w:val="00FF3C3A"/>
    <w:rsid w:val="00FF3C60"/>
    <w:rsid w:val="00FF50B5"/>
    <w:rsid w:val="00FF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8A95"/>
  <w15:chartTrackingRefBased/>
  <w15:docId w15:val="{36AF61EA-3289-1F40-B3F8-E11F9664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418"/>
    <w:pPr>
      <w:widowControl w:val="0"/>
      <w:spacing w:line="480" w:lineRule="auto"/>
    </w:pPr>
    <w:rPr>
      <w:rFonts w:ascii="Palatino" w:eastAsia="Times New Roman" w:hAnsi="Palatino" w:cs="Times New Roman"/>
      <w:szCs w:val="20"/>
    </w:rPr>
  </w:style>
  <w:style w:type="paragraph" w:styleId="Heading1">
    <w:name w:val="heading 1"/>
    <w:basedOn w:val="Normal"/>
    <w:next w:val="Normal"/>
    <w:link w:val="Heading1Char"/>
    <w:qFormat/>
    <w:rsid w:val="0059541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595418"/>
    <w:pPr>
      <w:keepNext/>
      <w:jc w:val="center"/>
      <w:outlineLvl w:val="1"/>
    </w:pPr>
    <w:rPr>
      <w:b/>
    </w:rPr>
  </w:style>
  <w:style w:type="paragraph" w:styleId="Heading3">
    <w:name w:val="heading 3"/>
    <w:basedOn w:val="Normal"/>
    <w:link w:val="Heading3Char"/>
    <w:uiPriority w:val="9"/>
    <w:unhideWhenUsed/>
    <w:qFormat/>
    <w:rsid w:val="0059541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595418"/>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595418"/>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595418"/>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5418"/>
    <w:pPr>
      <w:autoSpaceDE w:val="0"/>
      <w:autoSpaceDN w:val="0"/>
      <w:spacing w:before="1"/>
      <w:ind w:left="1580" w:hanging="360"/>
      <w:jc w:val="both"/>
    </w:pPr>
    <w:rPr>
      <w:sz w:val="22"/>
      <w:szCs w:val="22"/>
    </w:rPr>
  </w:style>
  <w:style w:type="paragraph" w:styleId="EndnoteText">
    <w:name w:val="endnote text"/>
    <w:basedOn w:val="Normal"/>
    <w:link w:val="EndnoteTextChar"/>
    <w:rsid w:val="00595418"/>
  </w:style>
  <w:style w:type="character" w:customStyle="1" w:styleId="EndnoteTextChar">
    <w:name w:val="Endnote Text Char"/>
    <w:basedOn w:val="DefaultParagraphFont"/>
    <w:link w:val="EndnoteText"/>
    <w:rsid w:val="00595418"/>
    <w:rPr>
      <w:rFonts w:ascii="Palatino" w:eastAsia="Times New Roman" w:hAnsi="Palatino" w:cs="Times New Roman"/>
      <w:szCs w:val="20"/>
    </w:rPr>
  </w:style>
  <w:style w:type="paragraph" w:customStyle="1" w:styleId="AA-SL-A-head">
    <w:name w:val="AA-SL-A-head"/>
    <w:basedOn w:val="Normal"/>
    <w:next w:val="Normal"/>
    <w:rsid w:val="00595418"/>
    <w:pPr>
      <w:keepNext/>
    </w:pPr>
    <w:rPr>
      <w:b/>
      <w:i/>
    </w:rPr>
  </w:style>
  <w:style w:type="paragraph" w:styleId="Footer">
    <w:name w:val="footer"/>
    <w:aliases w:val="SL-Footer"/>
    <w:basedOn w:val="Normal"/>
    <w:link w:val="FooterChar"/>
    <w:autoRedefine/>
    <w:uiPriority w:val="99"/>
    <w:rsid w:val="00595418"/>
    <w:pPr>
      <w:spacing w:before="180"/>
      <w:jc w:val="right"/>
    </w:pPr>
    <w:rPr>
      <w:sz w:val="18"/>
    </w:rPr>
  </w:style>
  <w:style w:type="character" w:customStyle="1" w:styleId="FooterChar">
    <w:name w:val="Footer Char"/>
    <w:aliases w:val="SL-Footer Char"/>
    <w:basedOn w:val="DefaultParagraphFont"/>
    <w:link w:val="Footer"/>
    <w:uiPriority w:val="99"/>
    <w:rsid w:val="00595418"/>
    <w:rPr>
      <w:rFonts w:ascii="Palatino" w:eastAsia="Times New Roman" w:hAnsi="Palatino" w:cs="Times New Roman"/>
      <w:sz w:val="18"/>
      <w:szCs w:val="20"/>
    </w:rPr>
  </w:style>
  <w:style w:type="character" w:styleId="PageNumber">
    <w:name w:val="page number"/>
    <w:basedOn w:val="DefaultParagraphFont"/>
    <w:uiPriority w:val="99"/>
    <w:semiHidden/>
    <w:unhideWhenUsed/>
    <w:rsid w:val="00595418"/>
  </w:style>
  <w:style w:type="paragraph" w:customStyle="1" w:styleId="AA-SL-AnnotationText">
    <w:name w:val="AA-SL-Annotation Text"/>
    <w:basedOn w:val="Normal"/>
    <w:rsid w:val="00595418"/>
    <w:pPr>
      <w:ind w:left="720" w:hanging="720"/>
    </w:pPr>
  </w:style>
  <w:style w:type="paragraph" w:styleId="FootnoteText">
    <w:name w:val="footnote text"/>
    <w:basedOn w:val="Normal"/>
    <w:link w:val="FootnoteTextChar"/>
    <w:uiPriority w:val="99"/>
    <w:unhideWhenUsed/>
    <w:rsid w:val="00595418"/>
    <w:pPr>
      <w:spacing w:line="240" w:lineRule="auto"/>
    </w:pPr>
    <w:rPr>
      <w:sz w:val="20"/>
    </w:rPr>
  </w:style>
  <w:style w:type="character" w:customStyle="1" w:styleId="FootnoteTextChar">
    <w:name w:val="Footnote Text Char"/>
    <w:basedOn w:val="DefaultParagraphFont"/>
    <w:link w:val="FootnoteText"/>
    <w:uiPriority w:val="99"/>
    <w:rsid w:val="00595418"/>
    <w:rPr>
      <w:rFonts w:ascii="Palatino" w:eastAsia="Times New Roman" w:hAnsi="Palatino" w:cs="Times New Roman"/>
      <w:sz w:val="20"/>
      <w:szCs w:val="20"/>
    </w:rPr>
  </w:style>
  <w:style w:type="character" w:customStyle="1" w:styleId="Heading3Char">
    <w:name w:val="Heading 3 Char"/>
    <w:basedOn w:val="DefaultParagraphFont"/>
    <w:link w:val="Heading3"/>
    <w:uiPriority w:val="9"/>
    <w:rsid w:val="00595418"/>
    <w:rPr>
      <w:rFonts w:ascii="Palatino" w:eastAsia="Times New Roman" w:hAnsi="Palatino" w:cs="Times New Roman"/>
      <w:b/>
      <w:bCs/>
      <w:sz w:val="27"/>
      <w:szCs w:val="27"/>
    </w:rPr>
  </w:style>
  <w:style w:type="character" w:styleId="Hyperlink">
    <w:name w:val="Hyperlink"/>
    <w:uiPriority w:val="99"/>
    <w:unhideWhenUsed/>
    <w:rsid w:val="00595418"/>
    <w:rPr>
      <w:color w:val="0000FF"/>
      <w:u w:val="single"/>
    </w:rPr>
  </w:style>
  <w:style w:type="character" w:styleId="Emphasis">
    <w:name w:val="Emphasis"/>
    <w:basedOn w:val="DefaultParagraphFont"/>
    <w:uiPriority w:val="20"/>
    <w:qFormat/>
    <w:rsid w:val="00595418"/>
    <w:rPr>
      <w:i/>
      <w:iCs/>
    </w:rPr>
  </w:style>
  <w:style w:type="paragraph" w:styleId="NormalWeb">
    <w:name w:val="Normal (Web)"/>
    <w:basedOn w:val="Normal"/>
    <w:uiPriority w:val="99"/>
    <w:unhideWhenUsed/>
    <w:rsid w:val="00595418"/>
    <w:pPr>
      <w:spacing w:before="100" w:beforeAutospacing="1" w:after="100" w:afterAutospacing="1"/>
    </w:pPr>
  </w:style>
  <w:style w:type="paragraph" w:customStyle="1" w:styleId="AA-SL-Author">
    <w:name w:val="AA-SL-Author"/>
    <w:basedOn w:val="Normal"/>
    <w:rsid w:val="00595418"/>
    <w:pPr>
      <w:keepNext/>
      <w:spacing w:before="120" w:after="240"/>
    </w:pPr>
  </w:style>
  <w:style w:type="paragraph" w:customStyle="1" w:styleId="AA-SL-B-head">
    <w:name w:val="AA-SL-B-head"/>
    <w:basedOn w:val="Normal"/>
    <w:rsid w:val="00595418"/>
    <w:pPr>
      <w:keepNext/>
    </w:pPr>
    <w:rPr>
      <w:b/>
    </w:rPr>
  </w:style>
  <w:style w:type="paragraph" w:customStyle="1" w:styleId="SL-BaseFont">
    <w:name w:val="SL-BaseFont"/>
    <w:basedOn w:val="Normal"/>
    <w:rsid w:val="00595418"/>
    <w:pPr>
      <w:widowControl/>
      <w:spacing w:line="240" w:lineRule="auto"/>
    </w:pPr>
  </w:style>
  <w:style w:type="paragraph" w:customStyle="1" w:styleId="AA-SL-BodyText">
    <w:name w:val="AA-SL-Body Text"/>
    <w:basedOn w:val="SL-BaseFont"/>
    <w:rsid w:val="00595418"/>
    <w:pPr>
      <w:widowControl w:val="0"/>
      <w:spacing w:line="480" w:lineRule="auto"/>
      <w:ind w:firstLine="720"/>
    </w:pPr>
  </w:style>
  <w:style w:type="paragraph" w:customStyle="1" w:styleId="AA-SL-Bibliography">
    <w:name w:val="AA-SL-Bibliography"/>
    <w:basedOn w:val="AA-SL-BodyText"/>
    <w:rsid w:val="00595418"/>
    <w:pPr>
      <w:ind w:left="720" w:hanging="720"/>
    </w:pPr>
  </w:style>
  <w:style w:type="paragraph" w:customStyle="1" w:styleId="AA-SL-Blockquote">
    <w:name w:val="AA-SL-Block quote"/>
    <w:basedOn w:val="Normal"/>
    <w:rsid w:val="00595418"/>
    <w:pPr>
      <w:spacing w:before="240" w:after="240"/>
      <w:ind w:left="720"/>
    </w:pPr>
  </w:style>
  <w:style w:type="paragraph" w:customStyle="1" w:styleId="AA-SL-Blockquoteindent">
    <w:name w:val="AA-SL-Block quote indent"/>
    <w:basedOn w:val="AA-SL-Blockquote"/>
    <w:rsid w:val="00595418"/>
    <w:pPr>
      <w:ind w:firstLine="360"/>
    </w:pPr>
  </w:style>
  <w:style w:type="paragraph" w:customStyle="1" w:styleId="AA-SL-BodyTextNoInd">
    <w:name w:val="AA-SL-Body Text No Ind"/>
    <w:basedOn w:val="SL-BaseFont"/>
    <w:rsid w:val="00595418"/>
    <w:pPr>
      <w:spacing w:line="480" w:lineRule="auto"/>
    </w:pPr>
  </w:style>
  <w:style w:type="paragraph" w:customStyle="1" w:styleId="SL-BodyTextNoInd">
    <w:name w:val="SL-Body Text No Ind"/>
    <w:basedOn w:val="SL-BaseFont"/>
    <w:rsid w:val="00595418"/>
    <w:pPr>
      <w:spacing w:line="480" w:lineRule="auto"/>
    </w:pPr>
  </w:style>
  <w:style w:type="paragraph" w:customStyle="1" w:styleId="SL-UnnumberedList">
    <w:name w:val="SL-UnnumberedList"/>
    <w:basedOn w:val="SL-BodyTextNoInd"/>
    <w:rsid w:val="00595418"/>
    <w:pPr>
      <w:ind w:left="720"/>
    </w:pPr>
  </w:style>
  <w:style w:type="paragraph" w:customStyle="1" w:styleId="AA-SL-BulletList">
    <w:name w:val="AA-SL-BulletList"/>
    <w:basedOn w:val="SL-UnnumberedList"/>
    <w:rsid w:val="00595418"/>
    <w:pPr>
      <w:widowControl w:val="0"/>
    </w:pPr>
  </w:style>
  <w:style w:type="paragraph" w:customStyle="1" w:styleId="AA-SL-C-head">
    <w:name w:val="AA-SL-C-head"/>
    <w:basedOn w:val="AA-SL-B-head"/>
    <w:next w:val="AA-SL-BodyTextNoInd"/>
    <w:rsid w:val="00595418"/>
    <w:rPr>
      <w:b w:val="0"/>
      <w:i/>
    </w:rPr>
  </w:style>
  <w:style w:type="paragraph" w:customStyle="1" w:styleId="AA-SL-ChapterTitle">
    <w:name w:val="AA-SL-Chapter Title"/>
    <w:basedOn w:val="SL-BaseFont"/>
    <w:rsid w:val="00595418"/>
    <w:pPr>
      <w:keepNext/>
      <w:spacing w:after="240" w:line="480" w:lineRule="atLeast"/>
    </w:pPr>
  </w:style>
  <w:style w:type="paragraph" w:customStyle="1" w:styleId="AA-SL-ChapterSubtitle">
    <w:name w:val="AA-SL-Chapter Subtitle"/>
    <w:basedOn w:val="AA-SL-ChapterTitle"/>
    <w:rsid w:val="00595418"/>
  </w:style>
  <w:style w:type="paragraph" w:customStyle="1" w:styleId="AA-SL-Endnote">
    <w:name w:val="AA-SL-Endnote"/>
    <w:basedOn w:val="AA-SL-BodyTextNoInd"/>
    <w:rsid w:val="00595418"/>
  </w:style>
  <w:style w:type="paragraph" w:customStyle="1" w:styleId="AA-SL-EndnoteIndent">
    <w:name w:val="AA-SL-EndnoteIndent"/>
    <w:basedOn w:val="AA-SL-Endnote"/>
    <w:rsid w:val="00595418"/>
    <w:pPr>
      <w:ind w:firstLine="720"/>
    </w:pPr>
  </w:style>
  <w:style w:type="paragraph" w:customStyle="1" w:styleId="AA-SL-FigCap1">
    <w:name w:val="AA-SL-Fig Cap 1"/>
    <w:basedOn w:val="AA-SL-BodyTextNoInd"/>
    <w:next w:val="Normal"/>
    <w:rsid w:val="00595418"/>
    <w:rPr>
      <w:b/>
    </w:rPr>
  </w:style>
  <w:style w:type="paragraph" w:customStyle="1" w:styleId="AA-SL-FigCap2">
    <w:name w:val="AA-SL-Fig Cap 2"/>
    <w:basedOn w:val="AA-SL-FigCap1"/>
    <w:next w:val="AA-SL-BodyTextNoInd"/>
    <w:rsid w:val="00595418"/>
    <w:rPr>
      <w:b w:val="0"/>
    </w:rPr>
  </w:style>
  <w:style w:type="paragraph" w:customStyle="1" w:styleId="AA-SL-FigRef">
    <w:name w:val="AA-SL-FigRef"/>
    <w:basedOn w:val="AA-SL-BodyTextNoInd"/>
    <w:rsid w:val="00595418"/>
    <w:pPr>
      <w:widowControl w:val="0"/>
    </w:pPr>
    <w:rPr>
      <w:color w:val="800000"/>
    </w:rPr>
  </w:style>
  <w:style w:type="paragraph" w:customStyle="1" w:styleId="AA-SL-Note-head">
    <w:name w:val="AA-SL-Note-head"/>
    <w:basedOn w:val="AA-SL-Endnote"/>
    <w:rsid w:val="00595418"/>
    <w:rPr>
      <w:b/>
    </w:rPr>
  </w:style>
  <w:style w:type="paragraph" w:customStyle="1" w:styleId="AA-SL-NumberedList">
    <w:name w:val="AA-SL-NumberedList"/>
    <w:basedOn w:val="Normal"/>
    <w:rsid w:val="00595418"/>
    <w:pPr>
      <w:ind w:left="720"/>
    </w:pPr>
  </w:style>
  <w:style w:type="paragraph" w:customStyle="1" w:styleId="AA-SL-PoetryExtract">
    <w:name w:val="AA-SL-PoetryExtract"/>
    <w:basedOn w:val="AA-SL-BodyTextNoInd"/>
    <w:rsid w:val="00595418"/>
    <w:pPr>
      <w:tabs>
        <w:tab w:val="left" w:pos="0"/>
        <w:tab w:val="left" w:pos="80"/>
      </w:tabs>
      <w:spacing w:before="240" w:after="240"/>
      <w:ind w:left="720"/>
    </w:pPr>
  </w:style>
  <w:style w:type="paragraph" w:customStyle="1" w:styleId="AA-SL-Rule">
    <w:name w:val="AA-SL-Rule"/>
    <w:basedOn w:val="AA-SL-BodyTextNoInd"/>
    <w:rsid w:val="00595418"/>
    <w:pPr>
      <w:jc w:val="center"/>
    </w:pPr>
  </w:style>
  <w:style w:type="paragraph" w:customStyle="1" w:styleId="AA-SL-Sidebar">
    <w:name w:val="AA-SL-Sidebar"/>
    <w:basedOn w:val="AA-SL-BodyTextNoInd"/>
    <w:autoRedefine/>
    <w:rsid w:val="00595418"/>
    <w:pPr>
      <w:widowControl w:val="0"/>
    </w:pPr>
    <w:rPr>
      <w:rFonts w:ascii="Helvetica" w:hAnsi="Helvetica"/>
      <w:color w:val="800000"/>
    </w:rPr>
  </w:style>
  <w:style w:type="character" w:customStyle="1" w:styleId="AA-SL-SidebarEmbedded">
    <w:name w:val="AA-SL-Sidebar Embedded"/>
    <w:rsid w:val="00595418"/>
    <w:rPr>
      <w:rFonts w:ascii="Helvetica" w:hAnsi="Helvetica"/>
      <w:color w:val="800000"/>
      <w:sz w:val="24"/>
      <w:u w:val="none"/>
    </w:rPr>
  </w:style>
  <w:style w:type="paragraph" w:styleId="BalloonText">
    <w:name w:val="Balloon Text"/>
    <w:basedOn w:val="Normal"/>
    <w:link w:val="BalloonTextChar"/>
    <w:uiPriority w:val="99"/>
    <w:semiHidden/>
    <w:unhideWhenUsed/>
    <w:rsid w:val="00595418"/>
    <w:pPr>
      <w:spacing w:line="240" w:lineRule="auto"/>
    </w:pPr>
    <w:rPr>
      <w:sz w:val="18"/>
      <w:szCs w:val="18"/>
    </w:rPr>
  </w:style>
  <w:style w:type="character" w:customStyle="1" w:styleId="BalloonTextChar">
    <w:name w:val="Balloon Text Char"/>
    <w:basedOn w:val="DefaultParagraphFont"/>
    <w:link w:val="BalloonText"/>
    <w:uiPriority w:val="99"/>
    <w:semiHidden/>
    <w:rsid w:val="00595418"/>
    <w:rPr>
      <w:rFonts w:ascii="Palatino" w:eastAsia="Times New Roman" w:hAnsi="Palatino" w:cs="Times New Roman"/>
      <w:sz w:val="18"/>
      <w:szCs w:val="18"/>
    </w:rPr>
  </w:style>
  <w:style w:type="character" w:styleId="CommentReference">
    <w:name w:val="annotation reference"/>
    <w:basedOn w:val="DefaultParagraphFont"/>
    <w:uiPriority w:val="99"/>
    <w:semiHidden/>
    <w:unhideWhenUsed/>
    <w:rsid w:val="00595418"/>
    <w:rPr>
      <w:sz w:val="16"/>
      <w:szCs w:val="16"/>
    </w:rPr>
  </w:style>
  <w:style w:type="paragraph" w:styleId="CommentText">
    <w:name w:val="annotation text"/>
    <w:basedOn w:val="Normal"/>
    <w:link w:val="CommentTextChar"/>
    <w:rsid w:val="00595418"/>
    <w:pPr>
      <w:spacing w:before="100"/>
      <w:ind w:left="720" w:hanging="720"/>
    </w:pPr>
    <w:rPr>
      <w:sz w:val="20"/>
    </w:rPr>
  </w:style>
  <w:style w:type="character" w:customStyle="1" w:styleId="CommentTextChar">
    <w:name w:val="Comment Text Char"/>
    <w:basedOn w:val="DefaultParagraphFont"/>
    <w:link w:val="CommentText"/>
    <w:rsid w:val="00595418"/>
    <w:rPr>
      <w:rFonts w:ascii="Palatino" w:eastAsia="Times New Roman" w:hAnsi="Palatino" w:cs="Times New Roman"/>
      <w:sz w:val="20"/>
      <w:szCs w:val="20"/>
    </w:rPr>
  </w:style>
  <w:style w:type="paragraph" w:styleId="CommentSubject">
    <w:name w:val="annotation subject"/>
    <w:basedOn w:val="CommentText"/>
    <w:next w:val="CommentText"/>
    <w:link w:val="CommentSubjectChar"/>
    <w:uiPriority w:val="99"/>
    <w:semiHidden/>
    <w:unhideWhenUsed/>
    <w:rsid w:val="00595418"/>
    <w:rPr>
      <w:b/>
      <w:bCs/>
    </w:rPr>
  </w:style>
  <w:style w:type="character" w:customStyle="1" w:styleId="CommentSubjectChar">
    <w:name w:val="Comment Subject Char"/>
    <w:basedOn w:val="CommentTextChar"/>
    <w:link w:val="CommentSubject"/>
    <w:uiPriority w:val="99"/>
    <w:semiHidden/>
    <w:rsid w:val="00595418"/>
    <w:rPr>
      <w:rFonts w:ascii="Palatino" w:eastAsia="Times New Roman" w:hAnsi="Palatino" w:cs="Times New Roman"/>
      <w:b/>
      <w:bCs/>
      <w:sz w:val="20"/>
      <w:szCs w:val="20"/>
    </w:rPr>
  </w:style>
  <w:style w:type="character" w:styleId="FollowedHyperlink">
    <w:name w:val="FollowedHyperlink"/>
    <w:basedOn w:val="DefaultParagraphFont"/>
    <w:uiPriority w:val="99"/>
    <w:semiHidden/>
    <w:unhideWhenUsed/>
    <w:rsid w:val="00595418"/>
    <w:rPr>
      <w:color w:val="954F72" w:themeColor="followedHyperlink"/>
      <w:u w:val="single"/>
    </w:rPr>
  </w:style>
  <w:style w:type="character" w:styleId="FootnoteReference">
    <w:name w:val="footnote reference"/>
    <w:basedOn w:val="DefaultParagraphFont"/>
    <w:uiPriority w:val="99"/>
    <w:unhideWhenUsed/>
    <w:qFormat/>
    <w:rsid w:val="00595418"/>
    <w:rPr>
      <w:rFonts w:ascii="Times New Roman" w:hAnsi="Times New Roman"/>
      <w:noProof w:val="0"/>
      <w:sz w:val="28"/>
      <w:vertAlign w:val="superscript"/>
      <w:lang w:val="en-US"/>
    </w:rPr>
  </w:style>
  <w:style w:type="paragraph" w:customStyle="1" w:styleId="GRIBlockQuoteIndent">
    <w:name w:val="GRI Block Quote Indent"/>
    <w:basedOn w:val="Normal"/>
    <w:next w:val="Normal"/>
    <w:autoRedefine/>
    <w:qFormat/>
    <w:rsid w:val="00595418"/>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595418"/>
    <w:pPr>
      <w:widowControl/>
      <w:spacing w:after="240"/>
      <w:ind w:left="720"/>
    </w:pPr>
    <w:rPr>
      <w:rFonts w:ascii="Palatino Linotype" w:eastAsia="MS Mincho" w:hAnsi="Palatino Linotype"/>
      <w:szCs w:val="24"/>
      <w:lang w:eastAsia="ja-JP"/>
    </w:rPr>
  </w:style>
  <w:style w:type="paragraph" w:styleId="Header">
    <w:name w:val="header"/>
    <w:basedOn w:val="Normal"/>
    <w:link w:val="HeaderChar"/>
    <w:uiPriority w:val="99"/>
    <w:unhideWhenUsed/>
    <w:rsid w:val="005C0F93"/>
    <w:pPr>
      <w:tabs>
        <w:tab w:val="center" w:pos="4680"/>
        <w:tab w:val="right" w:pos="9360"/>
      </w:tabs>
      <w:spacing w:line="240" w:lineRule="auto"/>
    </w:pPr>
  </w:style>
  <w:style w:type="character" w:customStyle="1" w:styleId="HeaderChar">
    <w:name w:val="Header Char"/>
    <w:basedOn w:val="DefaultParagraphFont"/>
    <w:link w:val="Header"/>
    <w:uiPriority w:val="99"/>
    <w:rsid w:val="005C0F93"/>
    <w:rPr>
      <w:rFonts w:ascii="Palatino" w:eastAsia="Times New Roman" w:hAnsi="Palatino" w:cs="Times New Roman"/>
      <w:szCs w:val="20"/>
    </w:rPr>
  </w:style>
  <w:style w:type="character" w:customStyle="1" w:styleId="Heading1Char">
    <w:name w:val="Heading 1 Char"/>
    <w:basedOn w:val="DefaultParagraphFont"/>
    <w:link w:val="Heading1"/>
    <w:rsid w:val="00595418"/>
    <w:rPr>
      <w:rFonts w:ascii="Palatino" w:eastAsia="Times New Roman" w:hAnsi="Palatino" w:cs="Times New Roman"/>
      <w:i/>
      <w:szCs w:val="20"/>
    </w:rPr>
  </w:style>
  <w:style w:type="character" w:customStyle="1" w:styleId="Heading2Char">
    <w:name w:val="Heading 2 Char"/>
    <w:basedOn w:val="DefaultParagraphFont"/>
    <w:link w:val="Heading2"/>
    <w:rsid w:val="00595418"/>
    <w:rPr>
      <w:rFonts w:ascii="Palatino" w:eastAsia="Times New Roman" w:hAnsi="Palatino" w:cs="Times New Roman"/>
      <w:b/>
      <w:szCs w:val="20"/>
    </w:rPr>
  </w:style>
  <w:style w:type="character" w:customStyle="1" w:styleId="Heading4Char">
    <w:name w:val="Heading 4 Char"/>
    <w:basedOn w:val="DefaultParagraphFont"/>
    <w:link w:val="Heading4"/>
    <w:uiPriority w:val="9"/>
    <w:semiHidden/>
    <w:rsid w:val="00595418"/>
    <w:rPr>
      <w:rFonts w:ascii="Palatino" w:eastAsia="Times New Roman" w:hAnsi="Palatino" w:cs="Times New Roman"/>
      <w:b/>
      <w:szCs w:val="20"/>
    </w:rPr>
  </w:style>
  <w:style w:type="character" w:customStyle="1" w:styleId="Heading5Char">
    <w:name w:val="Heading 5 Char"/>
    <w:basedOn w:val="DefaultParagraphFont"/>
    <w:link w:val="Heading5"/>
    <w:uiPriority w:val="9"/>
    <w:semiHidden/>
    <w:rsid w:val="00595418"/>
    <w:rPr>
      <w:rFonts w:ascii="Palatino" w:eastAsia="Times New Roman" w:hAnsi="Palatino" w:cs="Times New Roman"/>
      <w:b/>
      <w:sz w:val="22"/>
      <w:szCs w:val="22"/>
    </w:rPr>
  </w:style>
  <w:style w:type="character" w:customStyle="1" w:styleId="Heading6Char">
    <w:name w:val="Heading 6 Char"/>
    <w:basedOn w:val="DefaultParagraphFont"/>
    <w:link w:val="Heading6"/>
    <w:uiPriority w:val="9"/>
    <w:semiHidden/>
    <w:rsid w:val="00595418"/>
    <w:rPr>
      <w:rFonts w:ascii="Palatino" w:eastAsia="Times New Roman" w:hAnsi="Palatino" w:cs="Times New Roman"/>
      <w:b/>
      <w:sz w:val="20"/>
      <w:szCs w:val="20"/>
    </w:rPr>
  </w:style>
  <w:style w:type="paragraph" w:styleId="PlainText">
    <w:name w:val="Plain Text"/>
    <w:basedOn w:val="Normal"/>
    <w:link w:val="PlainTextChar"/>
    <w:uiPriority w:val="99"/>
    <w:unhideWhenUsed/>
    <w:rsid w:val="00595418"/>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95418"/>
    <w:rPr>
      <w:rFonts w:ascii="Consolas" w:eastAsia="Times New Roman" w:hAnsi="Consolas" w:cs="Consolas"/>
      <w:sz w:val="21"/>
      <w:szCs w:val="21"/>
    </w:rPr>
  </w:style>
  <w:style w:type="paragraph" w:customStyle="1" w:styleId="Sidebar">
    <w:name w:val="Sidebar"/>
    <w:basedOn w:val="SL-BodyTextNoInd"/>
    <w:autoRedefine/>
    <w:rsid w:val="00595418"/>
    <w:pPr>
      <w:widowControl w:val="0"/>
    </w:pPr>
    <w:rPr>
      <w:rFonts w:ascii="Helvetica" w:hAnsi="Helvetica"/>
      <w:color w:val="800000"/>
    </w:rPr>
  </w:style>
  <w:style w:type="character" w:customStyle="1" w:styleId="SidebarEmbedded">
    <w:name w:val="Sidebar Embedded"/>
    <w:rsid w:val="00595418"/>
    <w:rPr>
      <w:rFonts w:ascii="Helvetica" w:hAnsi="Helvetica"/>
      <w:color w:val="800000"/>
      <w:sz w:val="24"/>
      <w:u w:val="none"/>
    </w:rPr>
  </w:style>
  <w:style w:type="paragraph" w:customStyle="1" w:styleId="SL-A-head">
    <w:name w:val="SL-A-head"/>
    <w:basedOn w:val="Normal"/>
    <w:next w:val="Normal"/>
    <w:rsid w:val="00595418"/>
    <w:pPr>
      <w:keepNext/>
    </w:pPr>
    <w:rPr>
      <w:b/>
      <w:i/>
    </w:rPr>
  </w:style>
  <w:style w:type="paragraph" w:customStyle="1" w:styleId="SL-AnnotationText">
    <w:name w:val="SL-Annotation Text"/>
    <w:basedOn w:val="Normal"/>
    <w:rsid w:val="00595418"/>
    <w:pPr>
      <w:ind w:left="720" w:hanging="720"/>
    </w:pPr>
  </w:style>
  <w:style w:type="paragraph" w:customStyle="1" w:styleId="SL-Author">
    <w:name w:val="SL-Author"/>
    <w:basedOn w:val="Normal"/>
    <w:rsid w:val="00595418"/>
    <w:pPr>
      <w:keepNext/>
      <w:spacing w:before="120" w:after="240"/>
    </w:pPr>
  </w:style>
  <w:style w:type="paragraph" w:customStyle="1" w:styleId="SL-B-head">
    <w:name w:val="SL-B-head"/>
    <w:basedOn w:val="Normal"/>
    <w:rsid w:val="00595418"/>
    <w:pPr>
      <w:keepNext/>
    </w:pPr>
    <w:rPr>
      <w:b/>
    </w:rPr>
  </w:style>
  <w:style w:type="paragraph" w:customStyle="1" w:styleId="SL-BodyText">
    <w:name w:val="SL-Body Text"/>
    <w:basedOn w:val="SL-BaseFont"/>
    <w:rsid w:val="00595418"/>
    <w:pPr>
      <w:widowControl w:val="0"/>
      <w:spacing w:line="480" w:lineRule="auto"/>
      <w:ind w:firstLine="720"/>
    </w:pPr>
  </w:style>
  <w:style w:type="paragraph" w:customStyle="1" w:styleId="SL-Bibliography">
    <w:name w:val="SL-Bibliography"/>
    <w:basedOn w:val="SL-BodyText"/>
    <w:rsid w:val="00595418"/>
    <w:pPr>
      <w:ind w:left="720" w:hanging="720"/>
    </w:pPr>
  </w:style>
  <w:style w:type="paragraph" w:customStyle="1" w:styleId="SL-Blockquote">
    <w:name w:val="SL-Block quote"/>
    <w:basedOn w:val="Normal"/>
    <w:rsid w:val="00595418"/>
    <w:pPr>
      <w:ind w:left="720"/>
    </w:pPr>
  </w:style>
  <w:style w:type="paragraph" w:customStyle="1" w:styleId="SL-Blockquoteindent">
    <w:name w:val="SL-Block quote indent"/>
    <w:basedOn w:val="SL-Blockquote"/>
    <w:rsid w:val="00595418"/>
    <w:pPr>
      <w:ind w:firstLine="360"/>
    </w:pPr>
  </w:style>
  <w:style w:type="paragraph" w:customStyle="1" w:styleId="SL-BodyTextNoIndDropCap">
    <w:name w:val="SL-Body Text No Ind DropCap"/>
    <w:basedOn w:val="SL-BodyTextNoInd"/>
    <w:rsid w:val="00595418"/>
  </w:style>
  <w:style w:type="paragraph" w:customStyle="1" w:styleId="SL-BulletList">
    <w:name w:val="SL-BulletList"/>
    <w:basedOn w:val="SL-UnnumberedList"/>
    <w:rsid w:val="00595418"/>
    <w:pPr>
      <w:widowControl w:val="0"/>
      <w:ind w:left="0"/>
    </w:pPr>
  </w:style>
  <w:style w:type="paragraph" w:customStyle="1" w:styleId="SL-C-head">
    <w:name w:val="SL-C-head"/>
    <w:basedOn w:val="SL-B-head"/>
    <w:next w:val="SL-BodyTextNoInd"/>
    <w:rsid w:val="00595418"/>
    <w:rPr>
      <w:b w:val="0"/>
      <w:i/>
    </w:rPr>
  </w:style>
  <w:style w:type="paragraph" w:customStyle="1" w:styleId="SL-PoetryExtract">
    <w:name w:val="SL-PoetryExtract"/>
    <w:basedOn w:val="SL-BodyTextNoInd"/>
    <w:rsid w:val="00595418"/>
    <w:pPr>
      <w:tabs>
        <w:tab w:val="left" w:pos="0"/>
        <w:tab w:val="left" w:pos="80"/>
      </w:tabs>
      <w:spacing w:before="240" w:after="240"/>
      <w:ind w:left="720"/>
    </w:pPr>
  </w:style>
  <w:style w:type="paragraph" w:customStyle="1" w:styleId="SL-Chapterepigraph">
    <w:name w:val="SL-Chapter epigraph"/>
    <w:basedOn w:val="SL-PoetryExtract"/>
    <w:autoRedefine/>
    <w:rsid w:val="00FE4328"/>
  </w:style>
  <w:style w:type="paragraph" w:customStyle="1" w:styleId="SL-ChapterTitle">
    <w:name w:val="SL-Chapter Title"/>
    <w:basedOn w:val="SL-BaseFont"/>
    <w:rsid w:val="00595418"/>
    <w:pPr>
      <w:keepNext/>
      <w:spacing w:after="240" w:line="480" w:lineRule="atLeast"/>
    </w:pPr>
  </w:style>
  <w:style w:type="paragraph" w:customStyle="1" w:styleId="SL-ChapterSubtitle">
    <w:name w:val="SL-Chapter Subtitle"/>
    <w:basedOn w:val="SL-ChapterTitle"/>
    <w:rsid w:val="00595418"/>
  </w:style>
  <w:style w:type="paragraph" w:customStyle="1" w:styleId="SL-Endnote">
    <w:name w:val="SL-Endnote"/>
    <w:basedOn w:val="SL-BodyTextNoInd"/>
    <w:rsid w:val="00595418"/>
  </w:style>
  <w:style w:type="paragraph" w:customStyle="1" w:styleId="SL-Endnoteblockquote">
    <w:name w:val="SL-Endnote block quote"/>
    <w:basedOn w:val="SL-Blockquote"/>
    <w:autoRedefine/>
    <w:rsid w:val="00595418"/>
  </w:style>
  <w:style w:type="paragraph" w:customStyle="1" w:styleId="SL-Endnoteblockquoteindent">
    <w:name w:val="SL-Endnote block quote indent"/>
    <w:basedOn w:val="SL-Blockquoteindent"/>
    <w:autoRedefine/>
    <w:rsid w:val="00595418"/>
  </w:style>
  <w:style w:type="paragraph" w:customStyle="1" w:styleId="SL-EndnoteIndent">
    <w:name w:val="SL-EndnoteIndent"/>
    <w:basedOn w:val="SL-Endnote"/>
    <w:rsid w:val="00595418"/>
    <w:pPr>
      <w:ind w:firstLine="720"/>
    </w:pPr>
  </w:style>
  <w:style w:type="paragraph" w:customStyle="1" w:styleId="SL-FigCap1">
    <w:name w:val="SL-Fig Cap 1"/>
    <w:basedOn w:val="SL-BodyTextNoInd"/>
    <w:next w:val="Normal"/>
    <w:rsid w:val="00595418"/>
    <w:rPr>
      <w:b/>
    </w:rPr>
  </w:style>
  <w:style w:type="paragraph" w:customStyle="1" w:styleId="SL-FigCap2">
    <w:name w:val="SL-Fig Cap 2"/>
    <w:basedOn w:val="SL-FigCap1"/>
    <w:next w:val="SL-BodyTextNoInd"/>
    <w:rsid w:val="00595418"/>
    <w:rPr>
      <w:b w:val="0"/>
    </w:rPr>
  </w:style>
  <w:style w:type="paragraph" w:customStyle="1" w:styleId="SL-FigRef">
    <w:name w:val="SL-FigRef"/>
    <w:basedOn w:val="SL-BodyTextNoInd"/>
    <w:rsid w:val="00595418"/>
    <w:pPr>
      <w:widowControl w:val="0"/>
    </w:pPr>
    <w:rPr>
      <w:color w:val="800000"/>
    </w:rPr>
  </w:style>
  <w:style w:type="paragraph" w:customStyle="1" w:styleId="SL-FootnoteQuery">
    <w:name w:val="SL-Footnote Query"/>
    <w:basedOn w:val="SL-EndnoteIndent"/>
    <w:autoRedefine/>
    <w:rsid w:val="00595418"/>
    <w:pPr>
      <w:spacing w:line="240" w:lineRule="auto"/>
    </w:pPr>
    <w:rPr>
      <w:rFonts w:ascii="Gill Sans" w:hAnsi="Gill Sans"/>
      <w:color w:val="993300"/>
      <w:sz w:val="22"/>
    </w:rPr>
  </w:style>
  <w:style w:type="paragraph" w:customStyle="1" w:styleId="SL-Note-head">
    <w:name w:val="SL-Note-head"/>
    <w:basedOn w:val="SL-Endnote"/>
    <w:rsid w:val="00595418"/>
    <w:rPr>
      <w:b/>
    </w:rPr>
  </w:style>
  <w:style w:type="paragraph" w:customStyle="1" w:styleId="SL-NumberedList">
    <w:name w:val="SL-NumberedList"/>
    <w:basedOn w:val="Normal"/>
    <w:rsid w:val="00595418"/>
    <w:pPr>
      <w:ind w:left="720"/>
    </w:pPr>
  </w:style>
  <w:style w:type="paragraph" w:customStyle="1" w:styleId="SL-NumberedListSub1">
    <w:name w:val="SL-NumberedListSub1"/>
    <w:basedOn w:val="SL-NumberedList"/>
    <w:rsid w:val="00595418"/>
    <w:pPr>
      <w:ind w:left="1080"/>
    </w:pPr>
  </w:style>
  <w:style w:type="paragraph" w:customStyle="1" w:styleId="SL-Rule">
    <w:name w:val="SL-Rule"/>
    <w:basedOn w:val="SL-BodyTextNoInd"/>
    <w:rsid w:val="00595418"/>
    <w:pPr>
      <w:jc w:val="center"/>
    </w:pPr>
  </w:style>
  <w:style w:type="paragraph" w:customStyle="1" w:styleId="SL-Stars">
    <w:name w:val="SL-Stars"/>
    <w:basedOn w:val="SL-Rule"/>
    <w:rsid w:val="00595418"/>
  </w:style>
  <w:style w:type="paragraph" w:customStyle="1" w:styleId="SL-TOC-A-head">
    <w:name w:val="SL-TOC-A-head"/>
    <w:basedOn w:val="SL-A-head"/>
    <w:next w:val="SL-BodyTextNoInd"/>
    <w:autoRedefine/>
    <w:rsid w:val="00595418"/>
    <w:pPr>
      <w:keepNext w:val="0"/>
    </w:pPr>
    <w:rPr>
      <w:i w:val="0"/>
    </w:rPr>
  </w:style>
  <w:style w:type="paragraph" w:customStyle="1" w:styleId="SL-TOC-B-Head">
    <w:name w:val="SL-TOC-B-Head"/>
    <w:basedOn w:val="SL-B-head"/>
    <w:next w:val="SL-BodyTextNoInd"/>
    <w:autoRedefine/>
    <w:rsid w:val="00595418"/>
    <w:pPr>
      <w:keepNext w:val="0"/>
    </w:pPr>
    <w:rPr>
      <w:b w:val="0"/>
    </w:rPr>
  </w:style>
  <w:style w:type="character" w:styleId="Strong">
    <w:name w:val="Strong"/>
    <w:basedOn w:val="DefaultParagraphFont"/>
    <w:uiPriority w:val="22"/>
    <w:qFormat/>
    <w:rsid w:val="00595418"/>
    <w:rPr>
      <w:b/>
      <w:bCs/>
    </w:rPr>
  </w:style>
  <w:style w:type="paragraph" w:customStyle="1" w:styleId="Style2">
    <w:name w:val="Style2"/>
    <w:basedOn w:val="Normal"/>
    <w:autoRedefine/>
    <w:qFormat/>
    <w:rsid w:val="00595418"/>
  </w:style>
  <w:style w:type="paragraph" w:customStyle="1" w:styleId="Style3">
    <w:name w:val="Style3"/>
    <w:basedOn w:val="Normal"/>
    <w:autoRedefine/>
    <w:qFormat/>
    <w:rsid w:val="00595418"/>
    <w:pPr>
      <w:spacing w:after="200"/>
    </w:pPr>
    <w:rPr>
      <w:szCs w:val="28"/>
    </w:rPr>
  </w:style>
  <w:style w:type="paragraph" w:styleId="Subtitle">
    <w:name w:val="Subtitle"/>
    <w:basedOn w:val="Normal"/>
    <w:next w:val="Normal"/>
    <w:link w:val="SubtitleChar"/>
    <w:uiPriority w:val="11"/>
    <w:qFormat/>
    <w:rsid w:val="0059541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95418"/>
    <w:rPr>
      <w:rFonts w:ascii="Georgia" w:eastAsia="Georgia" w:hAnsi="Georgia" w:cs="Georgia"/>
      <w:i/>
      <w:color w:val="666666"/>
      <w:sz w:val="48"/>
      <w:szCs w:val="48"/>
    </w:rPr>
  </w:style>
  <w:style w:type="paragraph" w:styleId="Title">
    <w:name w:val="Title"/>
    <w:basedOn w:val="Normal"/>
    <w:next w:val="Normal"/>
    <w:link w:val="TitleChar"/>
    <w:uiPriority w:val="10"/>
    <w:qFormat/>
    <w:rsid w:val="00595418"/>
    <w:pPr>
      <w:keepNext/>
      <w:keepLines/>
      <w:spacing w:before="480" w:after="120"/>
    </w:pPr>
    <w:rPr>
      <w:b/>
      <w:sz w:val="72"/>
      <w:szCs w:val="72"/>
    </w:rPr>
  </w:style>
  <w:style w:type="character" w:customStyle="1" w:styleId="TitleChar">
    <w:name w:val="Title Char"/>
    <w:basedOn w:val="DefaultParagraphFont"/>
    <w:link w:val="Title"/>
    <w:uiPriority w:val="10"/>
    <w:rsid w:val="00595418"/>
    <w:rPr>
      <w:rFonts w:ascii="Palatino" w:eastAsia="Times New Roman" w:hAnsi="Palatino" w:cs="Times New Roman"/>
      <w:b/>
      <w:sz w:val="72"/>
      <w:szCs w:val="72"/>
    </w:rPr>
  </w:style>
  <w:style w:type="character" w:styleId="UnresolvedMention">
    <w:name w:val="Unresolved Mention"/>
    <w:basedOn w:val="DefaultParagraphFont"/>
    <w:uiPriority w:val="99"/>
    <w:semiHidden/>
    <w:unhideWhenUsed/>
    <w:rsid w:val="00595418"/>
    <w:rPr>
      <w:color w:val="605E5C"/>
      <w:shd w:val="clear" w:color="auto" w:fill="E1DFDD"/>
    </w:rPr>
  </w:style>
  <w:style w:type="paragraph" w:styleId="Revision">
    <w:name w:val="Revision"/>
    <w:hidden/>
    <w:uiPriority w:val="99"/>
    <w:semiHidden/>
    <w:rsid w:val="00465F20"/>
    <w:rPr>
      <w:rFonts w:ascii="Palatino" w:eastAsia="Times New Roman" w:hAnsi="Palatino"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442214">
      <w:bodyDiv w:val="1"/>
      <w:marLeft w:val="0"/>
      <w:marRight w:val="0"/>
      <w:marTop w:val="0"/>
      <w:marBottom w:val="0"/>
      <w:divBdr>
        <w:top w:val="none" w:sz="0" w:space="0" w:color="auto"/>
        <w:left w:val="none" w:sz="0" w:space="0" w:color="auto"/>
        <w:bottom w:val="none" w:sz="0" w:space="0" w:color="auto"/>
        <w:right w:val="none" w:sz="0" w:space="0" w:color="auto"/>
      </w:divBdr>
      <w:divsChild>
        <w:div w:id="1521814293">
          <w:marLeft w:val="0"/>
          <w:marRight w:val="0"/>
          <w:marTop w:val="0"/>
          <w:marBottom w:val="0"/>
          <w:divBdr>
            <w:top w:val="none" w:sz="0" w:space="0" w:color="auto"/>
            <w:left w:val="none" w:sz="0" w:space="0" w:color="auto"/>
            <w:bottom w:val="none" w:sz="0" w:space="0" w:color="auto"/>
            <w:right w:val="none" w:sz="0" w:space="0" w:color="auto"/>
          </w:divBdr>
          <w:divsChild>
            <w:div w:id="460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4066">
      <w:bodyDiv w:val="1"/>
      <w:marLeft w:val="0"/>
      <w:marRight w:val="0"/>
      <w:marTop w:val="0"/>
      <w:marBottom w:val="0"/>
      <w:divBdr>
        <w:top w:val="none" w:sz="0" w:space="0" w:color="auto"/>
        <w:left w:val="none" w:sz="0" w:space="0" w:color="auto"/>
        <w:bottom w:val="none" w:sz="0" w:space="0" w:color="auto"/>
        <w:right w:val="none" w:sz="0" w:space="0" w:color="auto"/>
      </w:divBdr>
    </w:div>
    <w:div w:id="1133016999">
      <w:bodyDiv w:val="1"/>
      <w:marLeft w:val="0"/>
      <w:marRight w:val="0"/>
      <w:marTop w:val="0"/>
      <w:marBottom w:val="0"/>
      <w:divBdr>
        <w:top w:val="none" w:sz="0" w:space="0" w:color="auto"/>
        <w:left w:val="none" w:sz="0" w:space="0" w:color="auto"/>
        <w:bottom w:val="none" w:sz="0" w:space="0" w:color="auto"/>
        <w:right w:val="none" w:sz="0" w:space="0" w:color="auto"/>
      </w:divBdr>
      <w:divsChild>
        <w:div w:id="1209297475">
          <w:marLeft w:val="0"/>
          <w:marRight w:val="0"/>
          <w:marTop w:val="0"/>
          <w:marBottom w:val="0"/>
          <w:divBdr>
            <w:top w:val="none" w:sz="0" w:space="0" w:color="auto"/>
            <w:left w:val="none" w:sz="0" w:space="0" w:color="auto"/>
            <w:bottom w:val="none" w:sz="0" w:space="0" w:color="auto"/>
            <w:right w:val="none" w:sz="0" w:space="0" w:color="auto"/>
          </w:divBdr>
          <w:divsChild>
            <w:div w:id="2586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BF0A9-D134-824C-8B08-6E0BEB14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33</Pages>
  <Words>7391</Words>
  <Characters>42130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Ogata</dc:creator>
  <cp:keywords/>
  <dc:description/>
  <cp:lastModifiedBy>Lauren Gendler</cp:lastModifiedBy>
  <cp:revision>30</cp:revision>
  <cp:lastPrinted>2024-06-14T00:48:00Z</cp:lastPrinted>
  <dcterms:created xsi:type="dcterms:W3CDTF">2024-07-25T21:43:00Z</dcterms:created>
  <dcterms:modified xsi:type="dcterms:W3CDTF">2024-08-28T23:37:00Z</dcterms:modified>
</cp:coreProperties>
</file>