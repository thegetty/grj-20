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C6FE8" w14:textId="5C6E85BD" w:rsidR="00AC25BD" w:rsidRDefault="00AC25BD" w:rsidP="00E2314C">
      <w:pPr>
        <w:pStyle w:val="AA-SL-ChapterTitle"/>
      </w:pPr>
      <w:r>
        <w:t xml:space="preserve">title: </w:t>
      </w:r>
      <w:r w:rsidR="00227192" w:rsidRPr="008406F4">
        <w:t xml:space="preserve">Victorious Laughter: </w:t>
      </w:r>
    </w:p>
    <w:p w14:paraId="28542186" w14:textId="0358ADA7" w:rsidR="0035565B" w:rsidRPr="00AC25BD" w:rsidRDefault="00AC25BD" w:rsidP="00AC25BD">
      <w:pPr>
        <w:pStyle w:val="AA-SL-ChapterTitle"/>
        <w:rPr>
          <w:i/>
          <w:iCs/>
        </w:rPr>
      </w:pPr>
      <w:r>
        <w:t xml:space="preserve">subtitle: </w:t>
      </w:r>
      <w:r w:rsidR="00227192" w:rsidRPr="008406F4">
        <w:t xml:space="preserve">Satirical Photomontage in Brigade KGK’s </w:t>
      </w:r>
      <w:r w:rsidR="006D3D66">
        <w:t>Photo S</w:t>
      </w:r>
      <w:r w:rsidR="00227192" w:rsidRPr="008406F4">
        <w:t xml:space="preserve">eries </w:t>
      </w:r>
      <w:r w:rsidR="00E2314C" w:rsidRPr="00654298">
        <w:rPr>
          <w:i/>
          <w:iCs/>
        </w:rPr>
        <w:t xml:space="preserve">From the </w:t>
      </w:r>
      <w:r w:rsidR="007378A3" w:rsidRPr="00654298">
        <w:rPr>
          <w:i/>
          <w:iCs/>
        </w:rPr>
        <w:t>16th</w:t>
      </w:r>
      <w:r w:rsidR="00E2314C" w:rsidRPr="00654298">
        <w:rPr>
          <w:i/>
          <w:iCs/>
        </w:rPr>
        <w:t xml:space="preserve"> to the </w:t>
      </w:r>
      <w:r w:rsidR="007378A3" w:rsidRPr="00654298">
        <w:rPr>
          <w:i/>
          <w:iCs/>
        </w:rPr>
        <w:t>17th</w:t>
      </w:r>
      <w:r w:rsidR="00E2314C" w:rsidRPr="00654298">
        <w:rPr>
          <w:i/>
          <w:iCs/>
        </w:rPr>
        <w:t xml:space="preserve"> Congress of the All-Union Communist Party (Bolsheviks)</w:t>
      </w:r>
    </w:p>
    <w:p w14:paraId="4AADC72D" w14:textId="3852BDD2" w:rsidR="005D6750" w:rsidRDefault="00AC25BD" w:rsidP="00E2314C">
      <w:pPr>
        <w:pStyle w:val="AA-SL-Author"/>
      </w:pPr>
      <w:proofErr w:type="spellStart"/>
      <w:r>
        <w:t>s</w:t>
      </w:r>
      <w:r w:rsidR="005D6750">
        <w:t>hort</w:t>
      </w:r>
      <w:r>
        <w:t>_</w:t>
      </w:r>
      <w:r w:rsidR="005D6750">
        <w:t>title</w:t>
      </w:r>
      <w:proofErr w:type="spellEnd"/>
      <w:r w:rsidR="005D6750">
        <w:t>: Victorious Laughter</w:t>
      </w:r>
    </w:p>
    <w:p w14:paraId="7EAAB038" w14:textId="10A312D3" w:rsidR="0035565B" w:rsidRDefault="00602E63" w:rsidP="0035565B">
      <w:pPr>
        <w:pStyle w:val="AA-SL-BodyTextNoInd"/>
      </w:pPr>
      <w:r>
        <w:t xml:space="preserve">abstract: </w:t>
      </w:r>
      <w:r w:rsidR="0035565B" w:rsidRPr="008406F4">
        <w:t xml:space="preserve">In 1934, the Soviet photo agency </w:t>
      </w:r>
      <w:proofErr w:type="spellStart"/>
      <w:r w:rsidR="0035565B" w:rsidRPr="008406F4">
        <w:t>Soiuzfoto</w:t>
      </w:r>
      <w:proofErr w:type="spellEnd"/>
      <w:r w:rsidR="0035565B" w:rsidRPr="008406F4">
        <w:t xml:space="preserve"> published an illustrated version of Joseph Stalin’s </w:t>
      </w:r>
      <w:r w:rsidR="0035565B">
        <w:t>“</w:t>
      </w:r>
      <w:r w:rsidR="0035565B" w:rsidRPr="008406F4">
        <w:t xml:space="preserve">Report to the </w:t>
      </w:r>
      <w:r w:rsidR="0035565B">
        <w:t>17th</w:t>
      </w:r>
      <w:r w:rsidR="0035565B" w:rsidRPr="008406F4">
        <w:t xml:space="preserve"> Party Congress of the C.P.S.U.(</w:t>
      </w:r>
      <w:r w:rsidR="0035565B">
        <w:t>B</w:t>
      </w:r>
      <w:r w:rsidR="0035565B" w:rsidRPr="008406F4">
        <w:t>),</w:t>
      </w:r>
      <w:r w:rsidR="0035565B">
        <w:t>”</w:t>
      </w:r>
      <w:r w:rsidR="0035565B" w:rsidRPr="008406F4">
        <w:t xml:space="preserve"> comprising </w:t>
      </w:r>
      <w:r w:rsidR="0035565B">
        <w:t>seventy-five</w:t>
      </w:r>
      <w:r w:rsidR="0035565B" w:rsidRPr="008406F4">
        <w:t xml:space="preserve"> photomontages by a trio of young artists named Brigade KGK. </w:t>
      </w:r>
      <w:r w:rsidR="0035565B">
        <w:t>In t</w:t>
      </w:r>
      <w:r w:rsidR="0035565B" w:rsidRPr="008406F4">
        <w:t>his essay</w:t>
      </w:r>
      <w:r w:rsidR="0035565B">
        <w:t>,</w:t>
      </w:r>
      <w:r w:rsidR="0035565B" w:rsidRPr="008406F4">
        <w:t xml:space="preserve"> </w:t>
      </w:r>
      <w:r w:rsidR="0035565B">
        <w:t xml:space="preserve">I treat </w:t>
      </w:r>
      <w:r w:rsidR="0035565B" w:rsidRPr="008406F4">
        <w:t xml:space="preserve">the satirical photomontages </w:t>
      </w:r>
      <w:r w:rsidR="0035565B">
        <w:t xml:space="preserve">that </w:t>
      </w:r>
      <w:r w:rsidR="0035565B" w:rsidRPr="008406F4">
        <w:t>Brigade KGK created for Stalin’s report as a search for a suitable artistic idiom of official humor. I argue that Brigade KGK used stretched and distorted imagery to demonstrate the comic possibilities inherent in photography’s materiality</w:t>
      </w:r>
      <w:r w:rsidR="0035565B">
        <w:t>, where</w:t>
      </w:r>
      <w:r w:rsidR="0035565B" w:rsidRPr="008406F4">
        <w:t xml:space="preserve"> </w:t>
      </w:r>
      <w:r w:rsidR="0035565B">
        <w:t>others</w:t>
      </w:r>
      <w:r w:rsidR="0035565B" w:rsidRPr="008406F4">
        <w:t xml:space="preserve"> subordinated </w:t>
      </w:r>
      <w:r w:rsidR="0035565B" w:rsidRPr="00BA34D2">
        <w:t>it to</w:t>
      </w:r>
      <w:r w:rsidR="0035565B" w:rsidRPr="008406F4">
        <w:t xml:space="preserve"> the</w:t>
      </w:r>
      <w:r w:rsidR="0035565B">
        <w:t xml:space="preserve"> </w:t>
      </w:r>
      <w:r w:rsidR="0035565B" w:rsidRPr="008406F4">
        <w:t>tradition</w:t>
      </w:r>
      <w:r w:rsidR="0035565B">
        <w:t>al art</w:t>
      </w:r>
      <w:r w:rsidR="0035565B" w:rsidRPr="008406F4">
        <w:t xml:space="preserve"> of drawing. </w:t>
      </w:r>
      <w:r w:rsidR="0035565B">
        <w:t>The essay</w:t>
      </w:r>
      <w:r w:rsidR="0035565B" w:rsidRPr="008406F4">
        <w:t xml:space="preserve"> situates Brigade KGK’s work in relation to debates in the final years of the first </w:t>
      </w:r>
      <w:r w:rsidR="0035565B">
        <w:t>f</w:t>
      </w:r>
      <w:r w:rsidR="0035565B" w:rsidRPr="008406F4">
        <w:t>ive-</w:t>
      </w:r>
      <w:r w:rsidR="0035565B">
        <w:t>y</w:t>
      </w:r>
      <w:r w:rsidR="0035565B" w:rsidRPr="008406F4">
        <w:t>ear</w:t>
      </w:r>
      <w:r w:rsidR="0035565B">
        <w:t xml:space="preserve"> p</w:t>
      </w:r>
      <w:r w:rsidR="0035565B" w:rsidRPr="008406F4">
        <w:t>lan,</w:t>
      </w:r>
      <w:r w:rsidR="0035565B">
        <w:t xml:space="preserve"> at a time</w:t>
      </w:r>
      <w:r w:rsidR="0035565B" w:rsidRPr="008406F4">
        <w:t xml:space="preserve"> when supporters of German artist John </w:t>
      </w:r>
      <w:proofErr w:type="spellStart"/>
      <w:r w:rsidR="0035565B" w:rsidRPr="008406F4">
        <w:t>Heartfield</w:t>
      </w:r>
      <w:proofErr w:type="spellEnd"/>
      <w:r w:rsidR="0035565B" w:rsidRPr="008406F4">
        <w:t xml:space="preserve"> criticized photomontage as a purely mechanical technique and </w:t>
      </w:r>
      <w:r w:rsidR="0035565B">
        <w:t>discredited</w:t>
      </w:r>
      <w:r w:rsidR="0035565B" w:rsidRPr="008406F4">
        <w:t xml:space="preserve"> its supporters as petty-bourgeois formalists.</w:t>
      </w:r>
    </w:p>
    <w:p w14:paraId="3E1E2744" w14:textId="470B0843" w:rsidR="0035565B" w:rsidRDefault="00602E63" w:rsidP="00E2314C">
      <w:pPr>
        <w:pStyle w:val="AA-SL-Author"/>
      </w:pPr>
      <w:r>
        <w:t xml:space="preserve">keywords: </w:t>
      </w:r>
      <w:r w:rsidR="002C05F9">
        <w:t>p</w:t>
      </w:r>
      <w:r w:rsidR="00FD07B8" w:rsidRPr="00FD07B8">
        <w:t>hotomontage, Soviet avant-garde, caricature, propaganda, Stalinism</w:t>
      </w:r>
      <w:r w:rsidR="00FC2C0F">
        <w:t>, satire</w:t>
      </w:r>
    </w:p>
    <w:p w14:paraId="3C264AD7" w14:textId="25300BE5" w:rsidR="00AC25BD" w:rsidRDefault="00816BBE" w:rsidP="00E2314C">
      <w:pPr>
        <w:pStyle w:val="AA-SL-Author"/>
      </w:pPr>
      <w:r>
        <w:t>name: Samuel Johnson</w:t>
      </w:r>
    </w:p>
    <w:p w14:paraId="73D36404" w14:textId="18A68B48" w:rsidR="00816BBE" w:rsidRDefault="00113E14" w:rsidP="00816BBE">
      <w:pPr>
        <w:pStyle w:val="AA-SL-BodyTextNoInd"/>
      </w:pPr>
      <w:r w:rsidRPr="00113E14">
        <w:t>bio:</w:t>
      </w:r>
      <w:r>
        <w:rPr>
          <w:b/>
          <w:bCs/>
        </w:rPr>
        <w:t xml:space="preserve"> </w:t>
      </w:r>
      <w:r w:rsidR="00816BBE" w:rsidRPr="006C4C28">
        <w:rPr>
          <w:b/>
          <w:bCs/>
        </w:rPr>
        <w:t>Samuel Johnson</w:t>
      </w:r>
      <w:r w:rsidR="00816BBE" w:rsidRPr="008406F4">
        <w:t xml:space="preserve"> is </w:t>
      </w:r>
      <w:r w:rsidR="00816BBE">
        <w:t>a</w:t>
      </w:r>
      <w:r w:rsidR="00816BBE" w:rsidRPr="008406F4">
        <w:t xml:space="preserve">ssociate </w:t>
      </w:r>
      <w:r w:rsidR="00816BBE">
        <w:t>p</w:t>
      </w:r>
      <w:r w:rsidR="00816BBE" w:rsidRPr="008406F4">
        <w:t xml:space="preserve">rofessor of </w:t>
      </w:r>
      <w:r w:rsidR="00816BBE">
        <w:t>a</w:t>
      </w:r>
      <w:r w:rsidR="00816BBE" w:rsidRPr="008406F4">
        <w:t xml:space="preserve">rt </w:t>
      </w:r>
      <w:r w:rsidR="00816BBE">
        <w:t>h</w:t>
      </w:r>
      <w:r w:rsidR="00816BBE" w:rsidRPr="008406F4">
        <w:t>istory in the Department of Art &amp; Music Histories at Syracuse University</w:t>
      </w:r>
      <w:r w:rsidR="00816BBE">
        <w:t>, New York.</w:t>
      </w:r>
    </w:p>
    <w:p w14:paraId="3A6FF33E" w14:textId="77777777" w:rsidR="00816BBE" w:rsidRPr="00E2314C" w:rsidRDefault="00816BBE" w:rsidP="00E2314C">
      <w:pPr>
        <w:pStyle w:val="AA-SL-Author"/>
      </w:pPr>
    </w:p>
    <w:p w14:paraId="2740CC3D" w14:textId="77777777" w:rsidR="008F74CA" w:rsidRPr="008406F4" w:rsidRDefault="008F74CA" w:rsidP="00E2314C">
      <w:pPr>
        <w:pStyle w:val="AA-SL-BodyTextNoInd"/>
      </w:pPr>
    </w:p>
    <w:p w14:paraId="2EE915A2" w14:textId="581170E1" w:rsidR="002744AE" w:rsidRPr="008406F4" w:rsidRDefault="00333BF0" w:rsidP="00E2314C">
      <w:pPr>
        <w:pStyle w:val="AA-SL-BodyTextNoInd"/>
      </w:pPr>
      <w:r>
        <w:lastRenderedPageBreak/>
        <w:t>I</w:t>
      </w:r>
      <w:r w:rsidR="003B3962" w:rsidRPr="008406F4">
        <w:t>n 1934</w:t>
      </w:r>
      <w:r>
        <w:t>,</w:t>
      </w:r>
      <w:r w:rsidR="003B3962" w:rsidRPr="008406F4">
        <w:t xml:space="preserve"> Soviet</w:t>
      </w:r>
      <w:r w:rsidR="00045EBD" w:rsidRPr="008406F4">
        <w:t xml:space="preserve"> artists</w:t>
      </w:r>
      <w:r w:rsidR="003B3962" w:rsidRPr="008406F4">
        <w:t xml:space="preserve"> Vi</w:t>
      </w:r>
      <w:r w:rsidR="00835AE9" w:rsidRPr="008406F4">
        <w:t>k</w:t>
      </w:r>
      <w:r w:rsidR="003B3962" w:rsidRPr="008406F4">
        <w:t xml:space="preserve">tor </w:t>
      </w:r>
      <w:proofErr w:type="spellStart"/>
      <w:r w:rsidR="003B3962" w:rsidRPr="008406F4">
        <w:t>Koretsky</w:t>
      </w:r>
      <w:proofErr w:type="spellEnd"/>
      <w:r w:rsidR="003B3962" w:rsidRPr="008406F4">
        <w:t xml:space="preserve">, Vera </w:t>
      </w:r>
      <w:proofErr w:type="spellStart"/>
      <w:r w:rsidR="003B3962" w:rsidRPr="008406F4">
        <w:t>Gitsevich</w:t>
      </w:r>
      <w:proofErr w:type="spellEnd"/>
      <w:r w:rsidR="003B3962" w:rsidRPr="008406F4">
        <w:t xml:space="preserve">, and Boris </w:t>
      </w:r>
      <w:proofErr w:type="spellStart"/>
      <w:r w:rsidR="003B3962" w:rsidRPr="008406F4">
        <w:t>Knoblok</w:t>
      </w:r>
      <w:proofErr w:type="spellEnd"/>
      <w:r w:rsidR="003B3962" w:rsidRPr="008406F4">
        <w:t xml:space="preserve"> </w:t>
      </w:r>
      <w:r>
        <w:t xml:space="preserve">created </w:t>
      </w:r>
      <w:r w:rsidRPr="008406F4">
        <w:t xml:space="preserve">a series of photomontages </w:t>
      </w:r>
      <w:r w:rsidR="003B3962" w:rsidRPr="008406F4">
        <w:t>under their working name, Brigade KGK</w:t>
      </w:r>
      <w:r w:rsidR="000164AB">
        <w:t xml:space="preserve">, to illustrate a major political </w:t>
      </w:r>
      <w:r w:rsidR="008964A2">
        <w:t>speech</w:t>
      </w:r>
      <w:r w:rsidR="000164AB">
        <w:t xml:space="preserve"> by </w:t>
      </w:r>
      <w:r w:rsidR="006D2658">
        <w:t>Joseph Stalin</w:t>
      </w:r>
      <w:r w:rsidR="003B3962" w:rsidRPr="008406F4">
        <w:t xml:space="preserve">. </w:t>
      </w:r>
      <w:r w:rsidR="007D5066" w:rsidRPr="008406F4">
        <w:t>Of the three</w:t>
      </w:r>
      <w:r w:rsidR="006D2658">
        <w:t xml:space="preserve"> artists</w:t>
      </w:r>
      <w:r w:rsidR="007D5066" w:rsidRPr="008406F4">
        <w:t xml:space="preserve">, the </w:t>
      </w:r>
      <w:proofErr w:type="gramStart"/>
      <w:r w:rsidR="007D5066" w:rsidRPr="008406F4">
        <w:t>best</w:t>
      </w:r>
      <w:r w:rsidR="00200E64">
        <w:t xml:space="preserve"> </w:t>
      </w:r>
      <w:r w:rsidR="007D5066" w:rsidRPr="008406F4">
        <w:t>known</w:t>
      </w:r>
      <w:proofErr w:type="gramEnd"/>
      <w:r w:rsidR="007D5066" w:rsidRPr="008406F4">
        <w:t xml:space="preserve"> today is </w:t>
      </w:r>
      <w:proofErr w:type="spellStart"/>
      <w:r w:rsidR="007D5066" w:rsidRPr="008406F4">
        <w:t>Koretsky</w:t>
      </w:r>
      <w:proofErr w:type="spellEnd"/>
      <w:r w:rsidR="007D5066" w:rsidRPr="008406F4">
        <w:t>, a K</w:t>
      </w:r>
      <w:r w:rsidR="00832B19" w:rsidRPr="008406F4">
        <w:t>y</w:t>
      </w:r>
      <w:r w:rsidR="007D5066" w:rsidRPr="008406F4">
        <w:t xml:space="preserve">iv-born </w:t>
      </w:r>
      <w:r w:rsidR="007C26DB" w:rsidRPr="008406F4">
        <w:t>graphic artist</w:t>
      </w:r>
      <w:r w:rsidR="007D5066" w:rsidRPr="008406F4">
        <w:t xml:space="preserve"> twice awarded the Stalin </w:t>
      </w:r>
      <w:r w:rsidR="00B35C36">
        <w:t>P</w:t>
      </w:r>
      <w:r w:rsidR="007D5066" w:rsidRPr="008406F4">
        <w:t xml:space="preserve">rize for </w:t>
      </w:r>
      <w:r w:rsidR="00084319" w:rsidRPr="008406F4">
        <w:t xml:space="preserve">posters </w:t>
      </w:r>
      <w:r w:rsidR="00303A38" w:rsidRPr="008406F4">
        <w:t xml:space="preserve">he </w:t>
      </w:r>
      <w:r w:rsidR="00084319" w:rsidRPr="008406F4">
        <w:t>designed</w:t>
      </w:r>
      <w:r w:rsidR="00471007" w:rsidRPr="008406F4">
        <w:t xml:space="preserve"> during</w:t>
      </w:r>
      <w:r w:rsidR="007D5066" w:rsidRPr="008406F4">
        <w:t xml:space="preserve"> </w:t>
      </w:r>
      <w:r w:rsidR="00C83FCD" w:rsidRPr="008406F4">
        <w:t>World War II</w:t>
      </w:r>
      <w:r w:rsidR="007D5066" w:rsidRPr="008406F4">
        <w:t xml:space="preserve">. </w:t>
      </w:r>
      <w:r w:rsidR="00F75CA6" w:rsidRPr="008406F4">
        <w:t xml:space="preserve">After </w:t>
      </w:r>
      <w:r w:rsidR="007D5066" w:rsidRPr="008406F4">
        <w:t>complet</w:t>
      </w:r>
      <w:r w:rsidR="00C456C7" w:rsidRPr="008406F4">
        <w:t>ing</w:t>
      </w:r>
      <w:r w:rsidR="007D5066" w:rsidRPr="008406F4">
        <w:t xml:space="preserve"> his education </w:t>
      </w:r>
      <w:r w:rsidR="00F75CA6" w:rsidRPr="008406F4">
        <w:t xml:space="preserve">in 1929 </w:t>
      </w:r>
      <w:r w:rsidR="003F22A6" w:rsidRPr="008406F4">
        <w:t>at the</w:t>
      </w:r>
      <w:r w:rsidR="004B039C" w:rsidRPr="008406F4">
        <w:t xml:space="preserve"> </w:t>
      </w:r>
      <w:r w:rsidR="0021327E">
        <w:t>Moscow</w:t>
      </w:r>
      <w:r w:rsidR="003F22A6" w:rsidRPr="008406F4">
        <w:t xml:space="preserve"> </w:t>
      </w:r>
      <w:r w:rsidR="004F5CB9">
        <w:t xml:space="preserve">State College of </w:t>
      </w:r>
      <w:r w:rsidR="00BC1962">
        <w:t xml:space="preserve">Visual </w:t>
      </w:r>
      <w:r w:rsidR="003F22A6" w:rsidRPr="008406F4">
        <w:t>Art</w:t>
      </w:r>
      <w:r w:rsidR="00BC1962">
        <w:t>s</w:t>
      </w:r>
      <w:r w:rsidR="003F22A6" w:rsidRPr="008406F4">
        <w:t xml:space="preserve"> </w:t>
      </w:r>
      <w:r w:rsidR="009C11D3">
        <w:t xml:space="preserve">in Memory of </w:t>
      </w:r>
      <w:r w:rsidR="00036565">
        <w:t xml:space="preserve">the </w:t>
      </w:r>
      <w:r w:rsidR="009C11D3">
        <w:t>1905</w:t>
      </w:r>
      <w:r w:rsidR="00036565">
        <w:t xml:space="preserve"> Uprising</w:t>
      </w:r>
      <w:r w:rsidR="00F75CA6" w:rsidRPr="008406F4">
        <w:t>,</w:t>
      </w:r>
      <w:r w:rsidR="00B5065C" w:rsidRPr="008406F4">
        <w:t xml:space="preserve"> </w:t>
      </w:r>
      <w:proofErr w:type="spellStart"/>
      <w:r w:rsidR="00C456C7" w:rsidRPr="008406F4">
        <w:t>Koretsky</w:t>
      </w:r>
      <w:proofErr w:type="spellEnd"/>
      <w:r w:rsidR="00B5065C" w:rsidRPr="008406F4">
        <w:t xml:space="preserve"> </w:t>
      </w:r>
      <w:r w:rsidR="007D5066" w:rsidRPr="008406F4">
        <w:t xml:space="preserve">worked </w:t>
      </w:r>
      <w:r w:rsidR="00891223" w:rsidRPr="008406F4">
        <w:t>intermittently</w:t>
      </w:r>
      <w:r w:rsidR="007D5066" w:rsidRPr="008406F4">
        <w:t xml:space="preserve"> with </w:t>
      </w:r>
      <w:proofErr w:type="spellStart"/>
      <w:r w:rsidR="007D5066" w:rsidRPr="008406F4">
        <w:t>Gitsevich</w:t>
      </w:r>
      <w:proofErr w:type="spellEnd"/>
      <w:r w:rsidR="007D5066" w:rsidRPr="008406F4">
        <w:t xml:space="preserve"> </w:t>
      </w:r>
      <w:r w:rsidR="00507459" w:rsidRPr="008406F4">
        <w:t xml:space="preserve">(his wife) </w:t>
      </w:r>
      <w:r w:rsidR="007D5066" w:rsidRPr="008406F4">
        <w:t xml:space="preserve">and </w:t>
      </w:r>
      <w:proofErr w:type="spellStart"/>
      <w:r w:rsidR="007D5066" w:rsidRPr="008406F4">
        <w:t>Knoblok</w:t>
      </w:r>
      <w:proofErr w:type="spellEnd"/>
      <w:r w:rsidR="00B55A31" w:rsidRPr="008406F4">
        <w:t xml:space="preserve">, </w:t>
      </w:r>
      <w:r w:rsidR="00DD5701" w:rsidRPr="008406F4">
        <w:t xml:space="preserve">creating </w:t>
      </w:r>
      <w:r w:rsidR="00537BBD" w:rsidRPr="008406F4">
        <w:t xml:space="preserve">stage designs for the </w:t>
      </w:r>
      <w:r w:rsidR="003A7E62" w:rsidRPr="008406F4">
        <w:t xml:space="preserve">realist </w:t>
      </w:r>
      <w:r w:rsidR="00537BBD" w:rsidRPr="008406F4">
        <w:t xml:space="preserve">theater of </w:t>
      </w:r>
      <w:r w:rsidR="003A7E62" w:rsidRPr="008406F4">
        <w:t xml:space="preserve">Nikolai </w:t>
      </w:r>
      <w:proofErr w:type="spellStart"/>
      <w:r w:rsidR="003A7E62" w:rsidRPr="008406F4">
        <w:t>Ok</w:t>
      </w:r>
      <w:r w:rsidR="009C138B" w:rsidRPr="008406F4">
        <w:t>h</w:t>
      </w:r>
      <w:r w:rsidR="003A7E62" w:rsidRPr="008406F4">
        <w:t>lopkov</w:t>
      </w:r>
      <w:proofErr w:type="spellEnd"/>
      <w:r w:rsidR="003A7E62" w:rsidRPr="008406F4">
        <w:t xml:space="preserve"> and </w:t>
      </w:r>
      <w:r w:rsidR="00732C15">
        <w:t xml:space="preserve">producing </w:t>
      </w:r>
      <w:r w:rsidR="00A070CD" w:rsidRPr="008406F4">
        <w:t>graphic design</w:t>
      </w:r>
      <w:r w:rsidR="00321475" w:rsidRPr="008406F4">
        <w:t xml:space="preserve"> for the State Fine Arts Publishing House</w:t>
      </w:r>
      <w:r w:rsidR="00321475" w:rsidRPr="00810463">
        <w:t xml:space="preserve">, </w:t>
      </w:r>
      <w:proofErr w:type="spellStart"/>
      <w:r w:rsidR="00321475" w:rsidRPr="00810463">
        <w:t>Izogiz</w:t>
      </w:r>
      <w:proofErr w:type="spellEnd"/>
      <w:r w:rsidR="007D5066" w:rsidRPr="00810463">
        <w:t>.</w:t>
      </w:r>
      <w:r w:rsidR="002744AE" w:rsidRPr="00E2314C">
        <w:rPr>
          <w:vertAlign w:val="superscript"/>
        </w:rPr>
        <w:endnoteReference w:id="2"/>
      </w:r>
      <w:r w:rsidR="002744AE" w:rsidRPr="008406F4">
        <w:t xml:space="preserve"> </w:t>
      </w:r>
      <w:r w:rsidR="00924A6B" w:rsidRPr="008406F4">
        <w:t>Brigade KGK</w:t>
      </w:r>
      <w:r w:rsidR="00EE2C26" w:rsidRPr="008406F4">
        <w:t xml:space="preserve"> </w:t>
      </w:r>
      <w:r w:rsidR="00724C21" w:rsidRPr="008406F4">
        <w:t>achieved its greatest success</w:t>
      </w:r>
      <w:r w:rsidR="00EE2C26" w:rsidRPr="008406F4">
        <w:t xml:space="preserve"> in the field of poster art</w:t>
      </w:r>
      <w:r w:rsidR="008C572E" w:rsidRPr="008406F4">
        <w:t xml:space="preserve">, </w:t>
      </w:r>
      <w:r w:rsidR="00A6331F" w:rsidRPr="008406F4">
        <w:t xml:space="preserve">but </w:t>
      </w:r>
      <w:r w:rsidR="00E2314C" w:rsidRPr="008406F4">
        <w:rPr>
          <w:i/>
          <w:iCs/>
        </w:rPr>
        <w:t xml:space="preserve">From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1C3DD6">
        <w:rPr>
          <w:i/>
          <w:iCs/>
        </w:rPr>
        <w:t xml:space="preserve"> </w:t>
      </w:r>
      <w:r w:rsidR="001C3DD6" w:rsidRPr="00654298">
        <w:rPr>
          <w:i/>
          <w:iCs/>
        </w:rPr>
        <w:t>of the All-Union Communist Party (Bolsheviks)</w:t>
      </w:r>
      <w:r w:rsidR="006F16BB">
        <w:rPr>
          <w:i/>
          <w:iCs/>
        </w:rPr>
        <w:t xml:space="preserve">, </w:t>
      </w:r>
      <w:r w:rsidR="00494C9E" w:rsidRPr="008406F4">
        <w:t>finds them working</w:t>
      </w:r>
      <w:r w:rsidR="003F0788" w:rsidRPr="008406F4">
        <w:t xml:space="preserve"> in a</w:t>
      </w:r>
      <w:r w:rsidR="005C3709" w:rsidRPr="008406F4">
        <w:t xml:space="preserve"> new </w:t>
      </w:r>
      <w:r w:rsidR="004C7BDA" w:rsidRPr="00923A17">
        <w:t>format</w:t>
      </w:r>
      <w:r w:rsidR="004C7BDA" w:rsidRPr="008406F4">
        <w:t>.</w:t>
      </w:r>
      <w:r w:rsidR="00A23E84" w:rsidRPr="008406F4">
        <w:t xml:space="preserve"> </w:t>
      </w:r>
      <w:r w:rsidR="005C3709" w:rsidRPr="008406F4">
        <w:t>A</w:t>
      </w:r>
      <w:r w:rsidR="00500C36" w:rsidRPr="008406F4">
        <w:t xml:space="preserve"> sheaf </w:t>
      </w:r>
      <w:r w:rsidR="00500C36" w:rsidRPr="00923A17">
        <w:t xml:space="preserve">of </w:t>
      </w:r>
      <w:r w:rsidR="00923A17" w:rsidRPr="00923A17">
        <w:t xml:space="preserve">silver bromide </w:t>
      </w:r>
      <w:r w:rsidR="00500C36" w:rsidRPr="008406F4">
        <w:t xml:space="preserve">prints showcasing seventy-five </w:t>
      </w:r>
      <w:r w:rsidR="007D40B6" w:rsidRPr="008406F4">
        <w:t>photo</w:t>
      </w:r>
      <w:r w:rsidR="00500C36" w:rsidRPr="008406F4">
        <w:t>montages captioned and numbered sequentially</w:t>
      </w:r>
      <w:r w:rsidR="005C3709" w:rsidRPr="008406F4">
        <w:t xml:space="preserve"> was</w:t>
      </w:r>
      <w:r w:rsidR="00B8717F" w:rsidRPr="008406F4">
        <w:t xml:space="preserve"> published by the </w:t>
      </w:r>
      <w:r w:rsidR="00A7704E" w:rsidRPr="008406F4">
        <w:t xml:space="preserve">agency </w:t>
      </w:r>
      <w:proofErr w:type="spellStart"/>
      <w:r w:rsidR="00B8717F" w:rsidRPr="008406F4">
        <w:t>Soiuzfoto</w:t>
      </w:r>
      <w:proofErr w:type="spellEnd"/>
      <w:r w:rsidR="00B8717F" w:rsidRPr="008406F4">
        <w:t xml:space="preserve"> in an edition of </w:t>
      </w:r>
      <w:r w:rsidR="007364DC" w:rsidRPr="008406F4">
        <w:t>five thousand</w:t>
      </w:r>
      <w:r w:rsidR="00A7704E">
        <w:t>,</w:t>
      </w:r>
      <w:r w:rsidR="007364DC" w:rsidRPr="008406F4">
        <w:t xml:space="preserve"> </w:t>
      </w:r>
      <w:r w:rsidR="00B8717F" w:rsidRPr="008406F4">
        <w:t xml:space="preserve">with an </w:t>
      </w:r>
      <w:r w:rsidR="00B8717F" w:rsidRPr="007F3AB0">
        <w:t>embossed red portfolio</w:t>
      </w:r>
      <w:r w:rsidR="00886AA8" w:rsidRPr="007F3AB0">
        <w:t xml:space="preserve"> </w:t>
      </w:r>
      <w:r w:rsidR="007364DC" w:rsidRPr="007F3AB0">
        <w:t xml:space="preserve">available </w:t>
      </w:r>
      <w:r w:rsidR="007364DC" w:rsidRPr="008406F4">
        <w:t xml:space="preserve">for </w:t>
      </w:r>
      <w:r w:rsidR="008678F6" w:rsidRPr="008406F4">
        <w:t xml:space="preserve">separate </w:t>
      </w:r>
      <w:r w:rsidR="007364DC" w:rsidRPr="008406F4">
        <w:t>purchase</w:t>
      </w:r>
      <w:r w:rsidR="00B8717F" w:rsidRPr="008406F4">
        <w:t xml:space="preserve">. </w:t>
      </w:r>
      <w:r w:rsidR="00B95C49" w:rsidRPr="008406F4">
        <w:t>Th</w:t>
      </w:r>
      <w:r w:rsidR="00923A17">
        <w:t>e</w:t>
      </w:r>
      <w:r w:rsidR="007F6F27" w:rsidRPr="008406F4">
        <w:t xml:space="preserve"> </w:t>
      </w:r>
      <w:r w:rsidR="007F6F27" w:rsidRPr="00810463">
        <w:t>series</w:t>
      </w:r>
      <w:r w:rsidR="00B95C49" w:rsidRPr="00810463">
        <w:t xml:space="preserve"> </w:t>
      </w:r>
      <w:r w:rsidR="007F6F27" w:rsidRPr="00810463">
        <w:t>represents</w:t>
      </w:r>
      <w:r w:rsidR="007F6F27" w:rsidRPr="008406F4">
        <w:t xml:space="preserve"> a novel type of Soviet print culture</w:t>
      </w:r>
      <w:r w:rsidR="00480A89">
        <w:t>;</w:t>
      </w:r>
      <w:r w:rsidR="007F6F27" w:rsidRPr="008406F4">
        <w:t xml:space="preserve"> </w:t>
      </w:r>
      <w:r w:rsidR="001D49EC" w:rsidRPr="008406F4">
        <w:t xml:space="preserve">part </w:t>
      </w:r>
      <w:r w:rsidR="005E7E5E" w:rsidRPr="008406F4">
        <w:t>album</w:t>
      </w:r>
      <w:r w:rsidR="001D49EC" w:rsidRPr="008406F4">
        <w:t xml:space="preserve">, part </w:t>
      </w:r>
      <w:r w:rsidR="00E2314C">
        <w:t>filmstrip</w:t>
      </w:r>
      <w:r w:rsidR="001D49EC" w:rsidRPr="008406F4">
        <w:t>, the mass-produced photo series could</w:t>
      </w:r>
      <w:r w:rsidR="007F6F27" w:rsidRPr="008406F4">
        <w:t xml:space="preserve"> also function as a portable exhibition in libraries, workers</w:t>
      </w:r>
      <w:r w:rsidR="00480A89">
        <w:t>’</w:t>
      </w:r>
      <w:r w:rsidR="007F6F27" w:rsidRPr="008406F4">
        <w:t xml:space="preserve"> clubs, and other public places</w:t>
      </w:r>
      <w:r w:rsidR="00C844C2">
        <w:t xml:space="preserve">, </w:t>
      </w:r>
      <w:r w:rsidR="00C844C2" w:rsidRPr="008406F4">
        <w:t xml:space="preserve">as </w:t>
      </w:r>
      <w:r w:rsidR="00C844C2">
        <w:t>book</w:t>
      </w:r>
      <w:r w:rsidR="00453A7F">
        <w:t xml:space="preserve"> </w:t>
      </w:r>
      <w:r w:rsidR="00C844C2">
        <w:t xml:space="preserve">artist and curator </w:t>
      </w:r>
      <w:r w:rsidR="00C844C2" w:rsidRPr="008406F4">
        <w:t xml:space="preserve">Mikhail </w:t>
      </w:r>
      <w:proofErr w:type="spellStart"/>
      <w:r w:rsidR="00C844C2" w:rsidRPr="008406F4">
        <w:t>Karasik</w:t>
      </w:r>
      <w:proofErr w:type="spellEnd"/>
      <w:r w:rsidR="00C844C2" w:rsidRPr="008406F4">
        <w:t xml:space="preserve"> explains</w:t>
      </w:r>
      <w:r w:rsidR="007F6F27" w:rsidRPr="008406F4">
        <w:t>.</w:t>
      </w:r>
      <w:r w:rsidR="002744AE" w:rsidRPr="00E2314C">
        <w:rPr>
          <w:vertAlign w:val="superscript"/>
        </w:rPr>
        <w:endnoteReference w:id="3"/>
      </w:r>
      <w:r w:rsidR="002744AE" w:rsidRPr="008406F4">
        <w:t xml:space="preserve"> </w:t>
      </w:r>
      <w:r w:rsidR="002D0C1D" w:rsidRPr="00453A7F">
        <w:t>The editioned photo</w:t>
      </w:r>
      <w:r w:rsidR="00694AEC" w:rsidRPr="00453A7F">
        <w:t xml:space="preserve"> </w:t>
      </w:r>
      <w:r w:rsidR="002D0C1D" w:rsidRPr="00453A7F">
        <w:t xml:space="preserve">series </w:t>
      </w:r>
      <w:r w:rsidR="007F6F27" w:rsidRPr="00453A7F">
        <w:t xml:space="preserve">therefore </w:t>
      </w:r>
      <w:r w:rsidR="001A2779" w:rsidRPr="008406F4">
        <w:t>exemplifies</w:t>
      </w:r>
      <w:r w:rsidR="00FA7567" w:rsidRPr="008406F4">
        <w:t xml:space="preserve"> </w:t>
      </w:r>
      <w:r w:rsidR="00E67C9D" w:rsidRPr="008406F4">
        <w:t>an</w:t>
      </w:r>
      <w:r w:rsidR="00FA7567" w:rsidRPr="008406F4">
        <w:t xml:space="preserve"> emerging </w:t>
      </w:r>
      <w:r w:rsidR="00206BB8">
        <w:t>type</w:t>
      </w:r>
      <w:r w:rsidR="00FA7567" w:rsidRPr="008406F4">
        <w:t xml:space="preserve"> of publication </w:t>
      </w:r>
      <w:r w:rsidR="00C551CB">
        <w:t xml:space="preserve">oriented toward informal </w:t>
      </w:r>
      <w:r w:rsidR="003B6F3B">
        <w:t xml:space="preserve">public </w:t>
      </w:r>
      <w:r w:rsidR="00C551CB">
        <w:t>exhibition</w:t>
      </w:r>
      <w:r w:rsidR="00A9591F" w:rsidRPr="008406F4">
        <w:t>,</w:t>
      </w:r>
      <w:r w:rsidR="00BC6357">
        <w:t xml:space="preserve"> </w:t>
      </w:r>
      <w:r w:rsidR="00E478CF" w:rsidRPr="008406F4">
        <w:t xml:space="preserve">which </w:t>
      </w:r>
      <w:r w:rsidR="00D43248">
        <w:t>photo</w:t>
      </w:r>
      <w:r w:rsidR="00453A7F">
        <w:t>graphy</w:t>
      </w:r>
      <w:r w:rsidR="00D43248">
        <w:t xml:space="preserve"> historian</w:t>
      </w:r>
      <w:r w:rsidR="00534541">
        <w:t xml:space="preserve"> </w:t>
      </w:r>
      <w:r w:rsidR="001E289D" w:rsidRPr="008406F4">
        <w:t xml:space="preserve">Olivier </w:t>
      </w:r>
      <w:proofErr w:type="spellStart"/>
      <w:r w:rsidR="001E289D" w:rsidRPr="008406F4">
        <w:t>Lugon</w:t>
      </w:r>
      <w:proofErr w:type="spellEnd"/>
      <w:r w:rsidR="001E289D" w:rsidRPr="008406F4">
        <w:t xml:space="preserve"> </w:t>
      </w:r>
      <w:r w:rsidR="00AB1132">
        <w:t>first</w:t>
      </w:r>
      <w:r w:rsidR="00AB1132" w:rsidRPr="008406F4">
        <w:t xml:space="preserve"> </w:t>
      </w:r>
      <w:r w:rsidR="00667E11" w:rsidRPr="008406F4">
        <w:t>identified</w:t>
      </w:r>
      <w:r w:rsidR="006A26F7" w:rsidRPr="008406F4">
        <w:t xml:space="preserve"> </w:t>
      </w:r>
      <w:r w:rsidR="00DD29E3" w:rsidRPr="008406F4">
        <w:t xml:space="preserve">in </w:t>
      </w:r>
      <w:r w:rsidR="006A26F7" w:rsidRPr="008406F4">
        <w:t>the postwar period</w:t>
      </w:r>
      <w:r w:rsidR="007F6F27" w:rsidRPr="008406F4">
        <w:t>.</w:t>
      </w:r>
      <w:r w:rsidR="008359D7" w:rsidRPr="00E2314C">
        <w:rPr>
          <w:vertAlign w:val="superscript"/>
        </w:rPr>
        <w:endnoteReference w:id="4"/>
      </w:r>
    </w:p>
    <w:p w14:paraId="0F312DD9" w14:textId="5157B3F2" w:rsidR="00E2314C" w:rsidRDefault="006144DB" w:rsidP="00E2314C">
      <w:pPr>
        <w:pStyle w:val="AA-SL-BodyText"/>
      </w:pPr>
      <w:r w:rsidRPr="008406F4">
        <w:t>Among</w:t>
      </w:r>
      <w:r w:rsidR="001957BA" w:rsidRPr="008406F4">
        <w:t xml:space="preserve"> the most</w:t>
      </w:r>
      <w:r w:rsidR="00DF633B" w:rsidRPr="008406F4">
        <w:t xml:space="preserve"> </w:t>
      </w:r>
      <w:r w:rsidR="00742117" w:rsidRPr="008406F4">
        <w:t>notable qualit</w:t>
      </w:r>
      <w:r w:rsidRPr="008406F4">
        <w:t>ies</w:t>
      </w:r>
      <w:r w:rsidR="00742117" w:rsidRPr="008406F4">
        <w:t xml:space="preserve"> of </w:t>
      </w:r>
      <w:r w:rsidR="00742117" w:rsidRPr="00E2314C">
        <w:t>Brigade</w:t>
      </w:r>
      <w:r w:rsidR="00742117" w:rsidRPr="008406F4">
        <w:t xml:space="preserve"> KGK’s </w:t>
      </w:r>
      <w:proofErr w:type="gramStart"/>
      <w:r w:rsidR="008D1F81">
        <w:rPr>
          <w:i/>
          <w:iCs/>
        </w:rPr>
        <w:t>From</w:t>
      </w:r>
      <w:proofErr w:type="gramEnd"/>
      <w:r w:rsidR="008D1F81">
        <w:rPr>
          <w:i/>
          <w:iCs/>
        </w:rPr>
        <w:t xml:space="preserve"> the 16</w:t>
      </w:r>
      <w:r w:rsidR="008D1F81" w:rsidRPr="00453A7F">
        <w:rPr>
          <w:i/>
          <w:iCs/>
        </w:rPr>
        <w:t>th</w:t>
      </w:r>
      <w:r w:rsidR="008D1F81">
        <w:rPr>
          <w:i/>
          <w:iCs/>
        </w:rPr>
        <w:t xml:space="preserve"> to the </w:t>
      </w:r>
      <w:r w:rsidR="00897615">
        <w:rPr>
          <w:i/>
          <w:iCs/>
        </w:rPr>
        <w:t>17</w:t>
      </w:r>
      <w:r w:rsidR="00897615" w:rsidRPr="00453A7F">
        <w:rPr>
          <w:i/>
          <w:iCs/>
        </w:rPr>
        <w:t>th</w:t>
      </w:r>
      <w:r w:rsidR="00897615">
        <w:rPr>
          <w:i/>
          <w:iCs/>
        </w:rPr>
        <w:t xml:space="preserve"> Congress</w:t>
      </w:r>
      <w:r w:rsidR="00742117" w:rsidRPr="008406F4">
        <w:t xml:space="preserve"> is </w:t>
      </w:r>
      <w:r w:rsidR="00F13AB8">
        <w:t>its</w:t>
      </w:r>
      <w:r w:rsidR="00F13AB8" w:rsidRPr="008406F4">
        <w:t xml:space="preserve"> </w:t>
      </w:r>
      <w:r w:rsidR="00742117" w:rsidRPr="008406F4">
        <w:t>comic mood</w:t>
      </w:r>
      <w:r w:rsidR="005F4553" w:rsidRPr="008406F4">
        <w:t>.</w:t>
      </w:r>
      <w:r w:rsidR="00742117" w:rsidRPr="008406F4">
        <w:t xml:space="preserve"> </w:t>
      </w:r>
      <w:r w:rsidR="005F4553" w:rsidRPr="008406F4">
        <w:t>F</w:t>
      </w:r>
      <w:r w:rsidR="00742117" w:rsidRPr="008406F4">
        <w:t xml:space="preserve">ifteen of </w:t>
      </w:r>
      <w:r w:rsidR="00E032AE" w:rsidRPr="008406F4">
        <w:t xml:space="preserve">the </w:t>
      </w:r>
      <w:r w:rsidR="00742117" w:rsidRPr="008406F4">
        <w:t>photomontages</w:t>
      </w:r>
      <w:r w:rsidR="00897615">
        <w:t xml:space="preserve"> in the series</w:t>
      </w:r>
      <w:r w:rsidR="00742117" w:rsidRPr="008406F4">
        <w:t xml:space="preserve">—one fifth of </w:t>
      </w:r>
      <w:r w:rsidR="00E032AE" w:rsidRPr="008406F4">
        <w:t xml:space="preserve">its </w:t>
      </w:r>
      <w:r w:rsidR="00742117" w:rsidRPr="008406F4">
        <w:t xml:space="preserve">contents—are satirical. The sheer frequency of </w:t>
      </w:r>
      <w:proofErr w:type="spellStart"/>
      <w:r w:rsidR="00742117" w:rsidRPr="008406F4">
        <w:t>Koretsky</w:t>
      </w:r>
      <w:proofErr w:type="spellEnd"/>
      <w:r w:rsidR="00742117" w:rsidRPr="008406F4">
        <w:t xml:space="preserve">, </w:t>
      </w:r>
      <w:proofErr w:type="spellStart"/>
      <w:r w:rsidR="00742117" w:rsidRPr="008406F4">
        <w:t>Gitsevich</w:t>
      </w:r>
      <w:proofErr w:type="spellEnd"/>
      <w:r w:rsidR="00742117" w:rsidRPr="008406F4">
        <w:t xml:space="preserve">, and </w:t>
      </w:r>
      <w:proofErr w:type="spellStart"/>
      <w:r w:rsidR="00742117" w:rsidRPr="008406F4">
        <w:t>Knoblok’s</w:t>
      </w:r>
      <w:proofErr w:type="spellEnd"/>
      <w:r w:rsidR="00742117" w:rsidRPr="008406F4">
        <w:t xml:space="preserve"> attempts at humor allow</w:t>
      </w:r>
      <w:r w:rsidR="00091487" w:rsidRPr="008406F4">
        <w:t>s</w:t>
      </w:r>
      <w:r w:rsidR="00742117" w:rsidRPr="008406F4">
        <w:t xml:space="preserve"> us to position their work </w:t>
      </w:r>
      <w:r w:rsidR="00897615">
        <w:t>within</w:t>
      </w:r>
      <w:r w:rsidR="00742117" w:rsidRPr="008406F4">
        <w:t xml:space="preserve"> </w:t>
      </w:r>
      <w:r w:rsidR="00E10989">
        <w:t>a cluster of</w:t>
      </w:r>
      <w:r w:rsidR="00E10989" w:rsidRPr="008406F4">
        <w:t xml:space="preserve"> </w:t>
      </w:r>
      <w:r w:rsidR="00742117" w:rsidRPr="008406F4">
        <w:t>debate</w:t>
      </w:r>
      <w:r w:rsidR="00897615">
        <w:t>s</w:t>
      </w:r>
      <w:r w:rsidR="00742117" w:rsidRPr="008406F4">
        <w:t xml:space="preserve"> </w:t>
      </w:r>
      <w:r w:rsidR="00897615">
        <w:t xml:space="preserve">in </w:t>
      </w:r>
      <w:r w:rsidR="00742117" w:rsidRPr="008406F4">
        <w:t>the 1930s</w:t>
      </w:r>
      <w:r w:rsidR="002F54DD">
        <w:t>:</w:t>
      </w:r>
      <w:r w:rsidR="00E10989">
        <w:t xml:space="preserve"> on</w:t>
      </w:r>
      <w:r w:rsidR="002964AD">
        <w:t xml:space="preserve"> </w:t>
      </w:r>
      <w:r w:rsidR="00742117" w:rsidRPr="008406F4">
        <w:t xml:space="preserve">the nature and direction of photomontage, the aims and possibilities of satire in an era devoted to socialist realism, and the enjoyment of consumer goods in the </w:t>
      </w:r>
      <w:r w:rsidR="00742117" w:rsidRPr="008406F4">
        <w:lastRenderedPageBreak/>
        <w:t xml:space="preserve">Soviet Union. </w:t>
      </w:r>
      <w:proofErr w:type="spellStart"/>
      <w:r w:rsidR="00742117" w:rsidRPr="008406F4">
        <w:t>Serguei</w:t>
      </w:r>
      <w:proofErr w:type="spellEnd"/>
      <w:r w:rsidR="00742117" w:rsidRPr="008406F4">
        <w:t xml:space="preserve"> </w:t>
      </w:r>
      <w:proofErr w:type="spellStart"/>
      <w:r w:rsidR="00742117" w:rsidRPr="008406F4">
        <w:t>Oushakine</w:t>
      </w:r>
      <w:proofErr w:type="spellEnd"/>
      <w:r w:rsidR="00742117" w:rsidRPr="008406F4">
        <w:t>, one of the leading voices in recent critical discussion</w:t>
      </w:r>
      <w:r w:rsidR="006B010A" w:rsidRPr="008406F4">
        <w:t>s</w:t>
      </w:r>
      <w:r w:rsidR="00742117" w:rsidRPr="008406F4">
        <w:t xml:space="preserve"> of Soviet laughter, has stressed the importance of visual representation to the comic milieu.</w:t>
      </w:r>
      <w:r w:rsidR="002744AE" w:rsidRPr="00E2314C">
        <w:rPr>
          <w:vertAlign w:val="superscript"/>
        </w:rPr>
        <w:endnoteReference w:id="5"/>
      </w:r>
      <w:r w:rsidR="002744AE" w:rsidRPr="008406F4">
        <w:t xml:space="preserve"> </w:t>
      </w:r>
      <w:r w:rsidR="007F456D" w:rsidRPr="008406F4">
        <w:t>S</w:t>
      </w:r>
      <w:r w:rsidR="00742117" w:rsidRPr="008406F4">
        <w:t xml:space="preserve">cholars of film, literature, and drama have recently expanded </w:t>
      </w:r>
      <w:r w:rsidR="004F27B4">
        <w:t>our</w:t>
      </w:r>
      <w:r w:rsidR="004F27B4" w:rsidRPr="008406F4">
        <w:t xml:space="preserve"> </w:t>
      </w:r>
      <w:r w:rsidR="00742117" w:rsidRPr="008406F4">
        <w:t xml:space="preserve">understanding of Soviet humor, </w:t>
      </w:r>
      <w:r w:rsidR="007F456D" w:rsidRPr="008406F4">
        <w:t xml:space="preserve">but </w:t>
      </w:r>
      <w:r w:rsidR="00742117" w:rsidRPr="008406F4">
        <w:t xml:space="preserve">art historical studies of official </w:t>
      </w:r>
      <w:r w:rsidR="00AC3AC1" w:rsidRPr="008406F4">
        <w:t>humor</w:t>
      </w:r>
      <w:r w:rsidR="00742117" w:rsidRPr="008406F4">
        <w:t xml:space="preserve"> are still</w:t>
      </w:r>
      <w:r w:rsidR="00DB4A26" w:rsidRPr="008406F4">
        <w:t xml:space="preserve"> too</w:t>
      </w:r>
      <w:r w:rsidR="00742117" w:rsidRPr="008406F4">
        <w:t xml:space="preserve"> rare.</w:t>
      </w:r>
      <w:r w:rsidR="002744AE" w:rsidRPr="00E2314C">
        <w:rPr>
          <w:vertAlign w:val="superscript"/>
        </w:rPr>
        <w:endnoteReference w:id="6"/>
      </w:r>
      <w:r w:rsidR="002744AE" w:rsidRPr="008406F4">
        <w:t xml:space="preserve"> </w:t>
      </w:r>
      <w:r w:rsidR="00823259" w:rsidRPr="008406F4">
        <w:t xml:space="preserve">In this respect, </w:t>
      </w:r>
      <w:r w:rsidR="00E2314C" w:rsidRPr="008406F4">
        <w:rPr>
          <w:i/>
          <w:iCs/>
        </w:rPr>
        <w:t xml:space="preserve">From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742117" w:rsidRPr="008406F4">
        <w:t xml:space="preserve"> serves as a valuable case study</w:t>
      </w:r>
      <w:r w:rsidR="00B81B34" w:rsidRPr="008406F4">
        <w:t>.</w:t>
      </w:r>
    </w:p>
    <w:p w14:paraId="5C30ED6A" w14:textId="67C1B651" w:rsidR="00E2314C" w:rsidRDefault="00DE3302" w:rsidP="00E2314C">
      <w:pPr>
        <w:pStyle w:val="AA-SL-BodyText"/>
      </w:pPr>
      <w:r w:rsidRPr="008406F4">
        <w:t xml:space="preserve">The </w:t>
      </w:r>
      <w:r w:rsidR="007A563F" w:rsidRPr="008406F4">
        <w:t xml:space="preserve">surprising </w:t>
      </w:r>
      <w:r w:rsidRPr="008406F4">
        <w:t xml:space="preserve">range of photographic techniques </w:t>
      </w:r>
      <w:r w:rsidR="00AB4B52">
        <w:t>exploited by</w:t>
      </w:r>
      <w:r w:rsidRPr="008406F4">
        <w:t xml:space="preserve"> </w:t>
      </w:r>
      <w:r w:rsidR="00562A83" w:rsidRPr="008406F4">
        <w:t>Brigade KGK</w:t>
      </w:r>
      <w:r w:rsidR="00742117" w:rsidRPr="008406F4">
        <w:t xml:space="preserve"> </w:t>
      </w:r>
      <w:r w:rsidR="000F6438" w:rsidRPr="008406F4">
        <w:t xml:space="preserve">also </w:t>
      </w:r>
      <w:r w:rsidR="00742117" w:rsidRPr="008406F4">
        <w:t>testif</w:t>
      </w:r>
      <w:r w:rsidR="007A563F" w:rsidRPr="008406F4">
        <w:t>ies</w:t>
      </w:r>
      <w:r w:rsidR="00742117" w:rsidRPr="008406F4">
        <w:t xml:space="preserve"> to the </w:t>
      </w:r>
      <w:r w:rsidR="00562A83" w:rsidRPr="008406F4">
        <w:t>persistence</w:t>
      </w:r>
      <w:r w:rsidR="00742117" w:rsidRPr="008406F4">
        <w:t xml:space="preserve"> of a rich photographic culture </w:t>
      </w:r>
      <w:r w:rsidR="004D286B">
        <w:t>in the</w:t>
      </w:r>
      <w:r w:rsidR="00742117" w:rsidRPr="008406F4">
        <w:t xml:space="preserve"> Stalin</w:t>
      </w:r>
      <w:r w:rsidR="004D286B">
        <w:t xml:space="preserve"> era</w:t>
      </w:r>
      <w:r w:rsidR="00742117" w:rsidRPr="008406F4">
        <w:t xml:space="preserve">. </w:t>
      </w:r>
      <w:r w:rsidR="004976DE" w:rsidRPr="008406F4">
        <w:t>Surrounded by</w:t>
      </w:r>
      <w:r w:rsidRPr="008406F4">
        <w:t xml:space="preserve"> experiment</w:t>
      </w:r>
      <w:r w:rsidR="00237AF7" w:rsidRPr="008406F4">
        <w:t>s</w:t>
      </w:r>
      <w:r w:rsidRPr="008406F4">
        <w:t xml:space="preserve">, Soviet </w:t>
      </w:r>
      <w:r w:rsidRPr="00E2314C">
        <w:t>critics</w:t>
      </w:r>
      <w:r w:rsidRPr="008406F4">
        <w:t xml:space="preserve"> of the mid-1930s complained </w:t>
      </w:r>
      <w:r w:rsidR="002257DC" w:rsidRPr="008406F4">
        <w:t xml:space="preserve">that “there is still no theory of </w:t>
      </w:r>
      <w:r w:rsidR="0041767C" w:rsidRPr="008406F4">
        <w:t>photomontage</w:t>
      </w:r>
      <w:r w:rsidR="00EF5DF3" w:rsidRPr="008406F4">
        <w:t>,”</w:t>
      </w:r>
      <w:r w:rsidR="0041767C" w:rsidRPr="008406F4">
        <w:t xml:space="preserve"> </w:t>
      </w:r>
      <w:r w:rsidRPr="008406F4">
        <w:t>even as</w:t>
      </w:r>
      <w:r w:rsidR="0041767C" w:rsidRPr="008406F4">
        <w:t xml:space="preserve"> </w:t>
      </w:r>
      <w:r w:rsidR="00EF5DF3" w:rsidRPr="008406F4">
        <w:t xml:space="preserve">they </w:t>
      </w:r>
      <w:r w:rsidR="00576055" w:rsidRPr="008406F4">
        <w:t>saw</w:t>
      </w:r>
      <w:r w:rsidR="00EF5DF3" w:rsidRPr="008406F4">
        <w:t xml:space="preserve"> </w:t>
      </w:r>
      <w:r w:rsidR="00B95C49" w:rsidRPr="008406F4">
        <w:t xml:space="preserve">the </w:t>
      </w:r>
      <w:r w:rsidR="00193A62" w:rsidRPr="008406F4">
        <w:t>basis</w:t>
      </w:r>
      <w:r w:rsidR="00B95C49" w:rsidRPr="008406F4">
        <w:t xml:space="preserve"> of a </w:t>
      </w:r>
      <w:r w:rsidR="00B009FA" w:rsidRPr="008406F4">
        <w:t xml:space="preserve">future </w:t>
      </w:r>
      <w:r w:rsidR="00B95C49" w:rsidRPr="008406F4">
        <w:t>theory with new clarity</w:t>
      </w:r>
      <w:r w:rsidR="00576055" w:rsidRPr="008406F4">
        <w:t>.</w:t>
      </w:r>
      <w:r w:rsidR="00F313B0" w:rsidRPr="00E2314C">
        <w:rPr>
          <w:vertAlign w:val="superscript"/>
        </w:rPr>
        <w:endnoteReference w:id="7"/>
      </w:r>
      <w:r w:rsidR="005F2A0D" w:rsidRPr="008406F4">
        <w:t xml:space="preserve"> </w:t>
      </w:r>
      <w:r w:rsidR="001F2616" w:rsidRPr="008406F4">
        <w:t>T</w:t>
      </w:r>
      <w:r w:rsidR="00E33ABE" w:rsidRPr="008406F4">
        <w:t>he</w:t>
      </w:r>
      <w:r w:rsidR="004B0379" w:rsidRPr="008406F4">
        <w:t>ir dissatisfaction</w:t>
      </w:r>
      <w:r w:rsidR="00E33ABE" w:rsidRPr="008406F4">
        <w:t xml:space="preserve"> </w:t>
      </w:r>
      <w:r w:rsidR="004B0379" w:rsidRPr="008406F4">
        <w:t>arose from</w:t>
      </w:r>
      <w:r w:rsidR="00E33ABE" w:rsidRPr="008406F4">
        <w:t xml:space="preserve"> t</w:t>
      </w:r>
      <w:r w:rsidR="001F2616" w:rsidRPr="008406F4">
        <w:t>he</w:t>
      </w:r>
      <w:r w:rsidR="004B0379" w:rsidRPr="008406F4">
        <w:t xml:space="preserve"> capacious and free use of</w:t>
      </w:r>
      <w:r w:rsidR="00576055" w:rsidRPr="008406F4">
        <w:t xml:space="preserve"> </w:t>
      </w:r>
      <w:r w:rsidR="002C0E58" w:rsidRPr="008406F4">
        <w:t xml:space="preserve">the term </w:t>
      </w:r>
      <w:r w:rsidR="00A16DBB" w:rsidRPr="008406F4">
        <w:t>itself</w:t>
      </w:r>
      <w:r w:rsidR="00B95C49" w:rsidRPr="008406F4">
        <w:t>.</w:t>
      </w:r>
      <w:r w:rsidR="002C0E58" w:rsidRPr="008406F4">
        <w:t xml:space="preserve"> </w:t>
      </w:r>
      <w:r w:rsidR="00A16DBB" w:rsidRPr="006C4C28">
        <w:rPr>
          <w:i/>
          <w:iCs/>
        </w:rPr>
        <w:t>Photomontage</w:t>
      </w:r>
      <w:r w:rsidR="00856378">
        <w:t xml:space="preserve"> </w:t>
      </w:r>
      <w:r w:rsidR="00E63690" w:rsidRPr="008406F4">
        <w:t xml:space="preserve">referred </w:t>
      </w:r>
      <w:r w:rsidR="00856378" w:rsidRPr="008406F4">
        <w:t xml:space="preserve">not only </w:t>
      </w:r>
      <w:r w:rsidR="00E63690" w:rsidRPr="008406F4">
        <w:t>to</w:t>
      </w:r>
      <w:r w:rsidR="002C0E58" w:rsidRPr="008406F4">
        <w:t xml:space="preserve"> </w:t>
      </w:r>
      <w:r w:rsidR="00576055" w:rsidRPr="008406F4">
        <w:t>the serial</w:t>
      </w:r>
      <w:r w:rsidR="004B0379" w:rsidRPr="008406F4">
        <w:t>,</w:t>
      </w:r>
      <w:r w:rsidR="00576055" w:rsidRPr="008406F4">
        <w:t xml:space="preserve"> </w:t>
      </w:r>
      <w:r w:rsidR="00E2314C">
        <w:t>multipage</w:t>
      </w:r>
      <w:r w:rsidR="00576055" w:rsidRPr="008406F4">
        <w:t xml:space="preserve"> </w:t>
      </w:r>
      <w:r w:rsidR="004B0379" w:rsidRPr="008406F4">
        <w:t>layouts</w:t>
      </w:r>
      <w:r w:rsidR="00576055" w:rsidRPr="008406F4">
        <w:t xml:space="preserve"> of illustrated magazines, which preserved </w:t>
      </w:r>
      <w:r w:rsidR="00503524">
        <w:t>an</w:t>
      </w:r>
      <w:r w:rsidR="00503524" w:rsidRPr="008406F4">
        <w:t xml:space="preserve"> </w:t>
      </w:r>
      <w:r w:rsidR="00927EDF" w:rsidRPr="008406F4">
        <w:t xml:space="preserve">individual </w:t>
      </w:r>
      <w:r w:rsidR="00B95C49" w:rsidRPr="008406F4">
        <w:t>photograph’s</w:t>
      </w:r>
      <w:r w:rsidR="00576055" w:rsidRPr="008406F4">
        <w:t xml:space="preserve"> autonomy and documentary value, </w:t>
      </w:r>
      <w:r w:rsidR="00B95C49" w:rsidRPr="008406F4">
        <w:t>but also</w:t>
      </w:r>
      <w:r w:rsidR="00576055" w:rsidRPr="008406F4">
        <w:t xml:space="preserve"> </w:t>
      </w:r>
      <w:r w:rsidR="00E63690" w:rsidRPr="008406F4">
        <w:t xml:space="preserve">to </w:t>
      </w:r>
      <w:r w:rsidR="007C1E89" w:rsidRPr="008406F4">
        <w:t xml:space="preserve">the satirical </w:t>
      </w:r>
      <w:r w:rsidR="002C0E58" w:rsidRPr="008406F4">
        <w:t>compositions</w:t>
      </w:r>
      <w:r w:rsidR="00B95C49" w:rsidRPr="008406F4">
        <w:t xml:space="preserve"> </w:t>
      </w:r>
      <w:r w:rsidR="00B95C49" w:rsidRPr="00E861A4">
        <w:t>that</w:t>
      </w:r>
      <w:r w:rsidR="00503524" w:rsidRPr="00E861A4">
        <w:t xml:space="preserve"> German </w:t>
      </w:r>
      <w:proofErr w:type="spellStart"/>
      <w:r w:rsidR="00515AFA" w:rsidRPr="00E861A4">
        <w:t>photomonteur</w:t>
      </w:r>
      <w:proofErr w:type="spellEnd"/>
      <w:r w:rsidR="00515AFA">
        <w:t xml:space="preserve"> </w:t>
      </w:r>
      <w:r w:rsidR="00576055" w:rsidRPr="008406F4">
        <w:t xml:space="preserve">John </w:t>
      </w:r>
      <w:proofErr w:type="spellStart"/>
      <w:r w:rsidR="00576055" w:rsidRPr="008406F4">
        <w:t>Heartfield</w:t>
      </w:r>
      <w:proofErr w:type="spellEnd"/>
      <w:r w:rsidR="00576055" w:rsidRPr="008406F4">
        <w:t xml:space="preserve"> created for the </w:t>
      </w:r>
      <w:proofErr w:type="spellStart"/>
      <w:r w:rsidR="00E2314C" w:rsidRPr="008406F4">
        <w:rPr>
          <w:i/>
          <w:iCs/>
        </w:rPr>
        <w:t>Arbeiter</w:t>
      </w:r>
      <w:proofErr w:type="spellEnd"/>
      <w:r w:rsidR="00E2314C" w:rsidRPr="008406F4">
        <w:rPr>
          <w:i/>
          <w:iCs/>
        </w:rPr>
        <w:t xml:space="preserve"> </w:t>
      </w:r>
      <w:proofErr w:type="spellStart"/>
      <w:r w:rsidR="00E2314C" w:rsidRPr="008406F4">
        <w:rPr>
          <w:i/>
          <w:iCs/>
        </w:rPr>
        <w:t>Illustreirte</w:t>
      </w:r>
      <w:proofErr w:type="spellEnd"/>
      <w:r w:rsidR="00E2314C" w:rsidRPr="008406F4">
        <w:rPr>
          <w:i/>
          <w:iCs/>
        </w:rPr>
        <w:t xml:space="preserve"> </w:t>
      </w:r>
      <w:r w:rsidR="00E2314C" w:rsidRPr="00BE193D">
        <w:rPr>
          <w:i/>
          <w:iCs/>
        </w:rPr>
        <w:t xml:space="preserve">Zeitung </w:t>
      </w:r>
      <w:r w:rsidR="00576055" w:rsidRPr="00BE193D">
        <w:t>(</w:t>
      </w:r>
      <w:r w:rsidR="007E7438" w:rsidRPr="00BE193D">
        <w:rPr>
          <w:i/>
          <w:iCs/>
        </w:rPr>
        <w:t>AIZ;</w:t>
      </w:r>
      <w:r w:rsidR="007E7438" w:rsidRPr="00BE193D">
        <w:t xml:space="preserve"> </w:t>
      </w:r>
      <w:r w:rsidR="00E2314C" w:rsidRPr="00BE193D">
        <w:t>Worker</w:t>
      </w:r>
      <w:r w:rsidR="007C5FAA" w:rsidRPr="00BE193D">
        <w:t>s</w:t>
      </w:r>
      <w:r w:rsidR="00BE193D" w:rsidRPr="00BE193D">
        <w:t>’</w:t>
      </w:r>
      <w:r w:rsidR="00E2314C" w:rsidRPr="00BE193D">
        <w:t xml:space="preserve"> </w:t>
      </w:r>
      <w:r w:rsidR="00866EC5">
        <w:t>i</w:t>
      </w:r>
      <w:r w:rsidR="00E2314C" w:rsidRPr="00BE193D">
        <w:t xml:space="preserve">llustrated </w:t>
      </w:r>
      <w:r w:rsidR="00866EC5">
        <w:t>n</w:t>
      </w:r>
      <w:r w:rsidR="00E2314C" w:rsidRPr="006C4C28">
        <w:t>ews</w:t>
      </w:r>
      <w:r w:rsidR="00576055" w:rsidRPr="00503524">
        <w:t xml:space="preserve">), </w:t>
      </w:r>
      <w:r w:rsidR="00576055" w:rsidRPr="008406F4">
        <w:t>which</w:t>
      </w:r>
      <w:r w:rsidR="002C0E58" w:rsidRPr="008406F4">
        <w:t xml:space="preserve"> subordinate</w:t>
      </w:r>
      <w:r w:rsidR="007C1E89" w:rsidRPr="008406F4">
        <w:t>d</w:t>
      </w:r>
      <w:r w:rsidR="002C0E58" w:rsidRPr="008406F4">
        <w:t xml:space="preserve"> photograph</w:t>
      </w:r>
      <w:r w:rsidR="003E5D27">
        <w:t>s</w:t>
      </w:r>
      <w:r w:rsidR="002C0E58" w:rsidRPr="008406F4">
        <w:t xml:space="preserve"> to a </w:t>
      </w:r>
      <w:r w:rsidR="009149A1">
        <w:t>simple</w:t>
      </w:r>
      <w:r w:rsidR="009149A1" w:rsidRPr="008406F4">
        <w:t xml:space="preserve"> </w:t>
      </w:r>
      <w:r w:rsidR="0066382D" w:rsidRPr="008406F4">
        <w:t xml:space="preserve">slogan-like </w:t>
      </w:r>
      <w:r w:rsidR="006D3E72" w:rsidRPr="008406F4">
        <w:t>message</w:t>
      </w:r>
      <w:r w:rsidR="00E33ABE" w:rsidRPr="008406F4">
        <w:t xml:space="preserve">. </w:t>
      </w:r>
      <w:r w:rsidR="00C06B73" w:rsidRPr="008406F4">
        <w:t xml:space="preserve">As a result, </w:t>
      </w:r>
      <w:r w:rsidR="009149A1">
        <w:t xml:space="preserve">Soviet critics </w:t>
      </w:r>
      <w:r w:rsidR="00160267">
        <w:t>maintained</w:t>
      </w:r>
      <w:r w:rsidR="003B1899">
        <w:t xml:space="preserve"> that</w:t>
      </w:r>
      <w:r w:rsidR="00CB2C4E">
        <w:t xml:space="preserve"> </w:t>
      </w:r>
      <w:r w:rsidR="00FD54CA" w:rsidRPr="008406F4">
        <w:t>“</w:t>
      </w:r>
      <w:r w:rsidR="00237AF7" w:rsidRPr="008406F4">
        <w:t xml:space="preserve">one of the first tasks on the way to creating a theory of photomontage is </w:t>
      </w:r>
      <w:r w:rsidR="00FD54CA" w:rsidRPr="008406F4">
        <w:t>to clarify</w:t>
      </w:r>
      <w:r w:rsidR="006D33DB" w:rsidRPr="008406F4">
        <w:t xml:space="preserve"> the</w:t>
      </w:r>
      <w:r w:rsidR="00FD54CA" w:rsidRPr="008406F4">
        <w:t xml:space="preserve"> </w:t>
      </w:r>
      <w:r w:rsidR="00D35706" w:rsidRPr="008406F4">
        <w:t xml:space="preserve">genres, establish their fundamental differences, </w:t>
      </w:r>
      <w:r w:rsidR="00444911" w:rsidRPr="008406F4">
        <w:t>sphere of application, etc</w:t>
      </w:r>
      <w:r w:rsidR="00482CE0" w:rsidRPr="008406F4">
        <w:t>.”</w:t>
      </w:r>
      <w:r w:rsidR="00482CE0" w:rsidRPr="00E2314C">
        <w:rPr>
          <w:vertAlign w:val="superscript"/>
        </w:rPr>
        <w:endnoteReference w:id="8"/>
      </w:r>
    </w:p>
    <w:p w14:paraId="0223B8EC" w14:textId="5F9F26F1" w:rsidR="00E2314C" w:rsidRDefault="00B852F7" w:rsidP="00E2314C">
      <w:pPr>
        <w:pStyle w:val="AA-SL-BodyText"/>
      </w:pPr>
      <w:r>
        <w:t xml:space="preserve">The </w:t>
      </w:r>
      <w:r w:rsidRPr="005E77AF">
        <w:t>novel format and multifarious</w:t>
      </w:r>
      <w:r>
        <w:t xml:space="preserve"> techniques of</w:t>
      </w:r>
      <w:r w:rsidR="004976DE" w:rsidRPr="008406F4">
        <w:t xml:space="preserve"> </w:t>
      </w:r>
      <w:proofErr w:type="gramStart"/>
      <w:r w:rsidR="00E2314C" w:rsidRPr="008406F4">
        <w:rPr>
          <w:i/>
          <w:iCs/>
        </w:rPr>
        <w:t>From</w:t>
      </w:r>
      <w:proofErr w:type="gramEnd"/>
      <w:r w:rsidR="00E2314C" w:rsidRPr="008406F4">
        <w:rPr>
          <w:i/>
          <w:iCs/>
        </w:rPr>
        <w:t xml:space="preserve">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C06B73" w:rsidRPr="008406F4">
        <w:t xml:space="preserve"> </w:t>
      </w:r>
      <w:r w:rsidR="00DD0C4C" w:rsidRPr="008406F4">
        <w:t>underscore</w:t>
      </w:r>
      <w:r w:rsidR="00237AF7" w:rsidRPr="008406F4">
        <w:t xml:space="preserve"> the </w:t>
      </w:r>
      <w:r w:rsidR="00F92CE0" w:rsidRPr="008406F4">
        <w:t>currency</w:t>
      </w:r>
      <w:r w:rsidR="00237AF7" w:rsidRPr="008406F4">
        <w:t xml:space="preserve"> of these concerns</w:t>
      </w:r>
      <w:r w:rsidR="004A4600">
        <w:t xml:space="preserve"> about genre</w:t>
      </w:r>
      <w:r w:rsidR="000D2DED" w:rsidRPr="008406F4">
        <w:t xml:space="preserve">. </w:t>
      </w:r>
      <w:r w:rsidR="00926B34">
        <w:t>Brigade KGK</w:t>
      </w:r>
      <w:r w:rsidR="00386ADF">
        <w:t xml:space="preserve"> </w:t>
      </w:r>
      <w:r w:rsidR="00B95C49" w:rsidRPr="008406F4">
        <w:t>freely</w:t>
      </w:r>
      <w:r w:rsidR="007C1E89" w:rsidRPr="008406F4">
        <w:t xml:space="preserve"> use</w:t>
      </w:r>
      <w:r w:rsidR="00333BF0">
        <w:t>d</w:t>
      </w:r>
      <w:r w:rsidR="00B95C49" w:rsidRPr="008406F4">
        <w:t xml:space="preserve"> </w:t>
      </w:r>
      <w:r w:rsidR="00576055" w:rsidRPr="008406F4">
        <w:t>photographs in statistical data visualizations</w:t>
      </w:r>
      <w:r w:rsidR="00B95C49" w:rsidRPr="008406F4">
        <w:t xml:space="preserve">, </w:t>
      </w:r>
      <w:r w:rsidR="00576055" w:rsidRPr="008406F4">
        <w:t xml:space="preserve">monumentalizing socialist realist tableaux, </w:t>
      </w:r>
      <w:r w:rsidR="00B95C49" w:rsidRPr="008406F4">
        <w:t xml:space="preserve">and </w:t>
      </w:r>
      <w:r w:rsidR="00576055" w:rsidRPr="008406F4">
        <w:t xml:space="preserve">satirical photomontages. In </w:t>
      </w:r>
      <w:r w:rsidR="00B95C49" w:rsidRPr="008406F4">
        <w:t xml:space="preserve">each of these </w:t>
      </w:r>
      <w:r w:rsidR="00333BF0">
        <w:t>genres</w:t>
      </w:r>
      <w:r w:rsidR="00B95C49" w:rsidRPr="00333BF0">
        <w:t xml:space="preserve">, </w:t>
      </w:r>
      <w:r w:rsidR="000F6438" w:rsidRPr="00333BF0">
        <w:t>the</w:t>
      </w:r>
      <w:r w:rsidR="00926B34">
        <w:t>ir</w:t>
      </w:r>
      <w:r w:rsidR="000F6438" w:rsidRPr="008406F4">
        <w:t xml:space="preserve"> work </w:t>
      </w:r>
      <w:r w:rsidR="00B95C49" w:rsidRPr="008406F4">
        <w:t xml:space="preserve">reveals a new plasticity in the photograph. </w:t>
      </w:r>
      <w:r w:rsidR="00E35AE0">
        <w:t>N</w:t>
      </w:r>
      <w:r w:rsidR="00B95C49" w:rsidRPr="008406F4">
        <w:t xml:space="preserve">owhere </w:t>
      </w:r>
      <w:r w:rsidR="00E35AE0">
        <w:t xml:space="preserve">is this quality </w:t>
      </w:r>
      <w:r w:rsidR="00273D70" w:rsidRPr="008406F4">
        <w:t>more striking</w:t>
      </w:r>
      <w:r w:rsidR="00B95C49" w:rsidRPr="008406F4">
        <w:t xml:space="preserve"> than in their </w:t>
      </w:r>
      <w:r w:rsidR="00576055" w:rsidRPr="008406F4">
        <w:t xml:space="preserve">satirical montages, </w:t>
      </w:r>
      <w:r w:rsidR="00B95C49" w:rsidRPr="008406F4">
        <w:t>which rely</w:t>
      </w:r>
      <w:r w:rsidR="00576055" w:rsidRPr="008406F4">
        <w:t xml:space="preserve"> on an experimental technique to create distorted images. This essay </w:t>
      </w:r>
      <w:r w:rsidR="004B0379" w:rsidRPr="008406F4">
        <w:t>examines</w:t>
      </w:r>
      <w:r w:rsidR="00576055" w:rsidRPr="008406F4">
        <w:t xml:space="preserve"> how this technique made photomontage </w:t>
      </w:r>
      <w:r w:rsidR="00576055" w:rsidRPr="00E861A4">
        <w:t>intelligible in</w:t>
      </w:r>
      <w:r w:rsidR="00576055" w:rsidRPr="008406F4">
        <w:t xml:space="preserve"> relation to the</w:t>
      </w:r>
      <w:r w:rsidR="000F6438" w:rsidRPr="008406F4">
        <w:t xml:space="preserve"> other</w:t>
      </w:r>
      <w:r w:rsidR="00576055" w:rsidRPr="008406F4">
        <w:t xml:space="preserve"> arts that contemporary critics regarded</w:t>
      </w:r>
      <w:r w:rsidR="001729B8" w:rsidRPr="008406F4">
        <w:t xml:space="preserve"> as</w:t>
      </w:r>
      <w:r w:rsidR="00576055" w:rsidRPr="008406F4">
        <w:t xml:space="preserve"> its models in the mid-1930s: drawing, </w:t>
      </w:r>
      <w:r w:rsidR="00576055" w:rsidRPr="008406F4">
        <w:lastRenderedPageBreak/>
        <w:t xml:space="preserve">painting, and stage—or, more precisely, film—direction. </w:t>
      </w:r>
      <w:r w:rsidR="00932541">
        <w:t>It</w:t>
      </w:r>
      <w:r w:rsidR="00A432E0">
        <w:t xml:space="preserve"> </w:t>
      </w:r>
      <w:r w:rsidR="007C1E89" w:rsidRPr="008406F4">
        <w:t>demonstrates that concerns</w:t>
      </w:r>
      <w:r w:rsidR="004B0379" w:rsidRPr="008406F4">
        <w:t xml:space="preserve"> </w:t>
      </w:r>
      <w:r w:rsidR="00BD192D" w:rsidRPr="008406F4">
        <w:t>often</w:t>
      </w:r>
      <w:r w:rsidR="007C1E89" w:rsidRPr="008406F4">
        <w:t xml:space="preserve"> </w:t>
      </w:r>
      <w:r w:rsidR="006B59FF" w:rsidRPr="008406F4">
        <w:t>understood</w:t>
      </w:r>
      <w:r w:rsidR="007C1E89" w:rsidRPr="008406F4">
        <w:t xml:space="preserve"> in </w:t>
      </w:r>
      <w:r w:rsidR="006D5567" w:rsidRPr="008406F4">
        <w:t xml:space="preserve">terms of </w:t>
      </w:r>
      <w:r w:rsidR="007C1E89" w:rsidRPr="008406F4">
        <w:t xml:space="preserve">medium </w:t>
      </w:r>
      <w:r w:rsidR="006D5567" w:rsidRPr="008406F4">
        <w:t xml:space="preserve">alone </w:t>
      </w:r>
      <w:r w:rsidR="007C286D" w:rsidRPr="008406F4">
        <w:t>were</w:t>
      </w:r>
      <w:r w:rsidR="000F6438" w:rsidRPr="008406F4">
        <w:t>,</w:t>
      </w:r>
      <w:r w:rsidR="007C286D" w:rsidRPr="008406F4">
        <w:t xml:space="preserve"> </w:t>
      </w:r>
      <w:r w:rsidR="000F6438" w:rsidRPr="008406F4">
        <w:t xml:space="preserve">for artists and critics of the 1930s, </w:t>
      </w:r>
      <w:r w:rsidR="007C1E89" w:rsidRPr="008406F4">
        <w:t>ineluctably bound up with questions of genre.</w:t>
      </w:r>
    </w:p>
    <w:p w14:paraId="00BE4C30" w14:textId="6CB8A1CA" w:rsidR="00CB0524" w:rsidRPr="008406F4" w:rsidRDefault="00CB0524" w:rsidP="00E2314C">
      <w:pPr>
        <w:pStyle w:val="AA-SL-BodyTextNoInd"/>
      </w:pPr>
    </w:p>
    <w:p w14:paraId="6A6622DD" w14:textId="77777777" w:rsidR="00E2314C" w:rsidRPr="00E2314C" w:rsidRDefault="00E2314C" w:rsidP="001D7D61">
      <w:pPr>
        <w:pStyle w:val="Heading2"/>
      </w:pPr>
      <w:r w:rsidRPr="00E2314C">
        <w:t>Imminent Victory</w:t>
      </w:r>
    </w:p>
    <w:p w14:paraId="74FFB6C0" w14:textId="025B34AB" w:rsidR="00E2314C" w:rsidRDefault="00E2314C" w:rsidP="00E2314C">
      <w:pPr>
        <w:pStyle w:val="AA-SL-BodyTextNoInd"/>
      </w:pPr>
      <w:r w:rsidRPr="008406F4">
        <w:rPr>
          <w:i/>
          <w:iCs/>
        </w:rPr>
        <w:t xml:space="preserve">From the </w:t>
      </w:r>
      <w:r w:rsidR="007378A3">
        <w:rPr>
          <w:i/>
          <w:iCs/>
        </w:rPr>
        <w:t>16th</w:t>
      </w:r>
      <w:r w:rsidRPr="008406F4">
        <w:rPr>
          <w:i/>
          <w:iCs/>
        </w:rPr>
        <w:t xml:space="preserve"> to the </w:t>
      </w:r>
      <w:r w:rsidR="007378A3">
        <w:rPr>
          <w:i/>
          <w:iCs/>
        </w:rPr>
        <w:t>17th</w:t>
      </w:r>
      <w:r w:rsidRPr="008406F4">
        <w:rPr>
          <w:i/>
          <w:iCs/>
        </w:rPr>
        <w:t xml:space="preserve"> Congress</w:t>
      </w:r>
      <w:r w:rsidR="0094636A" w:rsidRPr="008406F4">
        <w:t xml:space="preserve"> is a little-known intertext of a well-known speech: Stalin’s “Report to the Seventeenth Party Congress on the Work of the Central Committee of the C.P.S.U.(</w:t>
      </w:r>
      <w:r w:rsidR="002A1E37">
        <w:t>B</w:t>
      </w:r>
      <w:r w:rsidR="0094636A" w:rsidRPr="008406F4">
        <w:t>).”</w:t>
      </w:r>
      <w:r w:rsidR="002744AE" w:rsidRPr="00E2314C">
        <w:rPr>
          <w:vertAlign w:val="superscript"/>
        </w:rPr>
        <w:endnoteReference w:id="9"/>
      </w:r>
      <w:r w:rsidR="002744AE" w:rsidRPr="008406F4">
        <w:t xml:space="preserve"> </w:t>
      </w:r>
      <w:r w:rsidR="0094636A" w:rsidRPr="008406F4">
        <w:t>This long address, delivered at the so-called Congress of the Victors on</w:t>
      </w:r>
      <w:r w:rsidR="0089362B">
        <w:t xml:space="preserve"> </w:t>
      </w:r>
      <w:r w:rsidR="009F5D47">
        <w:t xml:space="preserve">26 </w:t>
      </w:r>
      <w:r w:rsidR="0094636A" w:rsidRPr="008406F4">
        <w:t>January</w:t>
      </w:r>
      <w:r w:rsidR="00881117">
        <w:t xml:space="preserve"> </w:t>
      </w:r>
      <w:r w:rsidR="0094636A" w:rsidRPr="008406F4">
        <w:t xml:space="preserve">1934 and published </w:t>
      </w:r>
      <w:r w:rsidR="007A4F75" w:rsidRPr="008406F4">
        <w:t>two days later</w:t>
      </w:r>
      <w:r w:rsidR="007A4F75">
        <w:t xml:space="preserve"> </w:t>
      </w:r>
      <w:r w:rsidR="0094636A" w:rsidRPr="008406F4">
        <w:t>in</w:t>
      </w:r>
      <w:r w:rsidR="007A4F75">
        <w:t xml:space="preserve"> the organ of the party’s </w:t>
      </w:r>
      <w:r w:rsidR="0031132E">
        <w:t>Central Committee,</w:t>
      </w:r>
      <w:r w:rsidR="0094636A" w:rsidRPr="008406F4">
        <w:t xml:space="preserve"> </w:t>
      </w:r>
      <w:r w:rsidRPr="008406F4">
        <w:rPr>
          <w:i/>
          <w:iCs/>
        </w:rPr>
        <w:t>Pravda</w:t>
      </w:r>
      <w:r w:rsidR="0094636A" w:rsidRPr="008406F4">
        <w:t xml:space="preserve">, celebrated the </w:t>
      </w:r>
      <w:r w:rsidR="00C22164">
        <w:t>Bolsheviks</w:t>
      </w:r>
      <w:r w:rsidR="00C22164" w:rsidRPr="008406F4">
        <w:t xml:space="preserve">’ </w:t>
      </w:r>
      <w:r w:rsidR="0094636A" w:rsidRPr="008406F4">
        <w:t xml:space="preserve">triumph over internal dissent from its left and right flanks </w:t>
      </w:r>
      <w:r w:rsidR="002B7C59">
        <w:t>as well as</w:t>
      </w:r>
      <w:r w:rsidR="002B7C59" w:rsidRPr="008406F4">
        <w:t xml:space="preserve"> </w:t>
      </w:r>
      <w:r w:rsidR="0094636A" w:rsidRPr="008406F4">
        <w:t xml:space="preserve">the continuing stability of the USSR’s planned socialist economy against the backdrop of the ongoing depression in the capitalist West. </w:t>
      </w:r>
      <w:r w:rsidR="003E7AAD" w:rsidRPr="009F5D47">
        <w:t>In</w:t>
      </w:r>
      <w:r w:rsidR="001204B6" w:rsidRPr="009F5D47">
        <w:t xml:space="preserve"> the </w:t>
      </w:r>
      <w:r w:rsidR="00A746E6" w:rsidRPr="009F5D47">
        <w:t xml:space="preserve">photo </w:t>
      </w:r>
      <w:r w:rsidR="00E26384" w:rsidRPr="009F5D47">
        <w:t xml:space="preserve">series </w:t>
      </w:r>
      <w:r w:rsidR="00E26384" w:rsidRPr="006C4C28">
        <w:t>by Brigade</w:t>
      </w:r>
      <w:r w:rsidR="001C6BA7">
        <w:t xml:space="preserve"> </w:t>
      </w:r>
      <w:r w:rsidR="001C6BA7" w:rsidRPr="007D10E3">
        <w:t>KGK</w:t>
      </w:r>
      <w:r w:rsidR="003E7AAD" w:rsidRPr="006008B8">
        <w:t xml:space="preserve">, </w:t>
      </w:r>
      <w:r w:rsidR="003E7AAD" w:rsidRPr="008406F4">
        <w:t xml:space="preserve">the text </w:t>
      </w:r>
      <w:r w:rsidR="008674B4" w:rsidRPr="008406F4">
        <w:t xml:space="preserve">of Stalin’s address </w:t>
      </w:r>
      <w:r w:rsidR="003E7AAD" w:rsidRPr="008406F4">
        <w:t xml:space="preserve">maintains a position of primary importance. </w:t>
      </w:r>
      <w:r w:rsidR="00B530FC" w:rsidRPr="008406F4">
        <w:t>The</w:t>
      </w:r>
      <w:r w:rsidR="003E7AAD" w:rsidRPr="008406F4">
        <w:t xml:space="preserve"> lengthy captions</w:t>
      </w:r>
      <w:r w:rsidR="00E830F6">
        <w:t xml:space="preserve"> beneath</w:t>
      </w:r>
      <w:r w:rsidR="007A6FF8" w:rsidRPr="008406F4">
        <w:t xml:space="preserve"> the photographs </w:t>
      </w:r>
      <w:r w:rsidR="003E7AAD" w:rsidRPr="008406F4">
        <w:t xml:space="preserve">are </w:t>
      </w:r>
      <w:r w:rsidR="00006FA0">
        <w:t>taken directly</w:t>
      </w:r>
      <w:r w:rsidR="003E7AAD" w:rsidRPr="008406F4">
        <w:t xml:space="preserve"> </w:t>
      </w:r>
      <w:r w:rsidR="00D0715B">
        <w:t xml:space="preserve">from </w:t>
      </w:r>
      <w:r w:rsidR="003E7AAD" w:rsidRPr="008406F4">
        <w:t xml:space="preserve">the published </w:t>
      </w:r>
      <w:r w:rsidRPr="008406F4">
        <w:rPr>
          <w:i/>
          <w:iCs/>
        </w:rPr>
        <w:t xml:space="preserve">Pravda </w:t>
      </w:r>
      <w:r w:rsidR="003E7AAD" w:rsidRPr="008406F4">
        <w:t>transcript</w:t>
      </w:r>
      <w:r w:rsidR="005201CC" w:rsidRPr="00096402">
        <w:t>, and</w:t>
      </w:r>
      <w:r w:rsidR="00FB1251" w:rsidRPr="00096402">
        <w:t xml:space="preserve"> </w:t>
      </w:r>
      <w:r w:rsidR="003E7AAD" w:rsidRPr="00096402">
        <w:t xml:space="preserve">any deletions </w:t>
      </w:r>
      <w:r w:rsidR="00FB1251" w:rsidRPr="00096402">
        <w:t xml:space="preserve">are </w:t>
      </w:r>
      <w:r w:rsidR="003E7AAD" w:rsidRPr="00096402">
        <w:t xml:space="preserve">duly marked </w:t>
      </w:r>
      <w:r w:rsidR="007343F6" w:rsidRPr="00096402">
        <w:t>by</w:t>
      </w:r>
      <w:r w:rsidR="003E7AAD" w:rsidRPr="00096402">
        <w:t xml:space="preserve"> ellipses</w:t>
      </w:r>
      <w:r w:rsidR="003E7AAD" w:rsidRPr="008406F4">
        <w:t xml:space="preserve">. </w:t>
      </w:r>
      <w:r w:rsidR="005650D7" w:rsidRPr="008406F4">
        <w:t>T</w:t>
      </w:r>
      <w:r w:rsidR="003E7AAD" w:rsidRPr="008406F4">
        <w:t xml:space="preserve">he </w:t>
      </w:r>
      <w:r w:rsidR="004242F6">
        <w:t>illustrations</w:t>
      </w:r>
      <w:r w:rsidR="00962DCE">
        <w:t xml:space="preserve"> also </w:t>
      </w:r>
      <w:r w:rsidR="003E7AAD" w:rsidRPr="008406F4">
        <w:t>closely shadow Stalin’s text</w:t>
      </w:r>
      <w:r w:rsidR="00056CB0" w:rsidRPr="008406F4">
        <w:t xml:space="preserve">, </w:t>
      </w:r>
      <w:r w:rsidR="007654AB" w:rsidRPr="008406F4">
        <w:t>giving special emphasis to</w:t>
      </w:r>
      <w:r w:rsidR="003E7AAD" w:rsidRPr="008406F4">
        <w:t xml:space="preserve"> </w:t>
      </w:r>
      <w:r w:rsidR="005B41B5">
        <w:t>no</w:t>
      </w:r>
      <w:r w:rsidR="004155D6" w:rsidRPr="008406F4">
        <w:t xml:space="preserve"> </w:t>
      </w:r>
      <w:r w:rsidR="003E7AAD" w:rsidRPr="008406F4">
        <w:t>single passage of the speech.</w:t>
      </w:r>
      <w:r w:rsidR="00B4751C" w:rsidRPr="008406F4">
        <w:t xml:space="preserve"> </w:t>
      </w:r>
      <w:r w:rsidR="00CA7CE1" w:rsidRPr="008406F4">
        <w:t>Even the</w:t>
      </w:r>
      <w:r w:rsidR="0030410F" w:rsidRPr="008406F4">
        <w:t xml:space="preserve"> </w:t>
      </w:r>
      <w:r w:rsidR="00B4751C" w:rsidRPr="008406F4">
        <w:t>visual humor</w:t>
      </w:r>
      <w:r w:rsidR="006D6E45" w:rsidRPr="008406F4">
        <w:t xml:space="preserve"> </w:t>
      </w:r>
      <w:r w:rsidR="00CA7CE1" w:rsidRPr="008406F4">
        <w:t xml:space="preserve">in the montages </w:t>
      </w:r>
      <w:r w:rsidR="006D6E45" w:rsidRPr="008406F4">
        <w:t>receives</w:t>
      </w:r>
      <w:r w:rsidR="00E62990" w:rsidRPr="008406F4">
        <w:t xml:space="preserve"> textual legitimation</w:t>
      </w:r>
      <w:r w:rsidR="00EF01D0" w:rsidRPr="008406F4">
        <w:t xml:space="preserve"> in a form recently analyzed by</w:t>
      </w:r>
      <w:r w:rsidR="00430E91">
        <w:t xml:space="preserve"> </w:t>
      </w:r>
      <w:r w:rsidR="002E6D5A">
        <w:t xml:space="preserve">literary </w:t>
      </w:r>
      <w:r w:rsidR="00156C2B">
        <w:t>historian</w:t>
      </w:r>
      <w:r w:rsidR="00EF01D0" w:rsidRPr="008406F4">
        <w:t xml:space="preserve"> Natalia </w:t>
      </w:r>
      <w:proofErr w:type="spellStart"/>
      <w:r w:rsidR="00EF01D0" w:rsidRPr="008406F4">
        <w:t>Skradol</w:t>
      </w:r>
      <w:proofErr w:type="spellEnd"/>
      <w:r w:rsidR="00EF01D0" w:rsidRPr="008406F4">
        <w:t>: several captions contain</w:t>
      </w:r>
      <w:r w:rsidR="008674B4" w:rsidRPr="008406F4">
        <w:t xml:space="preserve"> the</w:t>
      </w:r>
      <w:r w:rsidR="00E62990" w:rsidRPr="008406F4">
        <w:t xml:space="preserve"> </w:t>
      </w:r>
      <w:r w:rsidRPr="008406F4">
        <w:rPr>
          <w:i/>
          <w:iCs/>
        </w:rPr>
        <w:t>Pravda</w:t>
      </w:r>
      <w:r w:rsidR="008674B4" w:rsidRPr="008406F4">
        <w:t xml:space="preserve"> transcript’</w:t>
      </w:r>
      <w:r w:rsidR="006C4E24" w:rsidRPr="008406F4">
        <w:t>s editorial interpolation</w:t>
      </w:r>
      <w:r w:rsidR="00EA6E5E">
        <w:t>s</w:t>
      </w:r>
      <w:r w:rsidR="006C4E24" w:rsidRPr="008406F4">
        <w:t xml:space="preserve"> of laughter and applause</w:t>
      </w:r>
      <w:r w:rsidR="00060163" w:rsidRPr="008406F4">
        <w:t xml:space="preserve"> from Stalin’s audience</w:t>
      </w:r>
      <w:r w:rsidR="00E62990" w:rsidRPr="008406F4">
        <w:t>.</w:t>
      </w:r>
      <w:r w:rsidR="002744AE" w:rsidRPr="00E2314C">
        <w:rPr>
          <w:vertAlign w:val="superscript"/>
        </w:rPr>
        <w:endnoteReference w:id="10"/>
      </w:r>
    </w:p>
    <w:p w14:paraId="1CF676DC" w14:textId="226036B1" w:rsidR="00E2314C" w:rsidRDefault="00465073" w:rsidP="00E2314C">
      <w:pPr>
        <w:pStyle w:val="AA-SL-BodyText"/>
      </w:pPr>
      <w:r w:rsidRPr="008406F4">
        <w:t>Stalin</w:t>
      </w:r>
      <w:r w:rsidR="00C15FEF" w:rsidRPr="008406F4">
        <w:t xml:space="preserve"> </w:t>
      </w:r>
      <w:r w:rsidR="00402886" w:rsidRPr="008406F4">
        <w:t xml:space="preserve">would not </w:t>
      </w:r>
      <w:r w:rsidR="00C15FEF" w:rsidRPr="008406F4">
        <w:t>utter his</w:t>
      </w:r>
      <w:r w:rsidRPr="008406F4">
        <w:t xml:space="preserve"> famous </w:t>
      </w:r>
      <w:r w:rsidR="0031361B" w:rsidRPr="008406F4">
        <w:t>verdict</w:t>
      </w:r>
      <w:r w:rsidRPr="008406F4">
        <w:t xml:space="preserve"> that “life has become </w:t>
      </w:r>
      <w:r w:rsidR="00754E0E" w:rsidRPr="008406F4">
        <w:t xml:space="preserve">better, life has become happier” </w:t>
      </w:r>
      <w:r w:rsidR="00402886" w:rsidRPr="008406F4">
        <w:t>until</w:t>
      </w:r>
      <w:r w:rsidR="00C15FEF" w:rsidRPr="008406F4">
        <w:t xml:space="preserve"> </w:t>
      </w:r>
      <w:r w:rsidR="006F6C39" w:rsidRPr="008406F4">
        <w:t xml:space="preserve">the final months of </w:t>
      </w:r>
      <w:r w:rsidR="00F81ACE" w:rsidRPr="008406F4">
        <w:t>1935</w:t>
      </w:r>
      <w:r w:rsidR="00C15FEF" w:rsidRPr="008406F4">
        <w:t xml:space="preserve">, but </w:t>
      </w:r>
      <w:r w:rsidR="0039513D" w:rsidRPr="008406F4">
        <w:t xml:space="preserve">the </w:t>
      </w:r>
      <w:r w:rsidR="00655C03" w:rsidRPr="008406F4">
        <w:t>j</w:t>
      </w:r>
      <w:r w:rsidR="00552648" w:rsidRPr="008406F4">
        <w:t xml:space="preserve">ubilation </w:t>
      </w:r>
      <w:r w:rsidR="00CD4355" w:rsidRPr="008406F4">
        <w:t>it expressed</w:t>
      </w:r>
      <w:r w:rsidR="0039513D" w:rsidRPr="008406F4">
        <w:t xml:space="preserve"> originated in </w:t>
      </w:r>
      <w:r w:rsidR="005034BC" w:rsidRPr="008406F4">
        <w:t xml:space="preserve">the </w:t>
      </w:r>
      <w:r w:rsidR="00717805" w:rsidRPr="008406F4">
        <w:t xml:space="preserve">events of </w:t>
      </w:r>
      <w:r w:rsidR="006F6C39" w:rsidRPr="008406F4">
        <w:t>1934</w:t>
      </w:r>
      <w:r w:rsidR="0039513D" w:rsidRPr="008406F4">
        <w:t>.</w:t>
      </w:r>
      <w:r w:rsidR="007159C3" w:rsidRPr="008406F4">
        <w:t xml:space="preserve"> In his </w:t>
      </w:r>
      <w:r w:rsidR="00A24FA3">
        <w:t>“</w:t>
      </w:r>
      <w:r w:rsidR="00655C03" w:rsidRPr="008406F4">
        <w:t xml:space="preserve">Report to the Seventeenth </w:t>
      </w:r>
      <w:r w:rsidR="007159C3" w:rsidRPr="008406F4">
        <w:t>Party Congress,</w:t>
      </w:r>
      <w:r w:rsidR="00A24FA3">
        <w:t>”</w:t>
      </w:r>
      <w:r w:rsidR="007159C3" w:rsidRPr="008406F4">
        <w:t xml:space="preserve"> </w:t>
      </w:r>
      <w:r w:rsidR="00A92FE9" w:rsidRPr="008406F4">
        <w:t>he</w:t>
      </w:r>
      <w:r w:rsidR="007159C3" w:rsidRPr="008406F4">
        <w:t xml:space="preserve"> sought to clarify a widespread misconception </w:t>
      </w:r>
      <w:r w:rsidR="00D5215E" w:rsidRPr="008406F4">
        <w:t>about</w:t>
      </w:r>
      <w:r w:rsidR="007159C3" w:rsidRPr="008406F4">
        <w:t xml:space="preserve"> </w:t>
      </w:r>
      <w:r w:rsidR="00655C03" w:rsidRPr="008406F4">
        <w:t>the</w:t>
      </w:r>
      <w:r w:rsidR="007159C3" w:rsidRPr="008406F4">
        <w:t xml:space="preserve"> goals</w:t>
      </w:r>
      <w:r w:rsidR="00357A8D" w:rsidRPr="008406F4">
        <w:t xml:space="preserve"> of economic planning</w:t>
      </w:r>
      <w:r w:rsidR="007159C3" w:rsidRPr="008406F4">
        <w:t xml:space="preserve">. </w:t>
      </w:r>
      <w:r w:rsidR="0024014C" w:rsidRPr="008406F4">
        <w:t xml:space="preserve">During the first </w:t>
      </w:r>
      <w:r w:rsidR="00A24FA3">
        <w:t>f</w:t>
      </w:r>
      <w:r w:rsidR="0024014C" w:rsidRPr="008406F4">
        <w:t>ive-</w:t>
      </w:r>
      <w:r w:rsidR="00A24FA3">
        <w:t>y</w:t>
      </w:r>
      <w:r w:rsidR="0024014C" w:rsidRPr="008406F4">
        <w:t>ear</w:t>
      </w:r>
      <w:r w:rsidR="00A24FA3">
        <w:t xml:space="preserve"> p</w:t>
      </w:r>
      <w:r w:rsidR="0024014C" w:rsidRPr="008406F4">
        <w:t>lan</w:t>
      </w:r>
      <w:r w:rsidR="00C0758F" w:rsidRPr="008406F4">
        <w:t xml:space="preserve"> (192</w:t>
      </w:r>
      <w:r w:rsidR="00E2314C" w:rsidRPr="008406F4">
        <w:t>8</w:t>
      </w:r>
      <w:r w:rsidR="00E2314C">
        <w:t>–</w:t>
      </w:r>
      <w:r w:rsidR="00E2314C" w:rsidRPr="008406F4">
        <w:t>3</w:t>
      </w:r>
      <w:r w:rsidR="00C0758F" w:rsidRPr="008406F4">
        <w:t>2)</w:t>
      </w:r>
      <w:r w:rsidR="0024014C" w:rsidRPr="008406F4">
        <w:t xml:space="preserve">, </w:t>
      </w:r>
      <w:r w:rsidR="00B17D62" w:rsidRPr="008406F4">
        <w:t xml:space="preserve">massive industrial investment and poor </w:t>
      </w:r>
      <w:r w:rsidR="00B17D62" w:rsidRPr="008406F4">
        <w:lastRenderedPageBreak/>
        <w:t xml:space="preserve">resource allocation </w:t>
      </w:r>
      <w:r w:rsidR="00CD4355" w:rsidRPr="008406F4">
        <w:t>had created</w:t>
      </w:r>
      <w:r w:rsidR="00B17D62" w:rsidRPr="008406F4">
        <w:t xml:space="preserve"> runaway inflation, which </w:t>
      </w:r>
      <w:r w:rsidR="002B7ACB" w:rsidRPr="008406F4">
        <w:t>required</w:t>
      </w:r>
      <w:r w:rsidR="00F72350" w:rsidRPr="008406F4">
        <w:t xml:space="preserve"> </w:t>
      </w:r>
      <w:r w:rsidR="00077197" w:rsidRPr="008406F4">
        <w:t xml:space="preserve">food </w:t>
      </w:r>
      <w:r w:rsidR="00F72350" w:rsidRPr="008406F4">
        <w:t xml:space="preserve">rations </w:t>
      </w:r>
      <w:r w:rsidR="002B7ACB" w:rsidRPr="008406F4">
        <w:t xml:space="preserve">to be </w:t>
      </w:r>
      <w:r w:rsidR="002824EA" w:rsidRPr="008406F4">
        <w:t>introduced</w:t>
      </w:r>
      <w:r w:rsidR="002B7ACB" w:rsidRPr="008406F4">
        <w:t xml:space="preserve"> </w:t>
      </w:r>
      <w:r w:rsidR="00F72350" w:rsidRPr="008406F4">
        <w:t xml:space="preserve">for the first time since the civil war. </w:t>
      </w:r>
      <w:r w:rsidR="00D5215E" w:rsidRPr="008406F4">
        <w:t>For some</w:t>
      </w:r>
      <w:r w:rsidR="00207397">
        <w:t xml:space="preserve"> observers</w:t>
      </w:r>
      <w:r w:rsidR="00D5215E" w:rsidRPr="008406F4">
        <w:t>, the reappearance of the centralized command economy and the disappearance of money presaged a</w:t>
      </w:r>
      <w:r w:rsidR="004C4274">
        <w:t xml:space="preserve">n immediate </w:t>
      </w:r>
      <w:r w:rsidR="00D5215E" w:rsidRPr="008406F4">
        <w:t xml:space="preserve">transition to the producer-oriented society of </w:t>
      </w:r>
      <w:r w:rsidR="00D5215E" w:rsidRPr="00234FD0">
        <w:t xml:space="preserve">full </w:t>
      </w:r>
      <w:r w:rsidR="00207397" w:rsidRPr="00234FD0">
        <w:t>c</w:t>
      </w:r>
      <w:r w:rsidR="00D5215E" w:rsidRPr="00234FD0">
        <w:t xml:space="preserve">ommunism. </w:t>
      </w:r>
      <w:r w:rsidR="003B2F80" w:rsidRPr="00234FD0">
        <w:t xml:space="preserve">In </w:t>
      </w:r>
      <w:r w:rsidR="003B2F80">
        <w:t>his report of 1934,</w:t>
      </w:r>
      <w:r w:rsidR="00B177C8" w:rsidRPr="008406F4">
        <w:t xml:space="preserve"> </w:t>
      </w:r>
      <w:r w:rsidR="00D5215E" w:rsidRPr="008406F4">
        <w:t xml:space="preserve">however, </w:t>
      </w:r>
      <w:r w:rsidR="00F742EF" w:rsidRPr="008406F4">
        <w:t>Stalin</w:t>
      </w:r>
      <w:r w:rsidR="00633483" w:rsidRPr="008406F4">
        <w:t xml:space="preserve"> </w:t>
      </w:r>
      <w:r w:rsidR="00B177C8" w:rsidRPr="008406F4">
        <w:t xml:space="preserve">announced </w:t>
      </w:r>
      <w:r w:rsidR="00F742EF" w:rsidRPr="008406F4">
        <w:t xml:space="preserve">that the second </w:t>
      </w:r>
      <w:r w:rsidR="003B2F80">
        <w:t>f</w:t>
      </w:r>
      <w:r w:rsidR="00F742EF" w:rsidRPr="008406F4">
        <w:t>ive-</w:t>
      </w:r>
      <w:r w:rsidR="003B2F80">
        <w:t>y</w:t>
      </w:r>
      <w:r w:rsidR="00F742EF" w:rsidRPr="008406F4">
        <w:t>ear</w:t>
      </w:r>
      <w:r w:rsidR="003B2F80">
        <w:t xml:space="preserve"> p</w:t>
      </w:r>
      <w:r w:rsidR="00F742EF" w:rsidRPr="008406F4">
        <w:t>lan would eliminate rations</w:t>
      </w:r>
      <w:r w:rsidR="003B2F80">
        <w:t>,</w:t>
      </w:r>
      <w:r w:rsidR="00B177C8" w:rsidRPr="008406F4">
        <w:t xml:space="preserve"> </w:t>
      </w:r>
      <w:r w:rsidR="00F742EF" w:rsidRPr="008406F4">
        <w:t>remind</w:t>
      </w:r>
      <w:r w:rsidR="003B2F80">
        <w:t>ing</w:t>
      </w:r>
      <w:r w:rsidR="00A1323B" w:rsidRPr="008406F4">
        <w:t xml:space="preserve"> those who </w:t>
      </w:r>
      <w:r w:rsidR="007159C3" w:rsidRPr="008406F4">
        <w:t xml:space="preserve">had </w:t>
      </w:r>
      <w:r w:rsidR="0078307E" w:rsidRPr="00CA6C81">
        <w:t>praised the ration system</w:t>
      </w:r>
      <w:r w:rsidR="007159C3" w:rsidRPr="00CA6C81">
        <w:t xml:space="preserve"> </w:t>
      </w:r>
      <w:r w:rsidR="00BE426E" w:rsidRPr="00CA6C81">
        <w:t xml:space="preserve">for </w:t>
      </w:r>
      <w:r w:rsidR="00356260">
        <w:t>obviating</w:t>
      </w:r>
      <w:r w:rsidR="00356260" w:rsidRPr="00CA6C81">
        <w:t xml:space="preserve"> </w:t>
      </w:r>
      <w:r w:rsidR="00BE426E" w:rsidRPr="00CA6C81">
        <w:t>money</w:t>
      </w:r>
      <w:r w:rsidR="00F742EF" w:rsidRPr="00CA6C81">
        <w:t xml:space="preserve"> </w:t>
      </w:r>
      <w:r w:rsidR="007159C3" w:rsidRPr="008406F4">
        <w:t>that “</w:t>
      </w:r>
      <w:r w:rsidR="00150D8F" w:rsidRPr="008406F4">
        <w:t xml:space="preserve">in the last analysis </w:t>
      </w:r>
      <w:r w:rsidR="007159C3" w:rsidRPr="008406F4">
        <w:t xml:space="preserve">goods are produced not for </w:t>
      </w:r>
      <w:r w:rsidR="004E19DB" w:rsidRPr="008406F4">
        <w:t>the sake of producing them,</w:t>
      </w:r>
      <w:r w:rsidR="007159C3" w:rsidRPr="008406F4">
        <w:t xml:space="preserve"> but for consumption.”</w:t>
      </w:r>
      <w:r w:rsidR="002744AE" w:rsidRPr="00E2314C">
        <w:rPr>
          <w:vertAlign w:val="superscript"/>
        </w:rPr>
        <w:endnoteReference w:id="11"/>
      </w:r>
    </w:p>
    <w:p w14:paraId="7E684337" w14:textId="4F3294AD" w:rsidR="00E2314C" w:rsidRDefault="00631EFF" w:rsidP="00E2314C">
      <w:pPr>
        <w:pStyle w:val="AA-SL-BodyText"/>
      </w:pPr>
      <w:r w:rsidRPr="008406F4">
        <w:t>When he delivered</w:t>
      </w:r>
      <w:r w:rsidR="000E217A" w:rsidRPr="008406F4">
        <w:t xml:space="preserve"> </w:t>
      </w:r>
      <w:r w:rsidR="001A7EED" w:rsidRPr="008406F4">
        <w:t>his</w:t>
      </w:r>
      <w:r w:rsidR="000E217A" w:rsidRPr="008406F4">
        <w:t xml:space="preserve"> </w:t>
      </w:r>
      <w:r w:rsidR="001A7EED" w:rsidRPr="008406F4">
        <w:t>report</w:t>
      </w:r>
      <w:r w:rsidR="007159C3" w:rsidRPr="008406F4">
        <w:t xml:space="preserve">, Stalin </w:t>
      </w:r>
      <w:r w:rsidR="009E4137">
        <w:t xml:space="preserve">still </w:t>
      </w:r>
      <w:r w:rsidR="007159C3" w:rsidRPr="008406F4">
        <w:t xml:space="preserve">hoped </w:t>
      </w:r>
      <w:r w:rsidR="00BF0946" w:rsidRPr="008406F4">
        <w:t>to</w:t>
      </w:r>
      <w:r w:rsidR="002824EA" w:rsidRPr="008406F4">
        <w:t xml:space="preserve"> </w:t>
      </w:r>
      <w:r w:rsidR="007159C3" w:rsidRPr="008406F4">
        <w:t>end</w:t>
      </w:r>
      <w:r w:rsidR="00BF0946" w:rsidRPr="008406F4">
        <w:t xml:space="preserve"> rations</w:t>
      </w:r>
      <w:r w:rsidR="007159C3" w:rsidRPr="008406F4">
        <w:t xml:space="preserve"> </w:t>
      </w:r>
      <w:r w:rsidR="009F14F2" w:rsidRPr="008406F4">
        <w:t xml:space="preserve">in 1938, </w:t>
      </w:r>
      <w:r w:rsidR="007472D3" w:rsidRPr="008406F4">
        <w:t>at the conclusion of</w:t>
      </w:r>
      <w:r w:rsidR="007159C3" w:rsidRPr="008406F4">
        <w:t xml:space="preserve"> second </w:t>
      </w:r>
      <w:r w:rsidR="007472D3" w:rsidRPr="008406F4">
        <w:t>plan period</w:t>
      </w:r>
      <w:r w:rsidR="007159C3" w:rsidRPr="008406F4">
        <w:t xml:space="preserve">, but by the end of </w:t>
      </w:r>
      <w:r w:rsidR="009F14F2" w:rsidRPr="008406F4">
        <w:t>1934</w:t>
      </w:r>
      <w:r w:rsidR="007159C3" w:rsidRPr="008406F4">
        <w:t xml:space="preserve"> he </w:t>
      </w:r>
      <w:r w:rsidR="00A4470A" w:rsidRPr="008406F4">
        <w:t xml:space="preserve">would </w:t>
      </w:r>
      <w:r w:rsidR="007159C3" w:rsidRPr="008406F4">
        <w:t xml:space="preserve">abruptly change course. Determined to tame the inflation that rations held at bay, </w:t>
      </w:r>
      <w:r w:rsidR="00164673" w:rsidRPr="008406F4">
        <w:t>the Soviet State Bank</w:t>
      </w:r>
      <w:r w:rsidR="007159C3" w:rsidRPr="008406F4">
        <w:t xml:space="preserve"> advised a slackening of price controls</w:t>
      </w:r>
      <w:r w:rsidR="000836BB" w:rsidRPr="008406F4">
        <w:t xml:space="preserve"> on </w:t>
      </w:r>
      <w:r w:rsidR="00407882" w:rsidRPr="008406F4">
        <w:t>some</w:t>
      </w:r>
      <w:r w:rsidR="007159C3" w:rsidRPr="008406F4">
        <w:t xml:space="preserve"> commodities</w:t>
      </w:r>
      <w:r w:rsidR="000836BB" w:rsidRPr="008406F4">
        <w:t>, which would allow</w:t>
      </w:r>
      <w:r w:rsidR="00F81ACE" w:rsidRPr="008406F4">
        <w:t xml:space="preserve"> the</w:t>
      </w:r>
      <w:r w:rsidR="007159C3" w:rsidRPr="008406F4">
        <w:t xml:space="preserve"> </w:t>
      </w:r>
      <w:r w:rsidR="00B057DB" w:rsidRPr="008406F4">
        <w:t>s</w:t>
      </w:r>
      <w:r w:rsidR="000836BB" w:rsidRPr="008406F4">
        <w:t xml:space="preserve">tate </w:t>
      </w:r>
      <w:r w:rsidR="007159C3" w:rsidRPr="008406F4">
        <w:t xml:space="preserve">to absorb </w:t>
      </w:r>
      <w:r w:rsidR="003149D8" w:rsidRPr="008406F4">
        <w:t xml:space="preserve">as revenue </w:t>
      </w:r>
      <w:r w:rsidR="00C14D99" w:rsidRPr="008406F4">
        <w:t xml:space="preserve">the excess demand that </w:t>
      </w:r>
      <w:r w:rsidR="00B057DB" w:rsidRPr="008406F4">
        <w:t>bubbled up in</w:t>
      </w:r>
      <w:r w:rsidR="00C14D99" w:rsidRPr="008406F4">
        <w:t xml:space="preserve"> </w:t>
      </w:r>
      <w:r w:rsidR="00CD5218" w:rsidRPr="008406F4">
        <w:t>underground</w:t>
      </w:r>
      <w:r w:rsidR="00C14D99" w:rsidRPr="008406F4">
        <w:t xml:space="preserve"> markets</w:t>
      </w:r>
      <w:r w:rsidR="007159C3" w:rsidRPr="008406F4">
        <w:t>.</w:t>
      </w:r>
      <w:r w:rsidR="002744AE" w:rsidRPr="00E2314C">
        <w:rPr>
          <w:vertAlign w:val="superscript"/>
        </w:rPr>
        <w:endnoteReference w:id="12"/>
      </w:r>
      <w:r w:rsidR="002744AE" w:rsidRPr="008406F4">
        <w:t xml:space="preserve"> </w:t>
      </w:r>
      <w:r w:rsidR="00CD4242" w:rsidRPr="008406F4">
        <w:t>The strategy was immediately successful</w:t>
      </w:r>
      <w:r w:rsidR="007159C3" w:rsidRPr="008406F4">
        <w:t xml:space="preserve">, and by October Stalin decided to </w:t>
      </w:r>
      <w:r w:rsidR="004D1E57" w:rsidRPr="008406F4">
        <w:t>eliminat</w:t>
      </w:r>
      <w:r w:rsidR="00F374FC" w:rsidRPr="008406F4">
        <w:t>e</w:t>
      </w:r>
      <w:r w:rsidR="007159C3" w:rsidRPr="008406F4">
        <w:t xml:space="preserve"> rations </w:t>
      </w:r>
      <w:r w:rsidR="00870DC4" w:rsidRPr="008406F4">
        <w:t>before</w:t>
      </w:r>
      <w:r w:rsidR="000226F7" w:rsidRPr="008406F4">
        <w:t xml:space="preserve"> the year</w:t>
      </w:r>
      <w:r w:rsidR="00870DC4" w:rsidRPr="008406F4">
        <w:t>’s end</w:t>
      </w:r>
      <w:r w:rsidR="007159C3" w:rsidRPr="008406F4">
        <w:t xml:space="preserve">. In November he told the Central Committee </w:t>
      </w:r>
      <w:r w:rsidR="00F374FC" w:rsidRPr="008406F4">
        <w:t xml:space="preserve">that </w:t>
      </w:r>
      <w:r w:rsidR="008A07B8" w:rsidRPr="008406F4">
        <w:t>the</w:t>
      </w:r>
      <w:r w:rsidR="000226F7" w:rsidRPr="008406F4">
        <w:t>se</w:t>
      </w:r>
      <w:r w:rsidR="008A07B8" w:rsidRPr="008406F4">
        <w:t xml:space="preserve"> reform</w:t>
      </w:r>
      <w:r w:rsidR="000300E1" w:rsidRPr="008406F4">
        <w:t>s</w:t>
      </w:r>
      <w:r w:rsidR="008A07B8" w:rsidRPr="008406F4">
        <w:t xml:space="preserve"> were</w:t>
      </w:r>
      <w:r w:rsidR="000300E1" w:rsidRPr="008406F4">
        <w:t xml:space="preserve"> meant</w:t>
      </w:r>
      <w:r w:rsidR="008A07B8" w:rsidRPr="008406F4">
        <w:t xml:space="preserve"> “</w:t>
      </w:r>
      <w:r w:rsidR="007159C3" w:rsidRPr="008406F4">
        <w:t>to expand Soviet commerce, to strengthen the cash economy</w:t>
      </w:r>
      <w:r w:rsidR="008A07B8" w:rsidRPr="008406F4">
        <w:t xml:space="preserve">.” </w:t>
      </w:r>
      <w:r w:rsidR="00BD2ADA" w:rsidRPr="008406F4">
        <w:t xml:space="preserve">He promised </w:t>
      </w:r>
      <w:r w:rsidR="00CA538F" w:rsidRPr="008406F4">
        <w:t>that “t</w:t>
      </w:r>
      <w:r w:rsidR="007159C3" w:rsidRPr="008406F4">
        <w:t>he value of the ruble will become more stable, undoubtedly, and strengthening the ruble means strengthening all of our planning and financial accountability.</w:t>
      </w:r>
      <w:r w:rsidR="00DC0F2F" w:rsidRPr="008406F4">
        <w:t>”</w:t>
      </w:r>
      <w:r w:rsidR="002744AE" w:rsidRPr="00E2314C">
        <w:rPr>
          <w:vertAlign w:val="superscript"/>
        </w:rPr>
        <w:endnoteReference w:id="13"/>
      </w:r>
      <w:r w:rsidR="002744AE" w:rsidRPr="008406F4">
        <w:t xml:space="preserve"> </w:t>
      </w:r>
      <w:r w:rsidR="000644D6" w:rsidRPr="008406F4">
        <w:t>Rather than</w:t>
      </w:r>
      <w:r w:rsidR="007159C3" w:rsidRPr="008406F4">
        <w:t xml:space="preserve"> </w:t>
      </w:r>
      <w:r w:rsidR="00FA2A0A">
        <w:t xml:space="preserve">reflecting </w:t>
      </w:r>
      <w:r w:rsidR="007159C3" w:rsidRPr="008406F4">
        <w:t>a turn to</w:t>
      </w:r>
      <w:r w:rsidR="00DC0F2F" w:rsidRPr="008406F4">
        <w:t xml:space="preserve"> liberal</w:t>
      </w:r>
      <w:r w:rsidR="007159C3" w:rsidRPr="008406F4">
        <w:t xml:space="preserve"> </w:t>
      </w:r>
      <w:r w:rsidR="00E2314C" w:rsidRPr="006C4C28">
        <w:rPr>
          <w:iCs/>
        </w:rPr>
        <w:t>la</w:t>
      </w:r>
      <w:r w:rsidR="00FA2A0A" w:rsidRPr="006C4C28">
        <w:rPr>
          <w:iCs/>
        </w:rPr>
        <w:t>i</w:t>
      </w:r>
      <w:r w:rsidR="00E2314C" w:rsidRPr="006C4C28">
        <w:rPr>
          <w:iCs/>
        </w:rPr>
        <w:t>ssez-faire</w:t>
      </w:r>
      <w:r w:rsidR="007159C3" w:rsidRPr="00FA2A0A">
        <w:rPr>
          <w:iCs/>
        </w:rPr>
        <w:t>,</w:t>
      </w:r>
      <w:r w:rsidR="007159C3" w:rsidRPr="008406F4">
        <w:t xml:space="preserve"> the reintroduction of money as the central instrument of the economy was part of a seismic shift toward a planned mass</w:t>
      </w:r>
      <w:r w:rsidR="00FA2A0A">
        <w:t>-</w:t>
      </w:r>
      <w:r w:rsidR="007159C3" w:rsidRPr="008406F4">
        <w:t>consumption sector.</w:t>
      </w:r>
    </w:p>
    <w:p w14:paraId="4EAF251E" w14:textId="35996FAA" w:rsidR="00E2314C" w:rsidRDefault="00FD0ABF" w:rsidP="00E2314C">
      <w:pPr>
        <w:pStyle w:val="AA-SL-BodyText"/>
      </w:pPr>
      <w:r w:rsidRPr="008406F4">
        <w:t xml:space="preserve">The </w:t>
      </w:r>
      <w:r w:rsidR="00586E57" w:rsidRPr="008406F4">
        <w:t xml:space="preserve">triumphant mood of </w:t>
      </w:r>
      <w:r w:rsidR="007D44CF" w:rsidRPr="008406F4">
        <w:t>the</w:t>
      </w:r>
      <w:r w:rsidR="009710E7" w:rsidRPr="008406F4">
        <w:t xml:space="preserve"> </w:t>
      </w:r>
      <w:r w:rsidR="009A716E">
        <w:t>report</w:t>
      </w:r>
      <w:r w:rsidR="009710E7" w:rsidRPr="008406F4">
        <w:t xml:space="preserve"> was </w:t>
      </w:r>
      <w:r w:rsidR="00FE2C74" w:rsidRPr="008406F4">
        <w:t>therefore anticipatory</w:t>
      </w:r>
      <w:r w:rsidR="007161E5" w:rsidRPr="008406F4">
        <w:t xml:space="preserve">, and </w:t>
      </w:r>
      <w:r w:rsidR="00E631BA" w:rsidRPr="008406F4">
        <w:t>Stalin</w:t>
      </w:r>
      <w:r w:rsidR="00D9325C" w:rsidRPr="008406F4">
        <w:t xml:space="preserve"> </w:t>
      </w:r>
      <w:r w:rsidR="00365286" w:rsidRPr="008406F4">
        <w:t>continued to emphasize</w:t>
      </w:r>
      <w:r w:rsidR="00FA1E35" w:rsidRPr="008406F4">
        <w:t xml:space="preserve"> </w:t>
      </w:r>
      <w:r w:rsidR="00365286" w:rsidRPr="008406F4">
        <w:t xml:space="preserve">the need </w:t>
      </w:r>
      <w:r w:rsidR="00365286" w:rsidRPr="00E2314C">
        <w:t>for</w:t>
      </w:r>
      <w:r w:rsidR="003E6964" w:rsidRPr="008406F4">
        <w:t xml:space="preserve"> </w:t>
      </w:r>
      <w:r w:rsidR="00FA1E35" w:rsidRPr="008406F4">
        <w:t>vigilance against the</w:t>
      </w:r>
      <w:r w:rsidR="007161E5" w:rsidRPr="008406F4">
        <w:t xml:space="preserve"> </w:t>
      </w:r>
      <w:r w:rsidR="00CD4E41" w:rsidRPr="008406F4">
        <w:t>enemies</w:t>
      </w:r>
      <w:r w:rsidR="00F13696" w:rsidRPr="008406F4">
        <w:t xml:space="preserve"> of socialism</w:t>
      </w:r>
      <w:r w:rsidR="003D47AF" w:rsidRPr="008406F4">
        <w:t xml:space="preserve">. </w:t>
      </w:r>
      <w:r w:rsidR="00F13696" w:rsidRPr="008406F4">
        <w:t xml:space="preserve">In </w:t>
      </w:r>
      <w:r w:rsidR="003E7CC4" w:rsidRPr="008406F4">
        <w:t xml:space="preserve">both Stalin’s report and </w:t>
      </w:r>
      <w:r w:rsidR="00F13696" w:rsidRPr="008406F4">
        <w:t>the satirical photomontages of Brigade K</w:t>
      </w:r>
      <w:r w:rsidR="002A1A74" w:rsidRPr="008406F4">
        <w:t>G</w:t>
      </w:r>
      <w:r w:rsidR="00F13696" w:rsidRPr="008406F4">
        <w:t xml:space="preserve">K, </w:t>
      </w:r>
      <w:r w:rsidR="00352F5A" w:rsidRPr="008406F4">
        <w:t>th</w:t>
      </w:r>
      <w:r w:rsidR="009B591C" w:rsidRPr="008406F4">
        <w:t xml:space="preserve">ose who stood in the way of the planned </w:t>
      </w:r>
      <w:r w:rsidR="00E642B8" w:rsidRPr="008406F4">
        <w:t>commercial</w:t>
      </w:r>
      <w:r w:rsidR="009A716E">
        <w:t>-</w:t>
      </w:r>
      <w:r w:rsidR="00E642B8" w:rsidRPr="008406F4">
        <w:t xml:space="preserve">trade </w:t>
      </w:r>
      <w:r w:rsidR="00D17378" w:rsidRPr="008406F4">
        <w:t xml:space="preserve">sector </w:t>
      </w:r>
      <w:r w:rsidR="003E7CC4" w:rsidRPr="008406F4">
        <w:t>were subject to</w:t>
      </w:r>
      <w:r w:rsidR="00CA01B9" w:rsidRPr="008406F4">
        <w:t xml:space="preserve"> merciless mockery. </w:t>
      </w:r>
      <w:r w:rsidR="00E642B8" w:rsidRPr="008406F4">
        <w:t xml:space="preserve">Stalin </w:t>
      </w:r>
      <w:r w:rsidR="00ED4FDC" w:rsidRPr="008406F4">
        <w:lastRenderedPageBreak/>
        <w:t>criticized</w:t>
      </w:r>
      <w:r w:rsidR="00FA60F4" w:rsidRPr="008406F4">
        <w:t xml:space="preserve"> two closely related attitudes.</w:t>
      </w:r>
      <w:r w:rsidR="006A708A" w:rsidRPr="008406F4">
        <w:t xml:space="preserve"> </w:t>
      </w:r>
      <w:r w:rsidR="00BD4D53" w:rsidRPr="008406F4">
        <w:t xml:space="preserve">On the one hand, </w:t>
      </w:r>
      <w:r w:rsidR="006A708A" w:rsidRPr="008406F4">
        <w:t>he</w:t>
      </w:r>
      <w:r w:rsidR="00AF1EC2" w:rsidRPr="008406F4">
        <w:t xml:space="preserve"> </w:t>
      </w:r>
      <w:r w:rsidR="00FA60F4" w:rsidRPr="008406F4">
        <w:t xml:space="preserve">highlighted a </w:t>
      </w:r>
      <w:r w:rsidR="00AF1EC2" w:rsidRPr="008406F4">
        <w:t>widespread</w:t>
      </w:r>
      <w:r w:rsidR="00082367" w:rsidRPr="008406F4">
        <w:t xml:space="preserve"> “indifference to the demand for a greater range of goods and to the requirements of consumers”</w:t>
      </w:r>
      <w:r w:rsidR="00513E97" w:rsidRPr="008406F4">
        <w:t xml:space="preserve"> </w:t>
      </w:r>
      <w:r w:rsidR="005A7213" w:rsidRPr="008406F4">
        <w:t xml:space="preserve">among functionaries who </w:t>
      </w:r>
      <w:r w:rsidR="00AF1EC2" w:rsidRPr="008406F4">
        <w:t>dream</w:t>
      </w:r>
      <w:r w:rsidR="009A716E">
        <w:t>ed</w:t>
      </w:r>
      <w:r w:rsidR="00AF1EC2" w:rsidRPr="008406F4">
        <w:t xml:space="preserve"> of direct, moneyless exchange.</w:t>
      </w:r>
      <w:r w:rsidR="002744AE" w:rsidRPr="00E2314C">
        <w:rPr>
          <w:vertAlign w:val="superscript"/>
        </w:rPr>
        <w:endnoteReference w:id="14"/>
      </w:r>
      <w:r w:rsidR="002744AE" w:rsidRPr="008406F4">
        <w:t xml:space="preserve"> </w:t>
      </w:r>
      <w:r w:rsidR="003F26DA" w:rsidRPr="008406F4">
        <w:t xml:space="preserve">On the other, </w:t>
      </w:r>
      <w:r w:rsidR="00AF1EC2" w:rsidRPr="008406F4">
        <w:t>he</w:t>
      </w:r>
      <w:r w:rsidR="00D62EC1" w:rsidRPr="008406F4">
        <w:t xml:space="preserve"> </w:t>
      </w:r>
      <w:r w:rsidR="003165CA" w:rsidRPr="008406F4">
        <w:t>remind</w:t>
      </w:r>
      <w:r w:rsidR="00AF1EC2" w:rsidRPr="008406F4">
        <w:t>ed</w:t>
      </w:r>
      <w:r w:rsidR="00554A4B" w:rsidRPr="008406F4">
        <w:t xml:space="preserve"> </w:t>
      </w:r>
      <w:r w:rsidR="002D03FD" w:rsidRPr="008406F4">
        <w:t>his audience</w:t>
      </w:r>
      <w:r w:rsidR="000937B5" w:rsidRPr="008406F4">
        <w:t xml:space="preserve"> that </w:t>
      </w:r>
      <w:r w:rsidR="00AB5BD0" w:rsidRPr="008406F4">
        <w:t>“</w:t>
      </w:r>
      <w:r w:rsidR="00F667FD" w:rsidRPr="008406F4">
        <w:t xml:space="preserve">there is still among a certain section of </w:t>
      </w:r>
      <w:r w:rsidR="00D87D98">
        <w:rPr>
          <w:color w:val="FF0000"/>
        </w:rPr>
        <w:t>C</w:t>
      </w:r>
      <w:r w:rsidR="00D87D98" w:rsidRPr="008406F4">
        <w:t>ommunists</w:t>
      </w:r>
      <w:r w:rsidR="00F667FD" w:rsidRPr="008406F4">
        <w:t xml:space="preserve"> a </w:t>
      </w:r>
      <w:r w:rsidR="00AB5BD0" w:rsidRPr="008406F4">
        <w:t>supercilious, disdainful attitude toward</w:t>
      </w:r>
      <w:r w:rsidR="00F667FD" w:rsidRPr="008406F4">
        <w:t>s</w:t>
      </w:r>
      <w:r w:rsidR="00AB5BD0" w:rsidRPr="008406F4">
        <w:t xml:space="preserve"> trade,” which is not the perspective of </w:t>
      </w:r>
      <w:r w:rsidR="0056764D" w:rsidRPr="008406F4">
        <w:t xml:space="preserve">true </w:t>
      </w:r>
      <w:r w:rsidR="00AB5BD0" w:rsidRPr="008406F4">
        <w:t>Bolsheviks but “impoverished aristocrats who are full of ambition</w:t>
      </w:r>
      <w:r w:rsidR="00D03D6F" w:rsidRPr="008406F4">
        <w:t>.</w:t>
      </w:r>
      <w:r w:rsidR="00AB5BD0" w:rsidRPr="008406F4">
        <w:t>”</w:t>
      </w:r>
      <w:r w:rsidR="002744AE" w:rsidRPr="00E2314C">
        <w:rPr>
          <w:vertAlign w:val="superscript"/>
        </w:rPr>
        <w:endnoteReference w:id="15"/>
      </w:r>
    </w:p>
    <w:p w14:paraId="77F9D74E" w14:textId="342F751D" w:rsidR="005563E6" w:rsidRPr="008406F4" w:rsidRDefault="001A7EED" w:rsidP="004B2C2F">
      <w:pPr>
        <w:pStyle w:val="AA-SL-BodyText"/>
      </w:pPr>
      <w:r w:rsidRPr="008406F4">
        <w:t xml:space="preserve">In the </w:t>
      </w:r>
      <w:r w:rsidR="0023731A" w:rsidRPr="0061606B">
        <w:t xml:space="preserve">photo </w:t>
      </w:r>
      <w:r w:rsidR="000D7B7C" w:rsidRPr="0061606B">
        <w:t>series</w:t>
      </w:r>
      <w:r w:rsidRPr="0061606B">
        <w:t>, t</w:t>
      </w:r>
      <w:r w:rsidR="005F310C" w:rsidRPr="0061606B">
        <w:t xml:space="preserve">hese </w:t>
      </w:r>
      <w:r w:rsidR="004B0379" w:rsidRPr="008406F4">
        <w:t xml:space="preserve">internal political </w:t>
      </w:r>
      <w:r w:rsidRPr="008406F4">
        <w:t>obstacles</w:t>
      </w:r>
      <w:r w:rsidR="004B0379" w:rsidRPr="008406F4">
        <w:t xml:space="preserve"> to state trade</w:t>
      </w:r>
      <w:r w:rsidR="005F310C" w:rsidRPr="008406F4">
        <w:t xml:space="preserve"> are </w:t>
      </w:r>
      <w:r w:rsidRPr="008406F4">
        <w:t>represented</w:t>
      </w:r>
      <w:r w:rsidR="005F310C" w:rsidRPr="008406F4">
        <w:t xml:space="preserve"> in a pair of montages. In montage n</w:t>
      </w:r>
      <w:r w:rsidR="00C33FD1">
        <w:t>umber</w:t>
      </w:r>
      <w:r w:rsidR="005F310C" w:rsidRPr="008406F4">
        <w:t xml:space="preserve"> </w:t>
      </w:r>
      <w:r w:rsidR="00C33FD1">
        <w:t>fifty-seve</w:t>
      </w:r>
      <w:r w:rsidR="004C5424">
        <w:t>n</w:t>
      </w:r>
      <w:r w:rsidR="005F310C" w:rsidRPr="008406F4">
        <w:t xml:space="preserve">, Brigade KGK portrays a helpless Soviet consumer overwhelmed by toothbrushes that cascade from </w:t>
      </w:r>
      <w:r w:rsidR="004C5424">
        <w:t>a</w:t>
      </w:r>
      <w:r w:rsidR="004C5424" w:rsidRPr="008406F4">
        <w:t xml:space="preserve"> </w:t>
      </w:r>
      <w:r w:rsidR="005F310C" w:rsidRPr="008406F4">
        <w:t>comically oversize</w:t>
      </w:r>
      <w:r w:rsidR="00C33FD1">
        <w:t xml:space="preserve"> document containing </w:t>
      </w:r>
      <w:r w:rsidR="00A21BD9">
        <w:t xml:space="preserve">the </w:t>
      </w:r>
      <w:r w:rsidR="005F310C" w:rsidRPr="008406F4">
        <w:t xml:space="preserve">orders </w:t>
      </w:r>
      <w:r w:rsidR="00A21BD9">
        <w:t>of</w:t>
      </w:r>
      <w:r w:rsidR="005F310C" w:rsidRPr="008406F4">
        <w:t xml:space="preserve"> a myopic, self-satisfied bureaucrat</w:t>
      </w:r>
      <w:r w:rsidR="008444D4" w:rsidRPr="008406F4">
        <w:t xml:space="preserve"> (</w:t>
      </w:r>
      <w:r w:rsidR="008444D4" w:rsidRPr="007850BB">
        <w:rPr>
          <w:b/>
          <w:bCs/>
          <w:highlight w:val="yellow"/>
        </w:rPr>
        <w:t>fig. 1</w:t>
      </w:r>
      <w:r w:rsidR="008444D4" w:rsidRPr="008406F4">
        <w:t>)</w:t>
      </w:r>
      <w:r w:rsidR="005F310C" w:rsidRPr="008406F4">
        <w:t xml:space="preserve">. </w:t>
      </w:r>
      <w:r w:rsidR="00DF2C6D" w:rsidRPr="008406F4">
        <w:t>T</w:t>
      </w:r>
      <w:r w:rsidR="00BA5D59" w:rsidRPr="008406F4">
        <w:t>he party’s own arrogance</w:t>
      </w:r>
      <w:r w:rsidR="00DF2C6D" w:rsidRPr="008406F4">
        <w:t xml:space="preserve"> toward trade is lampooned</w:t>
      </w:r>
      <w:r w:rsidR="00BA5D59" w:rsidRPr="008406F4">
        <w:t xml:space="preserve"> </w:t>
      </w:r>
      <w:r w:rsidR="009B0955" w:rsidRPr="008406F4">
        <w:t xml:space="preserve">in montage </w:t>
      </w:r>
      <w:r w:rsidR="004C5424">
        <w:t>fifty-six</w:t>
      </w:r>
      <w:r w:rsidR="00DF2C6D" w:rsidRPr="008406F4">
        <w:t xml:space="preserve">, which </w:t>
      </w:r>
      <w:r w:rsidR="00BB0E3A" w:rsidRPr="008406F4">
        <w:t>shows</w:t>
      </w:r>
      <w:r w:rsidR="00DF2C6D" w:rsidRPr="008406F4">
        <w:t xml:space="preserve"> a</w:t>
      </w:r>
      <w:r w:rsidR="00AB1028" w:rsidRPr="008406F4">
        <w:t xml:space="preserve"> young man</w:t>
      </w:r>
      <w:r w:rsidR="00554A4B" w:rsidRPr="008406F4">
        <w:t xml:space="preserve"> turn</w:t>
      </w:r>
      <w:r w:rsidR="00BB0E3A" w:rsidRPr="008406F4">
        <w:t>ing</w:t>
      </w:r>
      <w:r w:rsidR="00554A4B" w:rsidRPr="008406F4">
        <w:t xml:space="preserve"> his nose</w:t>
      </w:r>
      <w:r w:rsidR="004C5424">
        <w:t xml:space="preserve"> up</w:t>
      </w:r>
      <w:r w:rsidR="00554A4B" w:rsidRPr="008406F4">
        <w:t xml:space="preserve"> at</w:t>
      </w:r>
      <w:r w:rsidR="00AB1028" w:rsidRPr="008406F4">
        <w:t>—</w:t>
      </w:r>
      <w:r w:rsidR="00BB0E3A" w:rsidRPr="008406F4">
        <w:t>and turning his back on—</w:t>
      </w:r>
      <w:r w:rsidR="00AB1028" w:rsidRPr="008406F4">
        <w:t xml:space="preserve">the </w:t>
      </w:r>
      <w:r w:rsidR="00B5530A" w:rsidRPr="008406F4">
        <w:t xml:space="preserve">stream of goods </w:t>
      </w:r>
      <w:r w:rsidR="009319A7" w:rsidRPr="008406F4">
        <w:t>await</w:t>
      </w:r>
      <w:r w:rsidR="00E22854" w:rsidRPr="008406F4">
        <w:t>ing</w:t>
      </w:r>
      <w:r w:rsidR="009319A7" w:rsidRPr="008406F4">
        <w:t xml:space="preserve"> </w:t>
      </w:r>
      <w:r w:rsidR="00382611" w:rsidRPr="008406F4">
        <w:t xml:space="preserve">future </w:t>
      </w:r>
      <w:r w:rsidR="009319A7" w:rsidRPr="008406F4">
        <w:t>Soviet</w:t>
      </w:r>
      <w:r w:rsidR="00B5530A" w:rsidRPr="008406F4">
        <w:t xml:space="preserve"> </w:t>
      </w:r>
      <w:r w:rsidR="009319A7" w:rsidRPr="008406F4">
        <w:t>consumers</w:t>
      </w:r>
      <w:r w:rsidR="00C601C9" w:rsidRPr="008406F4">
        <w:t xml:space="preserve">: </w:t>
      </w:r>
      <w:r w:rsidR="000C31DE" w:rsidRPr="008406F4">
        <w:t>tea kettles, alarm clocks,</w:t>
      </w:r>
      <w:r w:rsidR="00F03713" w:rsidRPr="008406F4">
        <w:t xml:space="preserve"> reams of fabric,</w:t>
      </w:r>
      <w:r w:rsidR="000C31DE" w:rsidRPr="008406F4">
        <w:t xml:space="preserve"> leather shoes, </w:t>
      </w:r>
      <w:r w:rsidR="000C31DE" w:rsidRPr="002E1D5E">
        <w:t>sausage</w:t>
      </w:r>
      <w:r w:rsidR="004C5424" w:rsidRPr="002E1D5E">
        <w:t xml:space="preserve"> links</w:t>
      </w:r>
      <w:r w:rsidR="000C31DE" w:rsidRPr="002E1D5E">
        <w:t xml:space="preserve">, bread, </w:t>
      </w:r>
      <w:r w:rsidR="00F03713" w:rsidRPr="002E1D5E">
        <w:t>and</w:t>
      </w:r>
      <w:r w:rsidR="00F03713" w:rsidRPr="008406F4">
        <w:t xml:space="preserve"> </w:t>
      </w:r>
      <w:r w:rsidR="00C92CA3" w:rsidRPr="008406F4">
        <w:t xml:space="preserve">canned </w:t>
      </w:r>
      <w:r w:rsidR="00C601C9" w:rsidRPr="008406F4">
        <w:t>goods</w:t>
      </w:r>
      <w:r w:rsidR="001D439D" w:rsidRPr="008406F4">
        <w:t xml:space="preserve"> (</w:t>
      </w:r>
      <w:r w:rsidR="001D439D" w:rsidRPr="007850BB">
        <w:rPr>
          <w:b/>
          <w:bCs/>
          <w:highlight w:val="yellow"/>
        </w:rPr>
        <w:t xml:space="preserve">fig. </w:t>
      </w:r>
      <w:r w:rsidR="00B66C1A" w:rsidRPr="007850BB">
        <w:rPr>
          <w:b/>
          <w:bCs/>
          <w:highlight w:val="yellow"/>
        </w:rPr>
        <w:t>2</w:t>
      </w:r>
      <w:r w:rsidR="001D439D" w:rsidRPr="008406F4">
        <w:t>)</w:t>
      </w:r>
      <w:r w:rsidR="009A47ED" w:rsidRPr="008406F4">
        <w:t xml:space="preserve">. </w:t>
      </w:r>
      <w:r w:rsidR="007E32E1" w:rsidRPr="008406F4">
        <w:t>Am</w:t>
      </w:r>
      <w:r w:rsidR="00D336A6" w:rsidRPr="008406F4">
        <w:t>id</w:t>
      </w:r>
      <w:r w:rsidR="007E32E1" w:rsidRPr="008406F4">
        <w:t xml:space="preserve"> this bounty, a can of tomatoes clipped from the foreign press</w:t>
      </w:r>
      <w:r w:rsidR="00C51942">
        <w:t xml:space="preserve">—a </w:t>
      </w:r>
      <w:r w:rsidR="002D0246">
        <w:t>sign of</w:t>
      </w:r>
      <w:r w:rsidR="00C51942">
        <w:t xml:space="preserve"> the </w:t>
      </w:r>
      <w:r w:rsidR="004B400A">
        <w:t xml:space="preserve">relative </w:t>
      </w:r>
      <w:r w:rsidR="00C51942">
        <w:t>abundance enjoyed abroad—</w:t>
      </w:r>
      <w:r w:rsidR="00FF788A" w:rsidRPr="008406F4">
        <w:t>gives</w:t>
      </w:r>
      <w:r w:rsidR="004F0A7B" w:rsidRPr="008406F4">
        <w:t xml:space="preserve"> indirect testimony</w:t>
      </w:r>
      <w:r w:rsidR="00382611" w:rsidRPr="008406F4">
        <w:t xml:space="preserve"> </w:t>
      </w:r>
      <w:r w:rsidR="00604BA9" w:rsidRPr="008406F4">
        <w:t>of</w:t>
      </w:r>
      <w:r w:rsidR="00382611" w:rsidRPr="008406F4">
        <w:t xml:space="preserve"> the </w:t>
      </w:r>
      <w:r w:rsidR="00EB5DC8" w:rsidRPr="008406F4">
        <w:t>continuing</w:t>
      </w:r>
      <w:r w:rsidR="00E6536C" w:rsidRPr="008406F4">
        <w:t xml:space="preserve"> straits of the Soviet consumer.</w:t>
      </w:r>
      <w:ins w:id="0" w:author="Samuel T Johnson" w:date="2024-05-31T10:30:00Z">
        <w:r w:rsidR="0041280E">
          <w:t xml:space="preserve"> </w:t>
        </w:r>
      </w:ins>
    </w:p>
    <w:p w14:paraId="4D83EAF8" w14:textId="430A4C91" w:rsidR="006D6D2D" w:rsidRPr="008406F4" w:rsidRDefault="00AD5040" w:rsidP="00E2314C">
      <w:pPr>
        <w:pStyle w:val="AA-SL-BodyText"/>
      </w:pPr>
      <w:r w:rsidRPr="008406F4">
        <w:t xml:space="preserve">The chaotic proliferation of consumer goods in these </w:t>
      </w:r>
      <w:r w:rsidR="00C362A7">
        <w:t>compositions</w:t>
      </w:r>
      <w:r w:rsidR="00C362A7" w:rsidRPr="008406F4">
        <w:t xml:space="preserve"> </w:t>
      </w:r>
      <w:r w:rsidRPr="008406F4">
        <w:t xml:space="preserve">shows </w:t>
      </w:r>
      <w:r w:rsidR="00CD7E0B" w:rsidRPr="008406F4">
        <w:t>how</w:t>
      </w:r>
      <w:r w:rsidR="00ED1B93" w:rsidRPr="008406F4">
        <w:t xml:space="preserve"> </w:t>
      </w:r>
      <w:r w:rsidRPr="008406F4">
        <w:t>Brigade KGK</w:t>
      </w:r>
      <w:r w:rsidR="00ED1B93" w:rsidRPr="008406F4">
        <w:t xml:space="preserve"> </w:t>
      </w:r>
      <w:r w:rsidR="0050061B" w:rsidRPr="00227A98">
        <w:t>borrowed</w:t>
      </w:r>
      <w:r w:rsidR="00ED1B93" w:rsidRPr="00227A98">
        <w:t xml:space="preserve"> </w:t>
      </w:r>
      <w:r w:rsidR="00CD7E0B" w:rsidRPr="00227A98">
        <w:t xml:space="preserve">its </w:t>
      </w:r>
      <w:r w:rsidR="00CA09F4" w:rsidRPr="00227A98">
        <w:t xml:space="preserve">models from </w:t>
      </w:r>
      <w:r w:rsidR="00BB3575" w:rsidRPr="00227A98">
        <w:t>the previous</w:t>
      </w:r>
      <w:r w:rsidR="00BB3575" w:rsidRPr="008406F4">
        <w:t xml:space="preserve"> </w:t>
      </w:r>
      <w:r w:rsidR="00CA09F4" w:rsidRPr="008406F4">
        <w:t xml:space="preserve">generation of </w:t>
      </w:r>
      <w:r w:rsidR="00E2314C">
        <w:t>avant</w:t>
      </w:r>
      <w:r w:rsidR="00B1282D">
        <w:t>-</w:t>
      </w:r>
      <w:r w:rsidR="00E2314C">
        <w:t>garde</w:t>
      </w:r>
      <w:r w:rsidR="00CA09F4" w:rsidRPr="008406F4">
        <w:t xml:space="preserve"> artists</w:t>
      </w:r>
      <w:r w:rsidR="00596795" w:rsidRPr="008406F4">
        <w:t xml:space="preserve"> and subtly transformed them</w:t>
      </w:r>
      <w:r w:rsidR="00952FA6" w:rsidRPr="008406F4">
        <w:t xml:space="preserve"> to meet new ideological demands</w:t>
      </w:r>
      <w:r w:rsidR="00C125E6" w:rsidRPr="008406F4">
        <w:t xml:space="preserve">. </w:t>
      </w:r>
      <w:r w:rsidR="00E86AA8" w:rsidRPr="008406F4">
        <w:t>Of particular relevance</w:t>
      </w:r>
      <w:r w:rsidR="00BB3575" w:rsidRPr="008406F4">
        <w:t xml:space="preserve"> are</w:t>
      </w:r>
      <w:r w:rsidR="004626FC" w:rsidRPr="008406F4">
        <w:t xml:space="preserve"> the </w:t>
      </w:r>
      <w:r w:rsidR="004626FC" w:rsidRPr="00700F4E">
        <w:t>photomontages that</w:t>
      </w:r>
      <w:r w:rsidR="00F4570D" w:rsidRPr="00700F4E">
        <w:t xml:space="preserve"> the</w:t>
      </w:r>
      <w:r w:rsidR="004626FC" w:rsidRPr="00700F4E">
        <w:t xml:space="preserve"> </w:t>
      </w:r>
      <w:r w:rsidR="00C55D57" w:rsidRPr="00700F4E">
        <w:t xml:space="preserve">constructivist </w:t>
      </w:r>
      <w:r w:rsidR="004626FC" w:rsidRPr="00700F4E">
        <w:t>Aleksandr</w:t>
      </w:r>
      <w:r w:rsidR="004626FC" w:rsidRPr="008406F4">
        <w:t xml:space="preserve"> </w:t>
      </w:r>
      <w:proofErr w:type="spellStart"/>
      <w:r w:rsidR="004626FC" w:rsidRPr="008406F4">
        <w:t>Rodchenko</w:t>
      </w:r>
      <w:proofErr w:type="spellEnd"/>
      <w:r w:rsidR="004626FC" w:rsidRPr="008406F4">
        <w:t xml:space="preserve"> </w:t>
      </w:r>
      <w:r w:rsidR="00956ECB" w:rsidRPr="008406F4">
        <w:t xml:space="preserve">created </w:t>
      </w:r>
      <w:r w:rsidR="004626FC" w:rsidRPr="008406F4">
        <w:t xml:space="preserve">in 1923 to illustrate Vladimir </w:t>
      </w:r>
      <w:proofErr w:type="spellStart"/>
      <w:r w:rsidR="004626FC" w:rsidRPr="008406F4">
        <w:t>Mayakovsky’s</w:t>
      </w:r>
      <w:proofErr w:type="spellEnd"/>
      <w:r w:rsidR="00976BE4">
        <w:t xml:space="preserve"> new</w:t>
      </w:r>
      <w:r w:rsidR="004626FC" w:rsidRPr="008406F4">
        <w:t xml:space="preserve"> </w:t>
      </w:r>
      <w:r w:rsidR="00992357" w:rsidRPr="008406F4">
        <w:t xml:space="preserve">poem </w:t>
      </w:r>
      <w:r w:rsidR="00C55D57">
        <w:t>“</w:t>
      </w:r>
      <w:r w:rsidR="00E2314C" w:rsidRPr="006C4C28">
        <w:t xml:space="preserve">Pro </w:t>
      </w:r>
      <w:proofErr w:type="spellStart"/>
      <w:r w:rsidR="00C014C8">
        <w:t>e</w:t>
      </w:r>
      <w:r w:rsidR="00E2314C" w:rsidRPr="006C4C28">
        <w:t>to</w:t>
      </w:r>
      <w:proofErr w:type="spellEnd"/>
      <w:r w:rsidR="00C55D57">
        <w:t>”</w:t>
      </w:r>
      <w:r w:rsidR="00E2314C" w:rsidRPr="006C4C28">
        <w:t xml:space="preserve"> </w:t>
      </w:r>
      <w:r w:rsidR="00992357" w:rsidRPr="00C55D57">
        <w:t>(</w:t>
      </w:r>
      <w:r w:rsidR="00E2314C" w:rsidRPr="006C4C28">
        <w:t xml:space="preserve">About </w:t>
      </w:r>
      <w:r w:rsidR="00C55D57">
        <w:t>t</w:t>
      </w:r>
      <w:r w:rsidR="00E2314C" w:rsidRPr="006C4C28">
        <w:t>his</w:t>
      </w:r>
      <w:r w:rsidR="00992357" w:rsidRPr="00C55D57">
        <w:t>)</w:t>
      </w:r>
      <w:r w:rsidR="00992357" w:rsidRPr="008406F4">
        <w:t>.</w:t>
      </w:r>
      <w:r w:rsidR="006875E5">
        <w:rPr>
          <w:rStyle w:val="EndnoteReference"/>
        </w:rPr>
        <w:endnoteReference w:id="16"/>
      </w:r>
      <w:r w:rsidR="00C55D57">
        <w:t xml:space="preserve"> </w:t>
      </w:r>
      <w:r w:rsidR="00976BE4">
        <w:t xml:space="preserve">Art historian </w:t>
      </w:r>
      <w:r w:rsidR="00262AAF" w:rsidRPr="008406F4">
        <w:t xml:space="preserve">Chistina </w:t>
      </w:r>
      <w:proofErr w:type="spellStart"/>
      <w:r w:rsidR="00262AAF" w:rsidRPr="008406F4">
        <w:t>Kiaer</w:t>
      </w:r>
      <w:proofErr w:type="spellEnd"/>
      <w:r w:rsidR="00262AAF" w:rsidRPr="008406F4">
        <w:t xml:space="preserve"> has situated </w:t>
      </w:r>
      <w:r w:rsidR="00C55D57" w:rsidRPr="006C4C28">
        <w:t xml:space="preserve">“Pro </w:t>
      </w:r>
      <w:proofErr w:type="spellStart"/>
      <w:r w:rsidR="00C014C8">
        <w:t>e</w:t>
      </w:r>
      <w:r w:rsidR="00C55D57" w:rsidRPr="006C4C28">
        <w:t>to</w:t>
      </w:r>
      <w:proofErr w:type="spellEnd"/>
      <w:r w:rsidR="00C55D57" w:rsidRPr="006C4C28">
        <w:t>”</w:t>
      </w:r>
      <w:r w:rsidR="00D0104A" w:rsidRPr="008406F4">
        <w:t xml:space="preserve"> in </w:t>
      </w:r>
      <w:r w:rsidR="00292645" w:rsidRPr="008406F4">
        <w:t xml:space="preserve">the context of </w:t>
      </w:r>
      <w:r w:rsidR="0079673F">
        <w:t xml:space="preserve">left-opposition leader </w:t>
      </w:r>
      <w:r w:rsidR="00292645" w:rsidRPr="008406F4">
        <w:t xml:space="preserve">Lev </w:t>
      </w:r>
      <w:r w:rsidR="00C55D57">
        <w:t xml:space="preserve">(Leon) </w:t>
      </w:r>
      <w:r w:rsidR="00292645" w:rsidRPr="008406F4">
        <w:t>Trotsky’s</w:t>
      </w:r>
      <w:r w:rsidR="00D0104A" w:rsidRPr="008406F4">
        <w:t xml:space="preserve"> campaign for a new </w:t>
      </w:r>
      <w:r w:rsidR="00751471" w:rsidRPr="008406F4">
        <w:t>way of</w:t>
      </w:r>
      <w:r w:rsidR="00D0104A" w:rsidRPr="008406F4">
        <w:t xml:space="preserve"> life in the period of the New Economic Policy</w:t>
      </w:r>
      <w:r w:rsidR="00C82115" w:rsidRPr="008406F4">
        <w:t xml:space="preserve"> (NEP), </w:t>
      </w:r>
      <w:r w:rsidR="001A7EED" w:rsidRPr="008406F4">
        <w:t>when</w:t>
      </w:r>
      <w:r w:rsidR="00C82115" w:rsidRPr="008406F4">
        <w:t xml:space="preserve"> the private enterprise</w:t>
      </w:r>
      <w:r w:rsidR="001A7EED" w:rsidRPr="008406F4">
        <w:t>s</w:t>
      </w:r>
      <w:r w:rsidR="00C82115" w:rsidRPr="008406F4">
        <w:t xml:space="preserve"> of so-called </w:t>
      </w:r>
      <w:proofErr w:type="spellStart"/>
      <w:r w:rsidR="00C55D57">
        <w:t>nep</w:t>
      </w:r>
      <w:r w:rsidR="00C82115" w:rsidRPr="008406F4">
        <w:t>men</w:t>
      </w:r>
      <w:proofErr w:type="spellEnd"/>
      <w:r w:rsidR="00C82115" w:rsidRPr="008406F4">
        <w:t xml:space="preserve"> </w:t>
      </w:r>
      <w:r w:rsidR="001A7EED" w:rsidRPr="008406F4">
        <w:t xml:space="preserve">were permitted </w:t>
      </w:r>
      <w:r w:rsidR="00C82115" w:rsidRPr="008406F4">
        <w:t xml:space="preserve">to </w:t>
      </w:r>
      <w:r w:rsidR="001A7EED" w:rsidRPr="008406F4">
        <w:t xml:space="preserve">compete </w:t>
      </w:r>
      <w:r w:rsidR="001A7EED" w:rsidRPr="008406F4">
        <w:lastRenderedPageBreak/>
        <w:t>with</w:t>
      </w:r>
      <w:r w:rsidR="00C82115" w:rsidRPr="008406F4">
        <w:t xml:space="preserve"> </w:t>
      </w:r>
      <w:r w:rsidR="00A71D3E" w:rsidRPr="008406F4">
        <w:t>nationalized concerns.</w:t>
      </w:r>
      <w:r w:rsidR="002744AE" w:rsidRPr="00E2314C">
        <w:rPr>
          <w:vertAlign w:val="superscript"/>
        </w:rPr>
        <w:endnoteReference w:id="17"/>
      </w:r>
      <w:r w:rsidR="002744AE" w:rsidRPr="008406F4">
        <w:t xml:space="preserve"> </w:t>
      </w:r>
      <w:r w:rsidR="00F978C2" w:rsidRPr="008406F4">
        <w:t xml:space="preserve">For the lovelorn poet who is the protagonist of </w:t>
      </w:r>
      <w:proofErr w:type="spellStart"/>
      <w:r w:rsidR="00F978C2" w:rsidRPr="008406F4">
        <w:t>Mayakovsky’s</w:t>
      </w:r>
      <w:proofErr w:type="spellEnd"/>
      <w:r w:rsidR="00F978C2" w:rsidRPr="008406F4">
        <w:t xml:space="preserve"> poem, the</w:t>
      </w:r>
      <w:r w:rsidR="00030956" w:rsidRPr="008406F4">
        <w:t xml:space="preserve"> </w:t>
      </w:r>
      <w:r w:rsidR="00C66647" w:rsidRPr="008406F4">
        <w:t>persistence</w:t>
      </w:r>
      <w:r w:rsidR="00030956" w:rsidRPr="008406F4">
        <w:t xml:space="preserve"> of the</w:t>
      </w:r>
      <w:r w:rsidR="00F978C2" w:rsidRPr="008406F4">
        <w:t xml:space="preserve"> </w:t>
      </w:r>
      <w:r w:rsidR="00B619BE" w:rsidRPr="008406F4">
        <w:t xml:space="preserve">old </w:t>
      </w:r>
      <w:proofErr w:type="spellStart"/>
      <w:r w:rsidR="001F044C" w:rsidRPr="008406F4">
        <w:rPr>
          <w:i/>
          <w:iCs/>
        </w:rPr>
        <w:t>byt</w:t>
      </w:r>
      <w:proofErr w:type="spellEnd"/>
      <w:r w:rsidR="001F044C">
        <w:t>, or</w:t>
      </w:r>
      <w:r w:rsidR="001F044C" w:rsidRPr="008406F4">
        <w:t xml:space="preserve"> </w:t>
      </w:r>
      <w:r w:rsidR="008B7CFC" w:rsidRPr="008406F4">
        <w:t>way of life</w:t>
      </w:r>
      <w:r w:rsidR="005D42C1">
        <w:t>,</w:t>
      </w:r>
      <w:r w:rsidR="007B05C9" w:rsidRPr="008406F4">
        <w:t xml:space="preserve"> </w:t>
      </w:r>
      <w:r w:rsidR="00030956" w:rsidRPr="008406F4">
        <w:t xml:space="preserve">under NEP </w:t>
      </w:r>
      <w:r w:rsidR="00AF4062" w:rsidRPr="008406F4">
        <w:t>stand</w:t>
      </w:r>
      <w:r w:rsidR="008B7CFC" w:rsidRPr="008406F4">
        <w:t>s</w:t>
      </w:r>
      <w:r w:rsidR="00AF4062" w:rsidRPr="008406F4">
        <w:t xml:space="preserve"> in the way of </w:t>
      </w:r>
      <w:r w:rsidR="00357992" w:rsidRPr="008406F4">
        <w:t>a</w:t>
      </w:r>
      <w:r w:rsidR="00C66647" w:rsidRPr="008406F4">
        <w:t xml:space="preserve"> new,</w:t>
      </w:r>
      <w:r w:rsidR="00357992" w:rsidRPr="008406F4">
        <w:t xml:space="preserve"> higher form of communist existence</w:t>
      </w:r>
      <w:r w:rsidR="007B05C9" w:rsidRPr="008406F4">
        <w:t xml:space="preserve"> (</w:t>
      </w:r>
      <w:proofErr w:type="spellStart"/>
      <w:r w:rsidR="00E2314C" w:rsidRPr="008406F4">
        <w:rPr>
          <w:i/>
          <w:iCs/>
        </w:rPr>
        <w:t>bytie</w:t>
      </w:r>
      <w:proofErr w:type="spellEnd"/>
      <w:r w:rsidR="007B05C9" w:rsidRPr="008406F4">
        <w:t>)</w:t>
      </w:r>
      <w:r w:rsidR="00357992" w:rsidRPr="008406F4">
        <w:t xml:space="preserve">. </w:t>
      </w:r>
      <w:r w:rsidR="007A39B1">
        <w:t xml:space="preserve">One of </w:t>
      </w:r>
      <w:proofErr w:type="spellStart"/>
      <w:r w:rsidR="006604FE" w:rsidRPr="008406F4">
        <w:t>Rodchenko</w:t>
      </w:r>
      <w:r w:rsidR="0031223F" w:rsidRPr="008406F4">
        <w:t>’s</w:t>
      </w:r>
      <w:proofErr w:type="spellEnd"/>
      <w:r w:rsidR="0031223F" w:rsidRPr="008406F4">
        <w:t xml:space="preserve"> illustrations for the poem</w:t>
      </w:r>
      <w:r w:rsidR="006604FE" w:rsidRPr="008406F4">
        <w:t xml:space="preserve"> </w:t>
      </w:r>
      <w:r w:rsidR="00C4509E">
        <w:t>deride</w:t>
      </w:r>
      <w:r w:rsidR="007A39B1">
        <w:t>s</w:t>
      </w:r>
      <w:r w:rsidR="00A8495F" w:rsidRPr="008406F4">
        <w:t xml:space="preserve"> the </w:t>
      </w:r>
      <w:r w:rsidR="00B209E0" w:rsidRPr="008406F4">
        <w:t>paraphernalia</w:t>
      </w:r>
      <w:r w:rsidR="00A8495F" w:rsidRPr="008406F4">
        <w:t xml:space="preserve"> of tea drinking</w:t>
      </w:r>
      <w:r w:rsidR="00A06AC9" w:rsidRPr="008406F4">
        <w:t xml:space="preserve"> as </w:t>
      </w:r>
      <w:r w:rsidR="00A06AC9" w:rsidRPr="00D921A6">
        <w:t>a primitive fetish</w:t>
      </w:r>
      <w:r w:rsidR="00A06AC9" w:rsidRPr="008406F4">
        <w:t xml:space="preserve"> </w:t>
      </w:r>
      <w:r w:rsidR="007B05C9" w:rsidRPr="008406F4">
        <w:t xml:space="preserve">of the old, feminine-coded </w:t>
      </w:r>
      <w:proofErr w:type="spellStart"/>
      <w:r w:rsidR="00E2314C" w:rsidRPr="008406F4">
        <w:rPr>
          <w:i/>
          <w:iCs/>
        </w:rPr>
        <w:t>byt</w:t>
      </w:r>
      <w:proofErr w:type="spellEnd"/>
      <w:r w:rsidR="007D0DE3">
        <w:rPr>
          <w:i/>
          <w:iCs/>
        </w:rPr>
        <w:t xml:space="preserve"> </w:t>
      </w:r>
      <w:r w:rsidR="007D0DE3" w:rsidRPr="008406F4">
        <w:t>(</w:t>
      </w:r>
      <w:r w:rsidR="007D0DE3" w:rsidRPr="007850BB">
        <w:rPr>
          <w:b/>
          <w:bCs/>
          <w:highlight w:val="yellow"/>
        </w:rPr>
        <w:t>fig. 3</w:t>
      </w:r>
      <w:r w:rsidR="007D0DE3" w:rsidRPr="008406F4">
        <w:t>)</w:t>
      </w:r>
      <w:r w:rsidR="007D0DE3">
        <w:t>.</w:t>
      </w:r>
      <w:r w:rsidR="003C6D97" w:rsidRPr="008406F4">
        <w:t xml:space="preserve"> </w:t>
      </w:r>
      <w:r w:rsidR="007D0DE3">
        <w:t xml:space="preserve">It </w:t>
      </w:r>
      <w:r w:rsidR="003C6D97" w:rsidRPr="008406F4">
        <w:t>show</w:t>
      </w:r>
      <w:r w:rsidR="007D0DE3">
        <w:t>s</w:t>
      </w:r>
      <w:r w:rsidR="00D13AE8" w:rsidRPr="008406F4">
        <w:t xml:space="preserve"> </w:t>
      </w:r>
      <w:r w:rsidR="007A39B1">
        <w:t xml:space="preserve">two photographs of </w:t>
      </w:r>
      <w:r w:rsidR="00E6526E" w:rsidRPr="008406F4">
        <w:t xml:space="preserve">the poet </w:t>
      </w:r>
      <w:r w:rsidR="00C12BCB" w:rsidRPr="008406F4">
        <w:t>hemmed</w:t>
      </w:r>
      <w:r w:rsidR="00150346">
        <w:t xml:space="preserve"> </w:t>
      </w:r>
      <w:r w:rsidR="00C12BCB" w:rsidRPr="008406F4">
        <w:t>in on all sides by precious silver</w:t>
      </w:r>
      <w:r w:rsidR="00C12BCB" w:rsidRPr="00587F2B">
        <w:t xml:space="preserve">, </w:t>
      </w:r>
      <w:r w:rsidR="006037BA" w:rsidRPr="00587F2B">
        <w:t xml:space="preserve">backed by </w:t>
      </w:r>
      <w:r w:rsidR="00CA76FC" w:rsidRPr="008406F4">
        <w:t>a</w:t>
      </w:r>
      <w:r w:rsidR="006037BA" w:rsidRPr="008406F4">
        <w:t xml:space="preserve"> corpulent </w:t>
      </w:r>
      <w:proofErr w:type="spellStart"/>
      <w:r w:rsidR="00150346">
        <w:t>nep</w:t>
      </w:r>
      <w:r w:rsidR="00CD4E85" w:rsidRPr="008406F4">
        <w:t>man</w:t>
      </w:r>
      <w:proofErr w:type="spellEnd"/>
      <w:r w:rsidR="00CD4E85" w:rsidRPr="008406F4">
        <w:t>.</w:t>
      </w:r>
      <w:r w:rsidR="00F328A8" w:rsidRPr="008406F4">
        <w:t xml:space="preserve"> </w:t>
      </w:r>
      <w:r w:rsidR="00E64044" w:rsidRPr="008406F4">
        <w:t>For</w:t>
      </w:r>
      <w:r w:rsidR="00B2432C" w:rsidRPr="008406F4">
        <w:t xml:space="preserve"> </w:t>
      </w:r>
      <w:r w:rsidR="003C6D97" w:rsidRPr="008406F4">
        <w:t xml:space="preserve">the </w:t>
      </w:r>
      <w:r w:rsidR="00B2432C" w:rsidRPr="008406F4">
        <w:t xml:space="preserve">NEP-era </w:t>
      </w:r>
      <w:proofErr w:type="spellStart"/>
      <w:r w:rsidR="00B2432C" w:rsidRPr="008406F4">
        <w:t>photomont</w:t>
      </w:r>
      <w:r w:rsidR="00E64044" w:rsidRPr="008406F4">
        <w:t>eur</w:t>
      </w:r>
      <w:proofErr w:type="spellEnd"/>
      <w:r w:rsidR="00B2432C" w:rsidRPr="008406F4">
        <w:t xml:space="preserve">, the overwhelming </w:t>
      </w:r>
      <w:r w:rsidR="00ED756B" w:rsidRPr="008406F4">
        <w:t>accumulation</w:t>
      </w:r>
      <w:r w:rsidR="00B2432C" w:rsidRPr="008406F4">
        <w:t xml:space="preserve"> of domestic </w:t>
      </w:r>
      <w:r w:rsidR="00DE7753" w:rsidRPr="008406F4">
        <w:t>goods</w:t>
      </w:r>
      <w:r w:rsidR="00B2432C" w:rsidRPr="008406F4">
        <w:t xml:space="preserve"> </w:t>
      </w:r>
      <w:r w:rsidR="00150346">
        <w:t>represented</w:t>
      </w:r>
      <w:r w:rsidR="00100546" w:rsidRPr="008406F4">
        <w:t xml:space="preserve"> an obstacle</w:t>
      </w:r>
      <w:r w:rsidR="000C60BC" w:rsidRPr="008406F4">
        <w:t xml:space="preserve"> </w:t>
      </w:r>
      <w:r w:rsidR="00100546" w:rsidRPr="008406F4">
        <w:t>to</w:t>
      </w:r>
      <w:r w:rsidR="000C60BC" w:rsidRPr="008406F4">
        <w:t xml:space="preserve"> </w:t>
      </w:r>
      <w:r w:rsidR="0008165B" w:rsidRPr="008406F4">
        <w:t>communis</w:t>
      </w:r>
      <w:r w:rsidR="00100546" w:rsidRPr="008406F4">
        <w:t>t mobilization</w:t>
      </w:r>
      <w:r w:rsidR="00792F8D" w:rsidRPr="008406F4">
        <w:t xml:space="preserve">. </w:t>
      </w:r>
      <w:r w:rsidR="005E13E7" w:rsidRPr="008406F4">
        <w:t>A decade later,</w:t>
      </w:r>
      <w:r w:rsidR="0008165B" w:rsidRPr="008406F4">
        <w:t xml:space="preserve"> Brigade </w:t>
      </w:r>
      <w:r w:rsidR="0008165B" w:rsidRPr="00587F2B">
        <w:t>KGK</w:t>
      </w:r>
      <w:r w:rsidR="005E13E7" w:rsidRPr="00587F2B">
        <w:t xml:space="preserve"> used </w:t>
      </w:r>
      <w:r w:rsidR="0008165B" w:rsidRPr="00587F2B">
        <w:t>th</w:t>
      </w:r>
      <w:r w:rsidR="005E13E7" w:rsidRPr="00587F2B">
        <w:t>e</w:t>
      </w:r>
      <w:r w:rsidR="00792F8D" w:rsidRPr="00587F2B">
        <w:t xml:space="preserve"> </w:t>
      </w:r>
      <w:r w:rsidR="005E13E7" w:rsidRPr="00587F2B">
        <w:t xml:space="preserve">same </w:t>
      </w:r>
      <w:r w:rsidR="00363F87" w:rsidRPr="00587F2B">
        <w:t xml:space="preserve">compositional and </w:t>
      </w:r>
      <w:r w:rsidR="0008165B" w:rsidRPr="00587F2B">
        <w:t>styl</w:t>
      </w:r>
      <w:r w:rsidR="00363F87" w:rsidRPr="00587F2B">
        <w:t>istic principle</w:t>
      </w:r>
      <w:r w:rsidR="005E13E7" w:rsidRPr="00587F2B">
        <w:t>s</w:t>
      </w:r>
      <w:r w:rsidR="0008165B" w:rsidRPr="00587F2B">
        <w:t xml:space="preserve"> </w:t>
      </w:r>
      <w:r w:rsidR="00363F87" w:rsidRPr="00587F2B">
        <w:t xml:space="preserve">to </w:t>
      </w:r>
      <w:r w:rsidR="00281DAB" w:rsidRPr="00587F2B">
        <w:t xml:space="preserve">a different end. </w:t>
      </w:r>
      <w:r w:rsidR="00194D49" w:rsidRPr="00587F2B">
        <w:t>Where</w:t>
      </w:r>
      <w:r w:rsidR="00281DAB" w:rsidRPr="00587F2B">
        <w:t xml:space="preserve"> </w:t>
      </w:r>
      <w:r w:rsidR="00194D49" w:rsidRPr="00587F2B">
        <w:t xml:space="preserve">the </w:t>
      </w:r>
      <w:proofErr w:type="spellStart"/>
      <w:r w:rsidR="00A052B2" w:rsidRPr="00587F2B">
        <w:t>nep</w:t>
      </w:r>
      <w:r w:rsidR="00194D49" w:rsidRPr="00587F2B">
        <w:t>man</w:t>
      </w:r>
      <w:proofErr w:type="spellEnd"/>
      <w:r w:rsidR="00194D49" w:rsidRPr="00587F2B">
        <w:t xml:space="preserve"> represented an</w:t>
      </w:r>
      <w:r w:rsidR="00036B68" w:rsidRPr="00587F2B">
        <w:t xml:space="preserve"> external threat</w:t>
      </w:r>
      <w:r w:rsidR="00281DAB" w:rsidRPr="00587F2B">
        <w:t>,</w:t>
      </w:r>
      <w:r w:rsidR="001673DC" w:rsidRPr="00587F2B">
        <w:t xml:space="preserve"> </w:t>
      </w:r>
      <w:r w:rsidR="00926DCC" w:rsidRPr="00587F2B">
        <w:t xml:space="preserve">foreign to the </w:t>
      </w:r>
      <w:r w:rsidR="00587F2B" w:rsidRPr="00587F2B">
        <w:t>S</w:t>
      </w:r>
      <w:r w:rsidR="00926DCC" w:rsidRPr="00587F2B">
        <w:t>oviet way of life,</w:t>
      </w:r>
      <w:r w:rsidR="00281DAB" w:rsidRPr="00587F2B">
        <w:t xml:space="preserve"> </w:t>
      </w:r>
      <w:r w:rsidR="00926DCC" w:rsidRPr="00587F2B">
        <w:t>the</w:t>
      </w:r>
      <w:r w:rsidR="002E23B3" w:rsidRPr="00587F2B">
        <w:t xml:space="preserve"> traders targeted by Brigade KGK’s montage</w:t>
      </w:r>
      <w:r w:rsidR="00A41AA4" w:rsidRPr="00587F2B">
        <w:t xml:space="preserve"> </w:t>
      </w:r>
      <w:r w:rsidR="002E23B3" w:rsidRPr="00587F2B">
        <w:t>were</w:t>
      </w:r>
      <w:r w:rsidR="00036B68" w:rsidRPr="00587F2B">
        <w:t xml:space="preserve"> </w:t>
      </w:r>
      <w:r w:rsidR="009C237D" w:rsidRPr="00587F2B">
        <w:t>within the party</w:t>
      </w:r>
      <w:r w:rsidR="002E23B3" w:rsidRPr="00587F2B">
        <w:t xml:space="preserve">—Communists, but in name only, as Stalin </w:t>
      </w:r>
      <w:r w:rsidR="00CD5491" w:rsidRPr="00587F2B">
        <w:t>stated</w:t>
      </w:r>
      <w:r w:rsidR="00036B68" w:rsidRPr="00587F2B">
        <w:t>.</w:t>
      </w:r>
    </w:p>
    <w:p w14:paraId="34FF0D6D" w14:textId="5E4BAD48" w:rsidR="00E2314C" w:rsidRDefault="00CA6361" w:rsidP="00E2314C">
      <w:pPr>
        <w:pStyle w:val="AA-SL-BodyText"/>
      </w:pPr>
      <w:r w:rsidRPr="008406F4">
        <w:t xml:space="preserve">The distance between these two eras can be </w:t>
      </w:r>
      <w:r w:rsidR="001C3130" w:rsidRPr="008406F4">
        <w:t>gauged</w:t>
      </w:r>
      <w:r w:rsidRPr="008406F4">
        <w:t xml:space="preserve"> </w:t>
      </w:r>
      <w:r w:rsidR="001C3130" w:rsidRPr="008406F4">
        <w:t>with</w:t>
      </w:r>
      <w:r w:rsidRPr="008406F4">
        <w:t xml:space="preserve"> a </w:t>
      </w:r>
      <w:r w:rsidR="0022101C" w:rsidRPr="008406F4">
        <w:t xml:space="preserve">passage from the </w:t>
      </w:r>
      <w:r w:rsidR="00941B83" w:rsidRPr="008406F4">
        <w:t>popular</w:t>
      </w:r>
      <w:r w:rsidR="006A661A" w:rsidRPr="008406F4">
        <w:t xml:space="preserve"> satirical novel </w:t>
      </w:r>
      <w:r w:rsidR="00C64AD3" w:rsidRPr="008406F4">
        <w:t>by Il</w:t>
      </w:r>
      <w:r w:rsidR="00253242">
        <w:t>y</w:t>
      </w:r>
      <w:r w:rsidR="00C64AD3" w:rsidRPr="008406F4">
        <w:t xml:space="preserve">a </w:t>
      </w:r>
      <w:proofErr w:type="spellStart"/>
      <w:r w:rsidR="00C64AD3" w:rsidRPr="008406F4">
        <w:t>Ilf</w:t>
      </w:r>
      <w:proofErr w:type="spellEnd"/>
      <w:r w:rsidR="00C64AD3" w:rsidRPr="008406F4">
        <w:t xml:space="preserve"> and </w:t>
      </w:r>
      <w:proofErr w:type="spellStart"/>
      <w:r w:rsidR="00C64AD3" w:rsidRPr="008406F4">
        <w:t>Evgen</w:t>
      </w:r>
      <w:r w:rsidR="003149D8" w:rsidRPr="008406F4">
        <w:t>y</w:t>
      </w:r>
      <w:proofErr w:type="spellEnd"/>
      <w:r w:rsidR="00C64AD3" w:rsidRPr="008406F4">
        <w:t xml:space="preserve"> Petrov,</w:t>
      </w:r>
      <w:r w:rsidR="00A27C2F">
        <w:t xml:space="preserve"> </w:t>
      </w:r>
      <w:proofErr w:type="spellStart"/>
      <w:r w:rsidR="00A27C2F">
        <w:rPr>
          <w:i/>
          <w:iCs/>
        </w:rPr>
        <w:t>Dvenadtsat</w:t>
      </w:r>
      <w:proofErr w:type="spellEnd"/>
      <w:r w:rsidR="00A27C2F">
        <w:rPr>
          <w:i/>
          <w:iCs/>
        </w:rPr>
        <w:t xml:space="preserve">’ </w:t>
      </w:r>
      <w:proofErr w:type="spellStart"/>
      <w:r w:rsidR="00A27C2F">
        <w:rPr>
          <w:i/>
          <w:iCs/>
        </w:rPr>
        <w:t>stul’ev</w:t>
      </w:r>
      <w:proofErr w:type="spellEnd"/>
      <w:r w:rsidR="00A27C2F">
        <w:rPr>
          <w:i/>
          <w:iCs/>
        </w:rPr>
        <w:t xml:space="preserve"> </w:t>
      </w:r>
      <w:r w:rsidR="00A27C2F">
        <w:t>(</w:t>
      </w:r>
      <w:r w:rsidR="00EC2F0E">
        <w:t xml:space="preserve">1928; </w:t>
      </w:r>
      <w:r w:rsidR="00E2314C" w:rsidRPr="008406F4">
        <w:rPr>
          <w:i/>
          <w:iCs/>
        </w:rPr>
        <w:t>The Twelve Chairs</w:t>
      </w:r>
      <w:r w:rsidR="00BE16F2" w:rsidRPr="00BE16F2">
        <w:t>)</w:t>
      </w:r>
      <w:r w:rsidR="00580F2E" w:rsidRPr="00BE16F2">
        <w:t>.</w:t>
      </w:r>
      <w:r w:rsidR="00580F2E" w:rsidRPr="008406F4">
        <w:t xml:space="preserve"> </w:t>
      </w:r>
      <w:r w:rsidR="001514DF" w:rsidRPr="008406F4">
        <w:t xml:space="preserve">The novel follows the irrepressible </w:t>
      </w:r>
      <w:proofErr w:type="spellStart"/>
      <w:r w:rsidR="001514DF" w:rsidRPr="008406F4">
        <w:t>Ostap</w:t>
      </w:r>
      <w:proofErr w:type="spellEnd"/>
      <w:r w:rsidR="001514DF" w:rsidRPr="008406F4">
        <w:t xml:space="preserve"> Bender, a </w:t>
      </w:r>
      <w:r w:rsidR="00E2314C">
        <w:t>conman</w:t>
      </w:r>
      <w:r w:rsidR="00525C04" w:rsidRPr="008406F4">
        <w:t xml:space="preserve">, </w:t>
      </w:r>
      <w:r w:rsidR="00E430F3" w:rsidRPr="00EC2F0E">
        <w:t>master</w:t>
      </w:r>
      <w:r w:rsidR="00E430F3" w:rsidRPr="008406F4">
        <w:t xml:space="preserve"> of the new </w:t>
      </w:r>
      <w:r w:rsidR="00525C04" w:rsidRPr="008406F4">
        <w:t>Bolshevik</w:t>
      </w:r>
      <w:r w:rsidR="00E430F3" w:rsidRPr="008406F4">
        <w:t xml:space="preserve"> argot, </w:t>
      </w:r>
      <w:r w:rsidR="00F26548" w:rsidRPr="008406F4">
        <w:t>and all</w:t>
      </w:r>
      <w:r w:rsidR="00CE4C6A">
        <w:t xml:space="preserve"> </w:t>
      </w:r>
      <w:r w:rsidR="00F26548" w:rsidRPr="008406F4">
        <w:t xml:space="preserve">around </w:t>
      </w:r>
      <w:r w:rsidR="00E430F3" w:rsidRPr="008406F4">
        <w:t xml:space="preserve">“smooth operator,” </w:t>
      </w:r>
      <w:r w:rsidR="00F26548" w:rsidRPr="008406F4">
        <w:t xml:space="preserve">as he seeks </w:t>
      </w:r>
      <w:r w:rsidR="00C702B5" w:rsidRPr="008406F4">
        <w:t xml:space="preserve">his fortune: a set of jewels that </w:t>
      </w:r>
      <w:r w:rsidR="00485B71" w:rsidRPr="008406F4">
        <w:t xml:space="preserve">the mother of a provincial noble sewed into the cushion of a </w:t>
      </w:r>
      <w:r w:rsidR="007F045D" w:rsidRPr="008406F4">
        <w:t xml:space="preserve">dining chair </w:t>
      </w:r>
      <w:r w:rsidR="00062DA5" w:rsidRPr="008406F4">
        <w:t>as</w:t>
      </w:r>
      <w:r w:rsidR="007F045D" w:rsidRPr="008406F4">
        <w:t xml:space="preserve"> the revolution</w:t>
      </w:r>
      <w:r w:rsidR="00062DA5" w:rsidRPr="008406F4">
        <w:t xml:space="preserve"> unfolded around her</w:t>
      </w:r>
      <w:r w:rsidR="007F045D" w:rsidRPr="008406F4">
        <w:t xml:space="preserve">. </w:t>
      </w:r>
      <w:r w:rsidR="00E83437" w:rsidRPr="008406F4">
        <w:t xml:space="preserve">When Bender visits a poet </w:t>
      </w:r>
      <w:r w:rsidR="002D7E50" w:rsidRPr="008406F4">
        <w:t xml:space="preserve">friend </w:t>
      </w:r>
      <w:r w:rsidR="00E83437" w:rsidRPr="008406F4">
        <w:t>who sleeps on the floor of a communal apartment in Moscow, t</w:t>
      </w:r>
      <w:r w:rsidR="006C4475" w:rsidRPr="008406F4">
        <w:t>he authors</w:t>
      </w:r>
      <w:r w:rsidR="00CA543B" w:rsidRPr="008406F4">
        <w:t xml:space="preserve"> draw a stark contrast between the new</w:t>
      </w:r>
      <w:r w:rsidR="00687C44" w:rsidRPr="008406F4">
        <w:t xml:space="preserve"> </w:t>
      </w:r>
      <w:r w:rsidR="00941B83" w:rsidRPr="008406F4">
        <w:t xml:space="preserve">ethical </w:t>
      </w:r>
      <w:r w:rsidR="00687C44" w:rsidRPr="008406F4">
        <w:t>existence</w:t>
      </w:r>
      <w:r w:rsidR="00CA543B" w:rsidRPr="008406F4">
        <w:t xml:space="preserve"> </w:t>
      </w:r>
      <w:r w:rsidR="00C23E80" w:rsidRPr="008406F4">
        <w:t xml:space="preserve">pursued by young </w:t>
      </w:r>
      <w:r w:rsidR="00FD1110">
        <w:t>C</w:t>
      </w:r>
      <w:r w:rsidR="00C23E80" w:rsidRPr="008406F4">
        <w:t>ommunists and the</w:t>
      </w:r>
      <w:r w:rsidR="005B1B6E" w:rsidRPr="008406F4">
        <w:t xml:space="preserve"> familiar</w:t>
      </w:r>
      <w:r w:rsidR="00C23E80" w:rsidRPr="008406F4">
        <w:t xml:space="preserve"> </w:t>
      </w:r>
      <w:r w:rsidR="00941B83" w:rsidRPr="008406F4">
        <w:t>comforts</w:t>
      </w:r>
      <w:r w:rsidR="00C23E80" w:rsidRPr="008406F4">
        <w:t xml:space="preserve"> of the old way of life</w:t>
      </w:r>
      <w:r w:rsidR="00FA3C4B" w:rsidRPr="008406F4">
        <w:t xml:space="preserve">. In </w:t>
      </w:r>
      <w:r w:rsidR="001231D3" w:rsidRPr="008406F4">
        <w:t xml:space="preserve">witheringly ironic indirect discourse, </w:t>
      </w:r>
      <w:proofErr w:type="spellStart"/>
      <w:r w:rsidR="00607EC1" w:rsidRPr="008406F4">
        <w:t>Ilf</w:t>
      </w:r>
      <w:proofErr w:type="spellEnd"/>
      <w:r w:rsidR="00607EC1" w:rsidRPr="008406F4">
        <w:t xml:space="preserve"> and Petrov</w:t>
      </w:r>
      <w:r w:rsidR="00E83437" w:rsidRPr="008406F4">
        <w:t xml:space="preserve"> </w:t>
      </w:r>
      <w:r w:rsidR="007A45F2" w:rsidRPr="008406F4">
        <w:t>skewer</w:t>
      </w:r>
      <w:r w:rsidR="002A3BD6" w:rsidRPr="008406F4">
        <w:t xml:space="preserve"> </w:t>
      </w:r>
      <w:r w:rsidR="0028159E" w:rsidRPr="008406F4">
        <w:t xml:space="preserve">the </w:t>
      </w:r>
      <w:r w:rsidR="007A0762">
        <w:t xml:space="preserve">attitude of </w:t>
      </w:r>
      <w:r w:rsidR="00635FDC">
        <w:t xml:space="preserve">vigilance </w:t>
      </w:r>
      <w:r w:rsidR="005B04FC">
        <w:t>against</w:t>
      </w:r>
      <w:r w:rsidR="00CF7051">
        <w:t xml:space="preserve"> domestic comfort that motivates</w:t>
      </w:r>
      <w:r w:rsidR="0028159E" w:rsidRPr="008406F4">
        <w:t xml:space="preserve"> the protagonist of </w:t>
      </w:r>
      <w:proofErr w:type="spellStart"/>
      <w:r w:rsidR="0028159E" w:rsidRPr="008406F4">
        <w:t>Mayakovsky’s</w:t>
      </w:r>
      <w:proofErr w:type="spellEnd"/>
      <w:r w:rsidR="00D0460F">
        <w:t xml:space="preserve"> “Pro </w:t>
      </w:r>
      <w:proofErr w:type="spellStart"/>
      <w:r w:rsidR="00C014C8">
        <w:t>e</w:t>
      </w:r>
      <w:r w:rsidR="00D0460F">
        <w:t>to</w:t>
      </w:r>
      <w:proofErr w:type="spellEnd"/>
      <w:r w:rsidR="00D0460F">
        <w:t>”</w:t>
      </w:r>
      <w:r w:rsidR="0028159E" w:rsidRPr="008406F4">
        <w:t>:</w:t>
      </w:r>
    </w:p>
    <w:p w14:paraId="6391F91E" w14:textId="575D9D1F" w:rsidR="00E2314C" w:rsidRDefault="00D64449" w:rsidP="00E2314C">
      <w:pPr>
        <w:pStyle w:val="AA-SL-Blockquote"/>
      </w:pPr>
      <w:r w:rsidRPr="008406F4">
        <w:t>A mattress is insatiable</w:t>
      </w:r>
      <w:proofErr w:type="gramStart"/>
      <w:r w:rsidR="006E7A29">
        <w:t>.</w:t>
      </w:r>
      <w:r w:rsidR="00E2314C">
        <w:t xml:space="preserve"> . . .</w:t>
      </w:r>
      <w:proofErr w:type="gramEnd"/>
      <w:r w:rsidR="00E2314C">
        <w:t xml:space="preserve"> </w:t>
      </w:r>
      <w:r w:rsidR="004F566A" w:rsidRPr="008406F4">
        <w:t xml:space="preserve">It needs a bookcase. It needs a table with thick stupid legs. Creaking its springs, </w:t>
      </w:r>
      <w:r w:rsidR="00A44AE4" w:rsidRPr="008406F4">
        <w:t xml:space="preserve">it demands drapes, a door curtain, and pots and pans </w:t>
      </w:r>
      <w:r w:rsidR="00A44AE4" w:rsidRPr="008406F4">
        <w:lastRenderedPageBreak/>
        <w:t>for the kitchen. It shoves people and says to them:</w:t>
      </w:r>
    </w:p>
    <w:p w14:paraId="421C221A" w14:textId="77777777" w:rsidR="00E2314C" w:rsidRDefault="00A44AE4" w:rsidP="00E2314C">
      <w:pPr>
        <w:pStyle w:val="AA-SL-Blockquote"/>
      </w:pPr>
      <w:r w:rsidRPr="008406F4">
        <w:t>“Go on! Buy a washboard and a rolling pin!”</w:t>
      </w:r>
    </w:p>
    <w:p w14:paraId="76816528" w14:textId="77777777" w:rsidR="00E2314C" w:rsidRDefault="003755A2" w:rsidP="00E2314C">
      <w:pPr>
        <w:pStyle w:val="AA-SL-Blockquote"/>
      </w:pPr>
      <w:r w:rsidRPr="008406F4">
        <w:t xml:space="preserve">“I’m ashamed of you, man. You haven’t yet got a </w:t>
      </w:r>
      <w:r w:rsidR="00E300FA" w:rsidRPr="008406F4">
        <w:t>carpet.”</w:t>
      </w:r>
    </w:p>
    <w:p w14:paraId="2E90EC34" w14:textId="77777777" w:rsidR="00E2314C" w:rsidRDefault="00E300FA" w:rsidP="00E2314C">
      <w:pPr>
        <w:pStyle w:val="AA-SL-Blockquote"/>
      </w:pPr>
      <w:r w:rsidRPr="008406F4">
        <w:t>A mattress remembers and does everything in its own way.</w:t>
      </w:r>
    </w:p>
    <w:p w14:paraId="22762995" w14:textId="77777777" w:rsidR="00E2314C" w:rsidRDefault="00E300FA" w:rsidP="00E2314C">
      <w:pPr>
        <w:pStyle w:val="AA-SL-Blockquote"/>
      </w:pPr>
      <w:r w:rsidRPr="008406F4">
        <w:t>Not even a poet can escape</w:t>
      </w:r>
      <w:r w:rsidR="00977E89" w:rsidRPr="008406F4">
        <w:t xml:space="preserve"> the common lot. Here he comes, carrying one from the market, hugging it to his soft belly with horror.</w:t>
      </w:r>
    </w:p>
    <w:p w14:paraId="5CA3C574" w14:textId="1439406A" w:rsidR="00195CA6" w:rsidRPr="004B2C2F" w:rsidRDefault="00977E89" w:rsidP="004B2C2F">
      <w:pPr>
        <w:pStyle w:val="AA-SL-Blockquote"/>
      </w:pPr>
      <w:r w:rsidRPr="008406F4">
        <w:t>“I’ll break down your resistance, poet,” says the mattress.</w:t>
      </w:r>
      <w:r w:rsidR="00566E91" w:rsidRPr="00E2314C">
        <w:rPr>
          <w:vertAlign w:val="superscript"/>
        </w:rPr>
        <w:endnoteReference w:id="18"/>
      </w:r>
    </w:p>
    <w:p w14:paraId="2F4649A7" w14:textId="52BE8150" w:rsidR="00991B3C" w:rsidRPr="008406F4" w:rsidRDefault="0069697C" w:rsidP="00E2314C">
      <w:pPr>
        <w:pStyle w:val="AA-SL-BodyText"/>
      </w:pPr>
      <w:r w:rsidRPr="008406F4">
        <w:t xml:space="preserve">As </w:t>
      </w:r>
      <w:proofErr w:type="spellStart"/>
      <w:r w:rsidRPr="008406F4">
        <w:t>Kiaer</w:t>
      </w:r>
      <w:proofErr w:type="spellEnd"/>
      <w:r w:rsidRPr="008406F4">
        <w:t xml:space="preserve"> has argued, </w:t>
      </w:r>
      <w:r w:rsidRPr="00E2314C">
        <w:t>this</w:t>
      </w:r>
      <w:r w:rsidRPr="008406F4">
        <w:t xml:space="preserve"> </w:t>
      </w:r>
      <w:r w:rsidR="00926AA3" w:rsidRPr="008406F4">
        <w:t>kind</w:t>
      </w:r>
      <w:r w:rsidRPr="008406F4">
        <w:t xml:space="preserve"> of </w:t>
      </w:r>
      <w:r w:rsidR="00926AA3" w:rsidRPr="008406F4">
        <w:t xml:space="preserve">spontaneous </w:t>
      </w:r>
      <w:r w:rsidR="00FB5AAA" w:rsidRPr="008406F4">
        <w:t>“</w:t>
      </w:r>
      <w:r w:rsidRPr="008406F4">
        <w:t>thing theory</w:t>
      </w:r>
      <w:r w:rsidR="00FB5AAA" w:rsidRPr="008406F4">
        <w:t>”</w:t>
      </w:r>
      <w:r w:rsidR="00BD7290" w:rsidRPr="008406F4">
        <w:t xml:space="preserve"> led </w:t>
      </w:r>
      <w:proofErr w:type="spellStart"/>
      <w:r w:rsidR="00BD7290" w:rsidRPr="008406F4">
        <w:t>Mayakovsky</w:t>
      </w:r>
      <w:proofErr w:type="spellEnd"/>
      <w:r w:rsidR="00BD7290" w:rsidRPr="008406F4">
        <w:t xml:space="preserve"> to</w:t>
      </w:r>
      <w:r w:rsidR="00B13146" w:rsidRPr="008406F4">
        <w:t xml:space="preserve"> re</w:t>
      </w:r>
      <w:r w:rsidR="00403E34" w:rsidRPr="008406F4">
        <w:t>purpose</w:t>
      </w:r>
      <w:r w:rsidR="00912CD6" w:rsidRPr="008406F4">
        <w:t xml:space="preserve"> </w:t>
      </w:r>
      <w:r w:rsidR="00BD7290" w:rsidRPr="008406F4">
        <w:t xml:space="preserve">the commodity fetish in </w:t>
      </w:r>
      <w:r w:rsidR="00F95B96" w:rsidRPr="008406F4">
        <w:t xml:space="preserve">his </w:t>
      </w:r>
      <w:r w:rsidR="00B13146" w:rsidRPr="008406F4">
        <w:t>advertisements for</w:t>
      </w:r>
      <w:r w:rsidR="0041697F" w:rsidRPr="008406F4">
        <w:t xml:space="preserve"> Bolshevik-made</w:t>
      </w:r>
      <w:r w:rsidR="00BD7290" w:rsidRPr="008406F4">
        <w:t xml:space="preserve"> “comradely object</w:t>
      </w:r>
      <w:r w:rsidR="00912CD6" w:rsidRPr="008406F4">
        <w:t>s</w:t>
      </w:r>
      <w:r w:rsidR="00BD7290" w:rsidRPr="008406F4">
        <w:t xml:space="preserve">” </w:t>
      </w:r>
      <w:r w:rsidR="00A00ABB" w:rsidRPr="008406F4">
        <w:t xml:space="preserve">during Trotsky’s campaign </w:t>
      </w:r>
      <w:r w:rsidR="00A00ABB" w:rsidRPr="00BE16F2">
        <w:t xml:space="preserve">for a </w:t>
      </w:r>
      <w:r w:rsidR="00843306" w:rsidRPr="00BE16F2">
        <w:t xml:space="preserve">new </w:t>
      </w:r>
      <w:proofErr w:type="spellStart"/>
      <w:r w:rsidR="00E2314C" w:rsidRPr="00BE16F2">
        <w:rPr>
          <w:i/>
          <w:iCs/>
        </w:rPr>
        <w:t>byt</w:t>
      </w:r>
      <w:proofErr w:type="spellEnd"/>
      <w:r w:rsidR="00F363C0" w:rsidRPr="00BE16F2">
        <w:t xml:space="preserve">. </w:t>
      </w:r>
      <w:r w:rsidR="00CE13A8" w:rsidRPr="00BE16F2">
        <w:t xml:space="preserve">The poet in </w:t>
      </w:r>
      <w:r w:rsidR="00E2314C" w:rsidRPr="00BE16F2">
        <w:rPr>
          <w:i/>
          <w:iCs/>
        </w:rPr>
        <w:t>The Twelve Chairs</w:t>
      </w:r>
      <w:r w:rsidR="00741795" w:rsidRPr="00BE16F2">
        <w:t xml:space="preserve"> </w:t>
      </w:r>
      <w:r w:rsidR="00CE13A8" w:rsidRPr="00BE16F2">
        <w:t>is</w:t>
      </w:r>
      <w:r w:rsidR="00747E94" w:rsidRPr="00BE16F2">
        <w:t xml:space="preserve"> portrayed somewhat less sympathetically</w:t>
      </w:r>
      <w:r w:rsidR="00FC63D1" w:rsidRPr="00BE16F2">
        <w:t xml:space="preserve"> than </w:t>
      </w:r>
      <w:proofErr w:type="spellStart"/>
      <w:r w:rsidR="00F84649" w:rsidRPr="00BE16F2">
        <w:t>Mayakovsky’s</w:t>
      </w:r>
      <w:proofErr w:type="spellEnd"/>
      <w:r w:rsidR="00F84649" w:rsidRPr="00BE16F2">
        <w:t xml:space="preserve"> poet</w:t>
      </w:r>
      <w:r w:rsidR="00FC63D1" w:rsidRPr="00BE16F2">
        <w:t xml:space="preserve">; </w:t>
      </w:r>
      <w:r w:rsidR="00661A8C" w:rsidRPr="00BE16F2">
        <w:t xml:space="preserve">the former </w:t>
      </w:r>
      <w:r w:rsidR="00475521" w:rsidRPr="00BE16F2">
        <w:t>is</w:t>
      </w:r>
      <w:r w:rsidR="00747E94" w:rsidRPr="00BE16F2">
        <w:t xml:space="preserve"> </w:t>
      </w:r>
      <w:r w:rsidR="00CE13A8" w:rsidRPr="00BE16F2">
        <w:t xml:space="preserve">an idealist, a </w:t>
      </w:r>
      <w:r w:rsidR="007276DA" w:rsidRPr="00BE16F2">
        <w:t xml:space="preserve">lover of </w:t>
      </w:r>
      <w:r w:rsidR="00661A8C" w:rsidRPr="00BE16F2">
        <w:t xml:space="preserve">Leo </w:t>
      </w:r>
      <w:r w:rsidR="007276DA" w:rsidRPr="00BE16F2">
        <w:t xml:space="preserve">Tolstoy, and a vegetarian. </w:t>
      </w:r>
      <w:r w:rsidR="00661A8C" w:rsidRPr="00BE16F2">
        <w:t>B</w:t>
      </w:r>
      <w:r w:rsidR="00590D07" w:rsidRPr="00BE16F2">
        <w:t xml:space="preserve">oth </w:t>
      </w:r>
      <w:r w:rsidR="00590D07" w:rsidRPr="00476E32">
        <w:t>types</w:t>
      </w:r>
      <w:r w:rsidR="00661A8C" w:rsidRPr="00476E32">
        <w:t>, however,</w:t>
      </w:r>
      <w:r w:rsidR="00590D07" w:rsidRPr="00476E32">
        <w:t xml:space="preserve"> </w:t>
      </w:r>
      <w:r w:rsidR="00632236" w:rsidRPr="00476E32">
        <w:t>were target</w:t>
      </w:r>
      <w:r w:rsidR="00475521" w:rsidRPr="00476E32">
        <w:t xml:space="preserve">ed in </w:t>
      </w:r>
      <w:r w:rsidR="008E713C" w:rsidRPr="00476E32">
        <w:t>the</w:t>
      </w:r>
      <w:r w:rsidR="00726128" w:rsidRPr="00476E32">
        <w:t xml:space="preserve"> </w:t>
      </w:r>
      <w:r w:rsidR="00EA667F" w:rsidRPr="00476E32">
        <w:t xml:space="preserve">Stalinist </w:t>
      </w:r>
      <w:r w:rsidR="00726128" w:rsidRPr="00476E32">
        <w:t xml:space="preserve">campaign against </w:t>
      </w:r>
      <w:r w:rsidR="00661A8C" w:rsidRPr="00476E32">
        <w:t xml:space="preserve">the </w:t>
      </w:r>
      <w:r w:rsidR="00E2314C" w:rsidRPr="00476E32">
        <w:t>left</w:t>
      </w:r>
      <w:r w:rsidR="00661A8C" w:rsidRPr="00476E32">
        <w:t>-</w:t>
      </w:r>
      <w:r w:rsidR="00E2314C" w:rsidRPr="00476E32">
        <w:t>wing</w:t>
      </w:r>
      <w:r w:rsidR="00475521" w:rsidRPr="00476E32">
        <w:t xml:space="preserve"> ideology and </w:t>
      </w:r>
      <w:r w:rsidR="009B0174" w:rsidRPr="00476E32">
        <w:t>Trotskyism</w:t>
      </w:r>
      <w:r w:rsidR="00862F01" w:rsidRPr="00476E32">
        <w:t>. And</w:t>
      </w:r>
      <w:r w:rsidR="00494B67" w:rsidRPr="00476E32">
        <w:t>,</w:t>
      </w:r>
      <w:r w:rsidR="00862F01" w:rsidRPr="00476E32">
        <w:t xml:space="preserve"> as Mikhail </w:t>
      </w:r>
      <w:proofErr w:type="spellStart"/>
      <w:r w:rsidR="00862F01" w:rsidRPr="00476E32">
        <w:t>Odesskii</w:t>
      </w:r>
      <w:proofErr w:type="spellEnd"/>
      <w:r w:rsidR="00862F01" w:rsidRPr="00476E32">
        <w:t xml:space="preserve"> and David Feldman show</w:t>
      </w:r>
      <w:r w:rsidR="005D60F9" w:rsidRPr="00476E32">
        <w:t xml:space="preserve"> in their critical introduction to the </w:t>
      </w:r>
      <w:r w:rsidR="009F7380">
        <w:t>text,</w:t>
      </w:r>
      <w:r w:rsidR="005D60F9" w:rsidRPr="00476E32">
        <w:t xml:space="preserve"> </w:t>
      </w:r>
      <w:r w:rsidR="00F064C3" w:rsidRPr="00476E32">
        <w:t>this</w:t>
      </w:r>
      <w:r w:rsidR="005D60F9" w:rsidRPr="00476E32">
        <w:t xml:space="preserve"> campaign</w:t>
      </w:r>
      <w:r w:rsidR="007A45F2" w:rsidRPr="00476E32">
        <w:t xml:space="preserve"> </w:t>
      </w:r>
      <w:r w:rsidR="00661A8C" w:rsidRPr="00476E32">
        <w:t>underpin</w:t>
      </w:r>
      <w:r w:rsidR="005D60F9" w:rsidRPr="00476E32">
        <w:t>ned</w:t>
      </w:r>
      <w:r w:rsidR="00843306" w:rsidRPr="00476E32">
        <w:t xml:space="preserve"> </w:t>
      </w:r>
      <w:proofErr w:type="spellStart"/>
      <w:r w:rsidR="002129DA" w:rsidRPr="00476E32">
        <w:t>Ilf</w:t>
      </w:r>
      <w:proofErr w:type="spellEnd"/>
      <w:r w:rsidR="002129DA" w:rsidRPr="00476E32">
        <w:t xml:space="preserve"> and Petrov’s</w:t>
      </w:r>
      <w:r w:rsidR="00843306" w:rsidRPr="00476E32">
        <w:t xml:space="preserve"> </w:t>
      </w:r>
      <w:r w:rsidR="00494B67" w:rsidRPr="00476E32">
        <w:t xml:space="preserve">1927 </w:t>
      </w:r>
      <w:r w:rsidR="00843306" w:rsidRPr="00476E32">
        <w:t>commission</w:t>
      </w:r>
      <w:r w:rsidR="004E7FFC" w:rsidRPr="00476E32">
        <w:t xml:space="preserve"> for a serialized novel</w:t>
      </w:r>
      <w:r w:rsidR="00843306" w:rsidRPr="00476E32">
        <w:t xml:space="preserve"> </w:t>
      </w:r>
      <w:r w:rsidR="000023C4" w:rsidRPr="00476E32">
        <w:t xml:space="preserve">from the </w:t>
      </w:r>
      <w:r w:rsidR="00C17339" w:rsidRPr="00476E32">
        <w:t xml:space="preserve">monthly </w:t>
      </w:r>
      <w:r w:rsidR="000023C4" w:rsidRPr="00476E32">
        <w:t xml:space="preserve">literary journal </w:t>
      </w:r>
      <w:r w:rsidR="00901F19" w:rsidRPr="00476E32">
        <w:rPr>
          <w:i/>
          <w:iCs/>
        </w:rPr>
        <w:t xml:space="preserve">30 </w:t>
      </w:r>
      <w:proofErr w:type="spellStart"/>
      <w:r w:rsidR="00901F19" w:rsidRPr="00476E32">
        <w:rPr>
          <w:i/>
          <w:iCs/>
        </w:rPr>
        <w:t>dn</w:t>
      </w:r>
      <w:r w:rsidR="00C17339" w:rsidRPr="00476E32">
        <w:rPr>
          <w:i/>
          <w:iCs/>
        </w:rPr>
        <w:t>e</w:t>
      </w:r>
      <w:r w:rsidR="00901F19" w:rsidRPr="00476E32">
        <w:rPr>
          <w:i/>
          <w:iCs/>
        </w:rPr>
        <w:t>i</w:t>
      </w:r>
      <w:proofErr w:type="spellEnd"/>
      <w:r w:rsidR="00901F19" w:rsidRPr="00476E32">
        <w:rPr>
          <w:i/>
          <w:iCs/>
        </w:rPr>
        <w:t xml:space="preserve"> </w:t>
      </w:r>
      <w:r w:rsidR="00901F19" w:rsidRPr="00476E32">
        <w:t xml:space="preserve">(30 </w:t>
      </w:r>
      <w:r w:rsidR="00476E32" w:rsidRPr="00476E32">
        <w:t>d</w:t>
      </w:r>
      <w:r w:rsidR="00901F19" w:rsidRPr="00476E32">
        <w:t>ays)</w:t>
      </w:r>
      <w:r w:rsidR="00726128" w:rsidRPr="00476E32">
        <w:t>.</w:t>
      </w:r>
      <w:r w:rsidR="00566E91" w:rsidRPr="00476E32">
        <w:rPr>
          <w:vertAlign w:val="superscript"/>
        </w:rPr>
        <w:endnoteReference w:id="19"/>
      </w:r>
      <w:r w:rsidR="00566E91" w:rsidRPr="00476E32">
        <w:t xml:space="preserve"> </w:t>
      </w:r>
      <w:r w:rsidR="00B75B16" w:rsidRPr="00476E32">
        <w:t xml:space="preserve">For this reason, </w:t>
      </w:r>
      <w:r w:rsidR="00AD4856" w:rsidRPr="00476E32">
        <w:t>literary scholar</w:t>
      </w:r>
      <w:r w:rsidR="008904BF" w:rsidRPr="00476E32">
        <w:t xml:space="preserve"> </w:t>
      </w:r>
      <w:r w:rsidR="00B75B16" w:rsidRPr="00476E32">
        <w:t xml:space="preserve">Maya </w:t>
      </w:r>
      <w:proofErr w:type="spellStart"/>
      <w:r w:rsidR="00B75B16" w:rsidRPr="00476E32">
        <w:t>Vinokur</w:t>
      </w:r>
      <w:proofErr w:type="spellEnd"/>
      <w:r w:rsidR="00B75B16" w:rsidRPr="00476E32">
        <w:t xml:space="preserve"> </w:t>
      </w:r>
      <w:r w:rsidR="00667912" w:rsidRPr="00476E32">
        <w:t>argues that</w:t>
      </w:r>
      <w:r w:rsidR="00B75B16" w:rsidRPr="00476E32">
        <w:t xml:space="preserve"> </w:t>
      </w:r>
      <w:proofErr w:type="spellStart"/>
      <w:r w:rsidR="00B75B16" w:rsidRPr="00476E32">
        <w:t>Ilf</w:t>
      </w:r>
      <w:proofErr w:type="spellEnd"/>
      <w:r w:rsidR="00B75B16" w:rsidRPr="00476E32">
        <w:t xml:space="preserve"> and Petrov’s novels </w:t>
      </w:r>
      <w:r w:rsidR="00B75B16" w:rsidRPr="008406F4">
        <w:t>mark the transition from a traditional form of Russian satire</w:t>
      </w:r>
      <w:r w:rsidR="00B71C60" w:rsidRPr="008406F4">
        <w:t xml:space="preserve"> </w:t>
      </w:r>
      <w:r w:rsidR="00DD7CD4" w:rsidRPr="008406F4">
        <w:t>exemplified</w:t>
      </w:r>
      <w:r w:rsidR="00B71C60" w:rsidRPr="008406F4">
        <w:t xml:space="preserve"> by</w:t>
      </w:r>
      <w:r w:rsidR="008F1E4B" w:rsidRPr="008406F4">
        <w:t xml:space="preserve"> Gogol’s</w:t>
      </w:r>
      <w:r w:rsidR="00B71C60" w:rsidRPr="008406F4">
        <w:t xml:space="preserve"> “laughter through tears” to a new kind of Stalinist “laughter without tears.”</w:t>
      </w:r>
      <w:r w:rsidR="00566E91" w:rsidRPr="00E2314C">
        <w:rPr>
          <w:vertAlign w:val="superscript"/>
        </w:rPr>
        <w:endnoteReference w:id="20"/>
      </w:r>
      <w:r w:rsidR="00566E91" w:rsidRPr="008406F4">
        <w:t xml:space="preserve"> </w:t>
      </w:r>
      <w:r w:rsidR="007A45F2" w:rsidRPr="008406F4">
        <w:t xml:space="preserve">This new </w:t>
      </w:r>
      <w:r w:rsidR="00431F29" w:rsidRPr="008406F4">
        <w:t>type</w:t>
      </w:r>
      <w:r w:rsidR="007A45F2" w:rsidRPr="008406F4">
        <w:t xml:space="preserve"> of laughter, which rippled through the auditorium as Stalin delivered his report, is what Brigade KGK </w:t>
      </w:r>
      <w:r w:rsidR="00D66D41" w:rsidRPr="00F54083">
        <w:t>wanted</w:t>
      </w:r>
      <w:r w:rsidR="007A45F2" w:rsidRPr="008406F4">
        <w:t xml:space="preserve"> their photomontages</w:t>
      </w:r>
      <w:r w:rsidR="00D66D41">
        <w:t xml:space="preserve"> to provoke from the viewer</w:t>
      </w:r>
      <w:r w:rsidR="007A45F2" w:rsidRPr="008406F4">
        <w:t>.</w:t>
      </w:r>
    </w:p>
    <w:p w14:paraId="469ACC7A" w14:textId="77777777" w:rsidR="001A7EED" w:rsidRPr="004B2C2F" w:rsidRDefault="001A7EED" w:rsidP="004B2C2F">
      <w:pPr>
        <w:pStyle w:val="AA-SL-BodyTextNoInd"/>
      </w:pPr>
    </w:p>
    <w:p w14:paraId="47D9231F" w14:textId="18FFBB57" w:rsidR="00E2314C" w:rsidRPr="00E2314C" w:rsidRDefault="001E1F60" w:rsidP="0014278B">
      <w:pPr>
        <w:pStyle w:val="Heading2"/>
      </w:pPr>
      <w:r>
        <w:lastRenderedPageBreak/>
        <w:t>Satire</w:t>
      </w:r>
      <w:r w:rsidR="00E2314C" w:rsidRPr="00E2314C">
        <w:t>, a Realist Genre</w:t>
      </w:r>
    </w:p>
    <w:p w14:paraId="1B52B506" w14:textId="1FC2D32C" w:rsidR="00566E91" w:rsidRPr="008406F4" w:rsidRDefault="0092106F" w:rsidP="00E2314C">
      <w:pPr>
        <w:pStyle w:val="AA-SL-BodyTextNoInd"/>
      </w:pPr>
      <w:r w:rsidRPr="008406F4">
        <w:t xml:space="preserve">Recently, </w:t>
      </w:r>
      <w:proofErr w:type="gramStart"/>
      <w:r w:rsidRPr="008406F4">
        <w:t>a</w:t>
      </w:r>
      <w:r w:rsidR="00E40FA0" w:rsidRPr="008406F4">
        <w:t xml:space="preserve"> number of</w:t>
      </w:r>
      <w:proofErr w:type="gramEnd"/>
      <w:r w:rsidR="00E40FA0" w:rsidRPr="008406F4">
        <w:t xml:space="preserve"> scholars have demonstrated</w:t>
      </w:r>
      <w:r w:rsidR="00CE1B26" w:rsidRPr="008406F4">
        <w:t xml:space="preserve"> that</w:t>
      </w:r>
      <w:r w:rsidR="00E40FA0" w:rsidRPr="008406F4">
        <w:t xml:space="preserve"> </w:t>
      </w:r>
      <w:r w:rsidR="00A9787C" w:rsidRPr="008406F4">
        <w:t>the famously slippery definition of socialist realism did not exclude satire</w:t>
      </w:r>
      <w:r w:rsidR="007D3209" w:rsidRPr="008406F4">
        <w:t xml:space="preserve">. </w:t>
      </w:r>
      <w:r w:rsidR="007A45F2" w:rsidRPr="00F54083">
        <w:t xml:space="preserve">As </w:t>
      </w:r>
      <w:r w:rsidR="007B5DEA" w:rsidRPr="00F54083">
        <w:t xml:space="preserve">art historian </w:t>
      </w:r>
      <w:r w:rsidR="006E1E9F" w:rsidRPr="00F54083">
        <w:t>Annie</w:t>
      </w:r>
      <w:r w:rsidR="006E1E9F" w:rsidRPr="008406F4">
        <w:t xml:space="preserve"> </w:t>
      </w:r>
      <w:proofErr w:type="spellStart"/>
      <w:r w:rsidR="006E1E9F" w:rsidRPr="008406F4">
        <w:t>Gérin</w:t>
      </w:r>
      <w:proofErr w:type="spellEnd"/>
      <w:r w:rsidR="00831DD0" w:rsidRPr="008406F4">
        <w:t xml:space="preserve"> argues</w:t>
      </w:r>
      <w:r w:rsidR="007A45F2" w:rsidRPr="008406F4">
        <w:t>,</w:t>
      </w:r>
      <w:r w:rsidR="00831DD0" w:rsidRPr="008406F4">
        <w:t xml:space="preserve"> the former </w:t>
      </w:r>
      <w:r w:rsidR="007B5DEA">
        <w:t>c</w:t>
      </w:r>
      <w:r w:rsidR="00831DD0" w:rsidRPr="008406F4">
        <w:t xml:space="preserve">ommissar of </w:t>
      </w:r>
      <w:r w:rsidR="007B5DEA">
        <w:t>e</w:t>
      </w:r>
      <w:r w:rsidR="007C31DB" w:rsidRPr="008406F4">
        <w:t>ducation, Anatol</w:t>
      </w:r>
      <w:r w:rsidR="00310774" w:rsidRPr="008406F4">
        <w:t>y</w:t>
      </w:r>
      <w:r w:rsidR="007C31DB" w:rsidRPr="008406F4">
        <w:t xml:space="preserve"> </w:t>
      </w:r>
      <w:proofErr w:type="spellStart"/>
      <w:r w:rsidR="007C31DB" w:rsidRPr="008406F4">
        <w:t>Lunacharsky</w:t>
      </w:r>
      <w:proofErr w:type="spellEnd"/>
      <w:r w:rsidR="007C31DB" w:rsidRPr="008406F4">
        <w:t xml:space="preserve">, </w:t>
      </w:r>
      <w:r w:rsidR="00A04551" w:rsidRPr="008406F4">
        <w:t xml:space="preserve">was instrumental in </w:t>
      </w:r>
      <w:r w:rsidR="00DE2B10" w:rsidRPr="008406F4">
        <w:t>reconciling these apparently distinct modes.</w:t>
      </w:r>
      <w:r w:rsidR="006E1E9F" w:rsidRPr="008406F4">
        <w:t xml:space="preserve"> </w:t>
      </w:r>
      <w:r w:rsidR="00770492" w:rsidRPr="008406F4">
        <w:t>Speaking</w:t>
      </w:r>
      <w:r w:rsidR="00E40FA0" w:rsidRPr="008406F4">
        <w:t xml:space="preserve"> </w:t>
      </w:r>
      <w:r w:rsidR="002C161E" w:rsidRPr="008406F4">
        <w:t xml:space="preserve">to the </w:t>
      </w:r>
      <w:r w:rsidR="004E73DA" w:rsidRPr="008406F4">
        <w:t xml:space="preserve">Union of Soviet Writers </w:t>
      </w:r>
      <w:r w:rsidR="00E40FA0" w:rsidRPr="008406F4">
        <w:t xml:space="preserve">shortly before his death in 1933, </w:t>
      </w:r>
      <w:proofErr w:type="spellStart"/>
      <w:r w:rsidR="00E40FA0" w:rsidRPr="008406F4">
        <w:t>Lunacharsky</w:t>
      </w:r>
      <w:proofErr w:type="spellEnd"/>
      <w:r w:rsidR="00E40FA0" w:rsidRPr="008406F4">
        <w:t xml:space="preserve"> </w:t>
      </w:r>
      <w:r w:rsidR="00770492" w:rsidRPr="008406F4">
        <w:t>explained</w:t>
      </w:r>
      <w:r w:rsidR="00E40FA0" w:rsidRPr="008406F4">
        <w:t xml:space="preserve"> that “in his struggle with negative phenomena, the Socialist Realist may of course resort to all sorts of hyperbole, caricature, and utterly improbable comparisons—not to conceal reality but, through stylization, to reveal it.”</w:t>
      </w:r>
      <w:r w:rsidR="00566E91" w:rsidRPr="00E2314C">
        <w:rPr>
          <w:vertAlign w:val="superscript"/>
        </w:rPr>
        <w:endnoteReference w:id="21"/>
      </w:r>
      <w:r w:rsidR="00566E91" w:rsidRPr="008406F4">
        <w:t xml:space="preserve"> </w:t>
      </w:r>
      <w:r w:rsidR="00713407" w:rsidRPr="008406F4">
        <w:t>In 1934, when t</w:t>
      </w:r>
      <w:r w:rsidR="005D50B0" w:rsidRPr="008406F4">
        <w:t xml:space="preserve">he founding editor of the satirical journal </w:t>
      </w:r>
      <w:proofErr w:type="spellStart"/>
      <w:r w:rsidR="00E2314C" w:rsidRPr="008406F4">
        <w:rPr>
          <w:i/>
          <w:iCs/>
        </w:rPr>
        <w:t>Krokodil</w:t>
      </w:r>
      <w:proofErr w:type="spellEnd"/>
      <w:r w:rsidR="005D50B0" w:rsidRPr="008406F4">
        <w:t>,</w:t>
      </w:r>
      <w:r w:rsidR="00E2314C" w:rsidRPr="007F2469">
        <w:t xml:space="preserve"> </w:t>
      </w:r>
      <w:r w:rsidR="005D50B0" w:rsidRPr="008406F4">
        <w:t xml:space="preserve">Mikhail </w:t>
      </w:r>
      <w:proofErr w:type="spellStart"/>
      <w:r w:rsidR="005D50B0" w:rsidRPr="008406F4">
        <w:t>Koltsov</w:t>
      </w:r>
      <w:proofErr w:type="spellEnd"/>
      <w:r w:rsidR="005D50B0" w:rsidRPr="008406F4">
        <w:t xml:space="preserve">, </w:t>
      </w:r>
      <w:r w:rsidR="00713407" w:rsidRPr="008406F4">
        <w:t xml:space="preserve">addressed the First Congress of Soviet Writers, he </w:t>
      </w:r>
      <w:r w:rsidR="007700E2" w:rsidRPr="008406F4">
        <w:t>stressed that</w:t>
      </w:r>
      <w:r w:rsidR="00A9787C" w:rsidRPr="008406F4">
        <w:t xml:space="preserve"> </w:t>
      </w:r>
      <w:r w:rsidR="007700E2" w:rsidRPr="008406F4">
        <w:t>satire</w:t>
      </w:r>
      <w:r w:rsidR="00A9787C" w:rsidRPr="008406F4">
        <w:t xml:space="preserve"> </w:t>
      </w:r>
      <w:r w:rsidR="00970CE7" w:rsidRPr="008406F4">
        <w:t>was</w:t>
      </w:r>
      <w:r w:rsidR="005063D7" w:rsidRPr="008406F4">
        <w:t xml:space="preserve"> </w:t>
      </w:r>
      <w:r w:rsidR="006A1467" w:rsidRPr="008406F4">
        <w:t xml:space="preserve">an </w:t>
      </w:r>
      <w:r w:rsidR="00970CE7" w:rsidRPr="008406F4">
        <w:t>indispensable</w:t>
      </w:r>
      <w:r w:rsidR="006A1467" w:rsidRPr="008406F4">
        <w:t xml:space="preserve"> weapon</w:t>
      </w:r>
      <w:r w:rsidR="00970CE7" w:rsidRPr="008406F4">
        <w:t xml:space="preserve"> </w:t>
      </w:r>
      <w:r w:rsidR="00A9787C" w:rsidRPr="008406F4">
        <w:t xml:space="preserve">in the struggle against </w:t>
      </w:r>
      <w:r w:rsidR="009E114B" w:rsidRPr="008406F4">
        <w:t>the remnants of capitalism</w:t>
      </w:r>
      <w:r w:rsidR="00A9787C" w:rsidRPr="008406F4">
        <w:t xml:space="preserve">. </w:t>
      </w:r>
      <w:r w:rsidR="00895D56" w:rsidRPr="008406F4">
        <w:t xml:space="preserve">In </w:t>
      </w:r>
      <w:r w:rsidR="00F02D46">
        <w:t>contempora</w:t>
      </w:r>
      <w:r w:rsidR="002221AA">
        <w:t>ry</w:t>
      </w:r>
      <w:r w:rsidR="00F02D46">
        <w:t xml:space="preserve"> </w:t>
      </w:r>
      <w:r w:rsidR="004336B2" w:rsidRPr="008406F4">
        <w:t xml:space="preserve">examples of </w:t>
      </w:r>
      <w:r w:rsidR="000A6EC0" w:rsidRPr="008406F4">
        <w:t>Soviet</w:t>
      </w:r>
      <w:r w:rsidR="00895D56" w:rsidRPr="008406F4">
        <w:t xml:space="preserve"> humor</w:t>
      </w:r>
      <w:r w:rsidR="00CB710B" w:rsidRPr="008406F4">
        <w:t xml:space="preserve">, </w:t>
      </w:r>
      <w:proofErr w:type="spellStart"/>
      <w:r w:rsidR="00CB710B" w:rsidRPr="008406F4">
        <w:t>Koltsov</w:t>
      </w:r>
      <w:proofErr w:type="spellEnd"/>
      <w:r w:rsidR="00CB710B" w:rsidRPr="008406F4">
        <w:t xml:space="preserve"> </w:t>
      </w:r>
      <w:r w:rsidR="005063D7" w:rsidRPr="008406F4">
        <w:t>perceived</w:t>
      </w:r>
      <w:r w:rsidR="00895D56" w:rsidRPr="008406F4">
        <w:t xml:space="preserve"> </w:t>
      </w:r>
      <w:r w:rsidR="0047639A" w:rsidRPr="008406F4">
        <w:t>“strength and power, along with notes of severe anger and superiority over the enemy.”</w:t>
      </w:r>
      <w:r w:rsidR="00566E91" w:rsidRPr="00E2314C">
        <w:rPr>
          <w:vertAlign w:val="superscript"/>
        </w:rPr>
        <w:endnoteReference w:id="22"/>
      </w:r>
      <w:r w:rsidR="00566E91" w:rsidRPr="008406F4">
        <w:t xml:space="preserve"> </w:t>
      </w:r>
      <w:r w:rsidR="00121E26" w:rsidRPr="008406F4">
        <w:t xml:space="preserve">But he also echoed Stalin’s criticisms of </w:t>
      </w:r>
      <w:r w:rsidR="00E2314C">
        <w:t>antitrade</w:t>
      </w:r>
      <w:r w:rsidR="00121E26" w:rsidRPr="008406F4">
        <w:t xml:space="preserve"> attitudes within the party, asking, “Isn’t it possible that in ourselves, in those who sincerely consider themselves new people, devout Bolsheviks</w:t>
      </w:r>
      <w:r w:rsidR="00E2314C">
        <w:t xml:space="preserve"> . . . </w:t>
      </w:r>
      <w:r w:rsidR="00121E26" w:rsidRPr="008406F4">
        <w:t>that some old, petit bourgeois poison remains?”</w:t>
      </w:r>
      <w:r w:rsidR="00AD36DF">
        <w:rPr>
          <w:rStyle w:val="EndnoteReference"/>
        </w:rPr>
        <w:endnoteReference w:id="23"/>
      </w:r>
      <w:r w:rsidR="00121E26" w:rsidRPr="008406F4">
        <w:t xml:space="preserve"> </w:t>
      </w:r>
      <w:r w:rsidR="00B85A19" w:rsidRPr="008406F4">
        <w:t>Th</w:t>
      </w:r>
      <w:r w:rsidR="005063D7" w:rsidRPr="008406F4">
        <w:t>is</w:t>
      </w:r>
      <w:r w:rsidR="00B85A19" w:rsidRPr="008406F4">
        <w:t xml:space="preserve"> </w:t>
      </w:r>
      <w:r w:rsidR="00C62492" w:rsidRPr="008406F4">
        <w:t>volatile</w:t>
      </w:r>
      <w:r w:rsidR="0092035A" w:rsidRPr="008406F4">
        <w:t xml:space="preserve"> </w:t>
      </w:r>
      <w:r w:rsidR="00431F29" w:rsidRPr="008406F4">
        <w:t>mixture</w:t>
      </w:r>
      <w:r w:rsidR="00B85A19" w:rsidRPr="008406F4">
        <w:t xml:space="preserve"> of </w:t>
      </w:r>
      <w:r w:rsidR="0092035A" w:rsidRPr="003803C2">
        <w:t>triumph</w:t>
      </w:r>
      <w:r w:rsidR="001E5A16" w:rsidRPr="003803C2">
        <w:t xml:space="preserve">ant </w:t>
      </w:r>
      <w:r w:rsidR="005B304A" w:rsidRPr="003803C2">
        <w:t xml:space="preserve">ire </w:t>
      </w:r>
      <w:r w:rsidR="0092035A" w:rsidRPr="003803C2">
        <w:t xml:space="preserve">and </w:t>
      </w:r>
      <w:r w:rsidR="001D5F9C" w:rsidRPr="003803C2">
        <w:t>introspecti</w:t>
      </w:r>
      <w:r w:rsidR="001E5A16" w:rsidRPr="003803C2">
        <w:t>ve</w:t>
      </w:r>
      <w:r w:rsidR="001E5A16" w:rsidRPr="008406F4">
        <w:t xml:space="preserve"> </w:t>
      </w:r>
      <w:r w:rsidR="00F22593" w:rsidRPr="008406F4">
        <w:t>critique</w:t>
      </w:r>
      <w:r w:rsidR="001D5F9C" w:rsidRPr="008406F4">
        <w:t xml:space="preserve"> </w:t>
      </w:r>
      <w:r w:rsidR="00964FE2" w:rsidRPr="008406F4">
        <w:t xml:space="preserve">distinguishes the </w:t>
      </w:r>
      <w:r w:rsidR="00F134F5">
        <w:t>satirical sensibility</w:t>
      </w:r>
      <w:r w:rsidR="00F134F5" w:rsidRPr="008406F4">
        <w:t xml:space="preserve"> </w:t>
      </w:r>
      <w:r w:rsidR="00964FE2" w:rsidRPr="008406F4">
        <w:t xml:space="preserve">of 1934 from </w:t>
      </w:r>
      <w:r w:rsidR="00647143" w:rsidRPr="008406F4">
        <w:t>later</w:t>
      </w:r>
      <w:r w:rsidR="00964FE2" w:rsidRPr="008406F4">
        <w:t xml:space="preserve"> developments</w:t>
      </w:r>
      <w:r w:rsidR="00F134F5">
        <w:t xml:space="preserve"> in Soviet humor</w:t>
      </w:r>
      <w:r w:rsidR="00964FE2" w:rsidRPr="008406F4">
        <w:t xml:space="preserve">. </w:t>
      </w:r>
      <w:r w:rsidR="00F22593" w:rsidRPr="008406F4">
        <w:t xml:space="preserve">As </w:t>
      </w:r>
      <w:proofErr w:type="spellStart"/>
      <w:r w:rsidR="00F22593" w:rsidRPr="008406F4">
        <w:t>Oushakine</w:t>
      </w:r>
      <w:proofErr w:type="spellEnd"/>
      <w:r w:rsidR="00F22593" w:rsidRPr="008406F4">
        <w:t xml:space="preserve"> </w:t>
      </w:r>
      <w:r w:rsidR="00E744FE" w:rsidRPr="008406F4">
        <w:t>points out, i</w:t>
      </w:r>
      <w:r w:rsidR="000749D5" w:rsidRPr="008406F4">
        <w:t xml:space="preserve">n </w:t>
      </w:r>
      <w:r w:rsidR="00647143" w:rsidRPr="008406F4">
        <w:t>subsequent</w:t>
      </w:r>
      <w:r w:rsidR="00A054FA" w:rsidRPr="008406F4">
        <w:t xml:space="preserve"> years</w:t>
      </w:r>
      <w:r w:rsidR="000749D5" w:rsidRPr="008406F4">
        <w:t xml:space="preserve"> </w:t>
      </w:r>
      <w:r w:rsidR="001E5A16" w:rsidRPr="008406F4">
        <w:t xml:space="preserve">the </w:t>
      </w:r>
      <w:r w:rsidR="000749D5" w:rsidRPr="008406F4">
        <w:t xml:space="preserve">negative </w:t>
      </w:r>
      <w:r w:rsidR="005667D2" w:rsidRPr="008406F4">
        <w:t>aspects</w:t>
      </w:r>
      <w:r w:rsidR="000749D5" w:rsidRPr="008406F4">
        <w:t xml:space="preserve"> of Soviet life </w:t>
      </w:r>
      <w:r w:rsidR="00FB1692">
        <w:t>would be</w:t>
      </w:r>
      <w:r w:rsidR="00FB1692" w:rsidRPr="008406F4">
        <w:t xml:space="preserve"> </w:t>
      </w:r>
      <w:r w:rsidR="000749D5" w:rsidRPr="008406F4">
        <w:t xml:space="preserve">portrayed </w:t>
      </w:r>
      <w:r w:rsidR="001E5A16" w:rsidRPr="008406F4">
        <w:t xml:space="preserve">from the standpoint of positive </w:t>
      </w:r>
      <w:r w:rsidR="001E5A16" w:rsidRPr="00706E52">
        <w:t xml:space="preserve">comic heroes </w:t>
      </w:r>
      <w:r w:rsidR="00FB1692" w:rsidRPr="00706E52">
        <w:t xml:space="preserve">who </w:t>
      </w:r>
      <w:r w:rsidR="00F6688A" w:rsidRPr="00706E52">
        <w:t>exuded</w:t>
      </w:r>
      <w:r w:rsidR="00FB1692" w:rsidRPr="00706E52">
        <w:t xml:space="preserve"> </w:t>
      </w:r>
      <w:r w:rsidR="009E3B52" w:rsidRPr="00706E52">
        <w:t>an attitude</w:t>
      </w:r>
      <w:r w:rsidR="009E3B52" w:rsidRPr="008406F4">
        <w:t xml:space="preserve"> of joy, calm, and confidence</w:t>
      </w:r>
      <w:r w:rsidR="009B755B" w:rsidRPr="008406F4">
        <w:t xml:space="preserve"> </w:t>
      </w:r>
      <w:r w:rsidR="00397DB3" w:rsidRPr="008406F4">
        <w:t xml:space="preserve">against the backdrop of a </w:t>
      </w:r>
      <w:r w:rsidR="00106412" w:rsidRPr="008406F4">
        <w:t xml:space="preserve">stable socialist </w:t>
      </w:r>
      <w:r w:rsidR="0025145F" w:rsidRPr="008406F4">
        <w:t>environment</w:t>
      </w:r>
      <w:r w:rsidR="00B54F66" w:rsidRPr="008406F4">
        <w:t>.</w:t>
      </w:r>
      <w:r w:rsidR="00566E91" w:rsidRPr="00E2314C">
        <w:rPr>
          <w:vertAlign w:val="superscript"/>
        </w:rPr>
        <w:endnoteReference w:id="24"/>
      </w:r>
    </w:p>
    <w:p w14:paraId="113CAB12" w14:textId="3F4F7E71" w:rsidR="00E2314C" w:rsidRDefault="00ED39EC" w:rsidP="00E2314C">
      <w:pPr>
        <w:pStyle w:val="AA-SL-BodyText"/>
      </w:pPr>
      <w:r w:rsidRPr="008406F4">
        <w:t>These statements</w:t>
      </w:r>
      <w:r w:rsidR="00E2314C" w:rsidRPr="007F2469">
        <w:t xml:space="preserve"> </w:t>
      </w:r>
      <w:r w:rsidRPr="008406F4">
        <w:t xml:space="preserve">are exactly </w:t>
      </w:r>
      <w:r w:rsidRPr="00706E52">
        <w:t xml:space="preserve">contemporaneous with </w:t>
      </w:r>
      <w:r w:rsidR="006D3ED7" w:rsidRPr="00706E52">
        <w:t>publication</w:t>
      </w:r>
      <w:r w:rsidR="005F18C6" w:rsidRPr="00706E52">
        <w:t xml:space="preserve"> of </w:t>
      </w:r>
      <w:proofErr w:type="gramStart"/>
      <w:r w:rsidR="00E2314C" w:rsidRPr="00706E52">
        <w:rPr>
          <w:i/>
          <w:iCs/>
        </w:rPr>
        <w:t>From</w:t>
      </w:r>
      <w:proofErr w:type="gramEnd"/>
      <w:r w:rsidR="00E2314C" w:rsidRPr="00706E52">
        <w:rPr>
          <w:i/>
          <w:iCs/>
        </w:rPr>
        <w:t xml:space="preserve"> the </w:t>
      </w:r>
      <w:r w:rsidR="007378A3" w:rsidRPr="00706E52">
        <w:rPr>
          <w:i/>
          <w:iCs/>
        </w:rPr>
        <w:t>16th</w:t>
      </w:r>
      <w:r w:rsidR="00E2314C" w:rsidRPr="00706E52">
        <w:rPr>
          <w:i/>
          <w:iCs/>
        </w:rPr>
        <w:t xml:space="preserve"> to the </w:t>
      </w:r>
      <w:r w:rsidR="007378A3" w:rsidRPr="00706E52">
        <w:rPr>
          <w:i/>
          <w:iCs/>
        </w:rPr>
        <w:t>17th</w:t>
      </w:r>
      <w:r w:rsidR="00E2314C" w:rsidRPr="00706E52">
        <w:rPr>
          <w:i/>
          <w:iCs/>
        </w:rPr>
        <w:t xml:space="preserve"> Congress</w:t>
      </w:r>
      <w:r w:rsidR="00121E26" w:rsidRPr="00706E52">
        <w:t>, but the</w:t>
      </w:r>
      <w:r w:rsidR="002A020C" w:rsidRPr="00706E52">
        <w:t xml:space="preserve"> </w:t>
      </w:r>
      <w:r w:rsidR="002C51BC" w:rsidRPr="00706E52">
        <w:t>discussions of satire that most strongly shaped</w:t>
      </w:r>
      <w:r w:rsidR="002C51BC" w:rsidRPr="008406F4">
        <w:t xml:space="preserve"> </w:t>
      </w:r>
      <w:r w:rsidR="00121E26" w:rsidRPr="008406F4">
        <w:t>it</w:t>
      </w:r>
      <w:r w:rsidR="009C37AE" w:rsidRPr="008406F4">
        <w:t xml:space="preserve"> </w:t>
      </w:r>
      <w:r w:rsidR="007424DB" w:rsidRPr="008406F4">
        <w:t>began several years earlier</w:t>
      </w:r>
      <w:r w:rsidR="009C37AE" w:rsidRPr="008406F4">
        <w:t xml:space="preserve">, </w:t>
      </w:r>
      <w:r w:rsidR="00FA47D8">
        <w:t>when</w:t>
      </w:r>
      <w:r w:rsidR="009C37AE" w:rsidRPr="008406F4">
        <w:t xml:space="preserve"> the first </w:t>
      </w:r>
      <w:r w:rsidR="00FA47D8">
        <w:t>f</w:t>
      </w:r>
      <w:r w:rsidR="009C37AE" w:rsidRPr="008406F4">
        <w:t>ive-</w:t>
      </w:r>
      <w:r w:rsidR="00FA47D8">
        <w:t>y</w:t>
      </w:r>
      <w:r w:rsidR="009C37AE" w:rsidRPr="008406F4">
        <w:t>ear</w:t>
      </w:r>
      <w:r w:rsidR="00FA47D8">
        <w:t xml:space="preserve"> p</w:t>
      </w:r>
      <w:r w:rsidR="009C37AE" w:rsidRPr="008406F4">
        <w:t xml:space="preserve">lan was drawing to a close. </w:t>
      </w:r>
      <w:r w:rsidR="00CB05AB" w:rsidRPr="008406F4">
        <w:t xml:space="preserve">After a </w:t>
      </w:r>
      <w:r w:rsidR="00667ABB" w:rsidRPr="008406F4">
        <w:t>debate</w:t>
      </w:r>
      <w:r w:rsidR="00CB05AB" w:rsidRPr="008406F4">
        <w:t xml:space="preserve"> </w:t>
      </w:r>
      <w:r w:rsidR="008F6947">
        <w:t xml:space="preserve">in </w:t>
      </w:r>
      <w:r w:rsidR="008F6947" w:rsidRPr="008406F4">
        <w:t>1929</w:t>
      </w:r>
      <w:r w:rsidR="008F6947">
        <w:t xml:space="preserve"> </w:t>
      </w:r>
      <w:r w:rsidR="006A2401" w:rsidRPr="008406F4">
        <w:t>about</w:t>
      </w:r>
      <w:r w:rsidR="00CB05AB" w:rsidRPr="008406F4">
        <w:t xml:space="preserve"> </w:t>
      </w:r>
      <w:r w:rsidR="00241826" w:rsidRPr="008406F4">
        <w:t xml:space="preserve">the purpose </w:t>
      </w:r>
      <w:r w:rsidR="00956B83" w:rsidRPr="008406F4">
        <w:t xml:space="preserve">of </w:t>
      </w:r>
      <w:r w:rsidR="00CB05AB" w:rsidRPr="008406F4">
        <w:t xml:space="preserve">satire under socialism </w:t>
      </w:r>
      <w:r w:rsidR="00667ABB" w:rsidRPr="008406F4">
        <w:t xml:space="preserve">unfolded </w:t>
      </w:r>
      <w:r w:rsidR="00CB05AB" w:rsidRPr="008406F4">
        <w:t xml:space="preserve">in </w:t>
      </w:r>
      <w:r w:rsidR="00D04266" w:rsidRPr="008406F4">
        <w:t xml:space="preserve">the organ of the </w:t>
      </w:r>
      <w:r w:rsidR="00D04266" w:rsidRPr="008406F4">
        <w:lastRenderedPageBreak/>
        <w:t xml:space="preserve">Federation of Soviet Writers, </w:t>
      </w:r>
      <w:proofErr w:type="spellStart"/>
      <w:r w:rsidR="00E2314C" w:rsidRPr="008406F4">
        <w:rPr>
          <w:i/>
          <w:iCs/>
        </w:rPr>
        <w:t>Literaturnaia</w:t>
      </w:r>
      <w:proofErr w:type="spellEnd"/>
      <w:r w:rsidR="00E2314C" w:rsidRPr="008406F4">
        <w:rPr>
          <w:i/>
          <w:iCs/>
        </w:rPr>
        <w:t xml:space="preserve"> </w:t>
      </w:r>
      <w:proofErr w:type="spellStart"/>
      <w:r w:rsidR="00E2314C" w:rsidRPr="008406F4">
        <w:rPr>
          <w:i/>
          <w:iCs/>
        </w:rPr>
        <w:t>gazeta</w:t>
      </w:r>
      <w:proofErr w:type="spellEnd"/>
      <w:r w:rsidR="008F6947">
        <w:rPr>
          <w:i/>
          <w:iCs/>
        </w:rPr>
        <w:t xml:space="preserve"> </w:t>
      </w:r>
      <w:r w:rsidR="008F6947">
        <w:t>(</w:t>
      </w:r>
      <w:r w:rsidR="005F18C6" w:rsidRPr="00231F21">
        <w:t xml:space="preserve">Literary </w:t>
      </w:r>
      <w:r w:rsidR="00231F21" w:rsidRPr="00231F21">
        <w:t>g</w:t>
      </w:r>
      <w:r w:rsidR="005F18C6" w:rsidRPr="00231F21">
        <w:t>azette</w:t>
      </w:r>
      <w:r w:rsidR="008F6947">
        <w:t>)</w:t>
      </w:r>
      <w:r w:rsidR="00CB05AB" w:rsidRPr="008406F4">
        <w:t xml:space="preserve">, </w:t>
      </w:r>
      <w:proofErr w:type="spellStart"/>
      <w:r w:rsidR="00062367" w:rsidRPr="008406F4">
        <w:t>Lunacharsky</w:t>
      </w:r>
      <w:proofErr w:type="spellEnd"/>
      <w:r w:rsidR="00062367" w:rsidRPr="008406F4">
        <w:t xml:space="preserve"> creat</w:t>
      </w:r>
      <w:r w:rsidR="00CB05AB" w:rsidRPr="008406F4">
        <w:t>ed</w:t>
      </w:r>
      <w:r w:rsidR="00062367" w:rsidRPr="008406F4">
        <w:t xml:space="preserve"> a </w:t>
      </w:r>
      <w:r w:rsidR="00062367" w:rsidRPr="00231F21">
        <w:t xml:space="preserve">Commission </w:t>
      </w:r>
      <w:r w:rsidR="00062367" w:rsidRPr="008406F4">
        <w:t xml:space="preserve">for the Study of Satirical Genres at the Soviet Academy of Sciences, which </w:t>
      </w:r>
      <w:r w:rsidR="0046565B">
        <w:t>would examine traditions in</w:t>
      </w:r>
      <w:r w:rsidR="0046565B" w:rsidRPr="008406F4">
        <w:t xml:space="preserve"> </w:t>
      </w:r>
      <w:r w:rsidR="00062367" w:rsidRPr="008406F4">
        <w:t>Russia</w:t>
      </w:r>
      <w:r w:rsidR="0024406A">
        <w:t>,</w:t>
      </w:r>
      <w:r w:rsidR="00062367" w:rsidRPr="008406F4">
        <w:t xml:space="preserve"> Europe</w:t>
      </w:r>
      <w:r w:rsidR="0024406A">
        <w:t>,</w:t>
      </w:r>
      <w:r w:rsidR="00062367" w:rsidRPr="008406F4">
        <w:t xml:space="preserve"> and Latin America. In a notice published in </w:t>
      </w:r>
      <w:r w:rsidR="00B00FAE" w:rsidRPr="008406F4">
        <w:t xml:space="preserve">March 1931 </w:t>
      </w:r>
      <w:r w:rsidR="00B00FAE">
        <w:t xml:space="preserve">in </w:t>
      </w:r>
      <w:proofErr w:type="spellStart"/>
      <w:r w:rsidR="00E2314C" w:rsidRPr="008406F4">
        <w:rPr>
          <w:i/>
          <w:iCs/>
        </w:rPr>
        <w:t>Literaturnaia</w:t>
      </w:r>
      <w:proofErr w:type="spellEnd"/>
      <w:r w:rsidR="00E2314C" w:rsidRPr="008406F4">
        <w:rPr>
          <w:i/>
          <w:iCs/>
        </w:rPr>
        <w:t xml:space="preserve"> </w:t>
      </w:r>
      <w:proofErr w:type="spellStart"/>
      <w:r w:rsidR="00E2314C" w:rsidRPr="008406F4">
        <w:rPr>
          <w:i/>
          <w:iCs/>
        </w:rPr>
        <w:t>gazeta</w:t>
      </w:r>
      <w:proofErr w:type="spellEnd"/>
      <w:r w:rsidR="00062367" w:rsidRPr="008406F4">
        <w:t xml:space="preserve">, </w:t>
      </w:r>
      <w:r w:rsidR="00FD6BC2" w:rsidRPr="008406F4">
        <w:t>he</w:t>
      </w:r>
      <w:r w:rsidR="00062367" w:rsidRPr="008406F4">
        <w:t xml:space="preserve"> </w:t>
      </w:r>
      <w:r w:rsidR="00832FA4" w:rsidRPr="008406F4">
        <w:t>highlighted the need for</w:t>
      </w:r>
      <w:r w:rsidR="00062367" w:rsidRPr="008406F4">
        <w:t xml:space="preserve"> a</w:t>
      </w:r>
      <w:r w:rsidR="008F4797" w:rsidRPr="008406F4">
        <w:t xml:space="preserve"> </w:t>
      </w:r>
      <w:r w:rsidR="00062367" w:rsidRPr="008406F4">
        <w:t xml:space="preserve">study collection and solicited contributions from collectors of journals </w:t>
      </w:r>
      <w:r w:rsidR="003F449F">
        <w:t>such as</w:t>
      </w:r>
      <w:r w:rsidR="003F449F" w:rsidRPr="008406F4">
        <w:t xml:space="preserve"> </w:t>
      </w:r>
      <w:r w:rsidR="00E2314C" w:rsidRPr="008406F4">
        <w:rPr>
          <w:i/>
          <w:iCs/>
        </w:rPr>
        <w:t>Punch</w:t>
      </w:r>
      <w:r w:rsidR="00062367" w:rsidRPr="008406F4">
        <w:t xml:space="preserve">, </w:t>
      </w:r>
      <w:proofErr w:type="spellStart"/>
      <w:r w:rsidR="00E2314C" w:rsidRPr="008406F4">
        <w:rPr>
          <w:i/>
          <w:iCs/>
        </w:rPr>
        <w:t>Simplicissimus</w:t>
      </w:r>
      <w:proofErr w:type="spellEnd"/>
      <w:r w:rsidR="00E2314C" w:rsidRPr="008406F4">
        <w:rPr>
          <w:i/>
          <w:iCs/>
        </w:rPr>
        <w:t xml:space="preserve">, Le Charivari, </w:t>
      </w:r>
      <w:proofErr w:type="spellStart"/>
      <w:r w:rsidR="00E2314C" w:rsidRPr="008406F4">
        <w:rPr>
          <w:i/>
          <w:iCs/>
        </w:rPr>
        <w:t>L’Assiette</w:t>
      </w:r>
      <w:proofErr w:type="spellEnd"/>
      <w:r w:rsidR="00E2314C" w:rsidRPr="008406F4">
        <w:rPr>
          <w:i/>
          <w:iCs/>
        </w:rPr>
        <w:t xml:space="preserve"> au beurre</w:t>
      </w:r>
      <w:r w:rsidR="00E45B70">
        <w:rPr>
          <w:i/>
          <w:iCs/>
        </w:rPr>
        <w:t xml:space="preserve"> </w:t>
      </w:r>
      <w:r w:rsidR="00E45B70" w:rsidRPr="003879AF">
        <w:t xml:space="preserve">(The </w:t>
      </w:r>
      <w:r w:rsidR="003879AF" w:rsidRPr="003879AF">
        <w:t>b</w:t>
      </w:r>
      <w:r w:rsidR="00A76F07" w:rsidRPr="003879AF">
        <w:t xml:space="preserve">utter </w:t>
      </w:r>
      <w:r w:rsidR="003879AF" w:rsidRPr="003879AF">
        <w:t>p</w:t>
      </w:r>
      <w:r w:rsidR="00A76F07" w:rsidRPr="003879AF">
        <w:t>late)</w:t>
      </w:r>
      <w:r w:rsidR="00E2314C" w:rsidRPr="003879AF">
        <w:t>,</w:t>
      </w:r>
      <w:r w:rsidR="00E2314C" w:rsidRPr="008406F4">
        <w:rPr>
          <w:i/>
          <w:iCs/>
        </w:rPr>
        <w:t xml:space="preserve"> </w:t>
      </w:r>
      <w:proofErr w:type="spellStart"/>
      <w:r w:rsidR="00E2314C" w:rsidRPr="008406F4">
        <w:rPr>
          <w:i/>
          <w:iCs/>
        </w:rPr>
        <w:t>Kladderdatsch</w:t>
      </w:r>
      <w:proofErr w:type="spellEnd"/>
      <w:r w:rsidR="00E2314C" w:rsidRPr="008406F4">
        <w:rPr>
          <w:i/>
          <w:iCs/>
        </w:rPr>
        <w:t xml:space="preserve">, </w:t>
      </w:r>
      <w:r w:rsidR="00062367" w:rsidRPr="008406F4">
        <w:t xml:space="preserve">and </w:t>
      </w:r>
      <w:proofErr w:type="spellStart"/>
      <w:r w:rsidR="00E2314C" w:rsidRPr="008406F4">
        <w:rPr>
          <w:i/>
          <w:iCs/>
        </w:rPr>
        <w:t>L’Asino</w:t>
      </w:r>
      <w:proofErr w:type="spellEnd"/>
      <w:r w:rsidR="001B47A6">
        <w:rPr>
          <w:i/>
          <w:iCs/>
        </w:rPr>
        <w:t xml:space="preserve"> </w:t>
      </w:r>
      <w:r w:rsidR="001B47A6">
        <w:t>(</w:t>
      </w:r>
      <w:r w:rsidR="001B47A6" w:rsidRPr="003879AF">
        <w:t xml:space="preserve">The </w:t>
      </w:r>
      <w:r w:rsidR="003879AF">
        <w:t>d</w:t>
      </w:r>
      <w:r w:rsidR="001B47A6" w:rsidRPr="003879AF">
        <w:t>onkey)</w:t>
      </w:r>
      <w:r w:rsidR="00062367" w:rsidRPr="003879AF">
        <w:t>.</w:t>
      </w:r>
      <w:r w:rsidR="00566E91" w:rsidRPr="00E2314C">
        <w:rPr>
          <w:vertAlign w:val="superscript"/>
        </w:rPr>
        <w:endnoteReference w:id="25"/>
      </w:r>
      <w:r w:rsidR="00566E91" w:rsidRPr="008406F4">
        <w:t xml:space="preserve"> </w:t>
      </w:r>
      <w:r w:rsidR="00DE4E65" w:rsidRPr="008406F4">
        <w:t xml:space="preserve">For working artists, </w:t>
      </w:r>
      <w:r w:rsidR="004814EA" w:rsidRPr="008406F4">
        <w:t xml:space="preserve">the living embodiment of this </w:t>
      </w:r>
      <w:r w:rsidR="00CD72EA" w:rsidRPr="008406F4">
        <w:t>tradition was</w:t>
      </w:r>
      <w:r w:rsidR="00CD016F" w:rsidRPr="008406F4">
        <w:t xml:space="preserve"> </w:t>
      </w:r>
      <w:proofErr w:type="spellStart"/>
      <w:r w:rsidR="00CD016F" w:rsidRPr="008406F4">
        <w:t>Heartfield</w:t>
      </w:r>
      <w:proofErr w:type="spellEnd"/>
      <w:r w:rsidR="00CD72EA" w:rsidRPr="008406F4">
        <w:t xml:space="preserve">, </w:t>
      </w:r>
      <w:r w:rsidR="00AE50BC">
        <w:t xml:space="preserve">the former dadaist </w:t>
      </w:r>
      <w:r w:rsidR="00CD016F" w:rsidRPr="008406F4">
        <w:t xml:space="preserve">who had </w:t>
      </w:r>
      <w:r w:rsidR="009F777F" w:rsidRPr="008406F4">
        <w:t>contributed</w:t>
      </w:r>
      <w:r w:rsidR="00F41CAE" w:rsidRPr="008406F4">
        <w:t xml:space="preserve"> </w:t>
      </w:r>
      <w:r w:rsidR="00CD72EA" w:rsidRPr="008406F4">
        <w:t xml:space="preserve">stinging satirical </w:t>
      </w:r>
      <w:r w:rsidR="002133BE" w:rsidRPr="008406F4">
        <w:t>photomontages</w:t>
      </w:r>
      <w:r w:rsidR="00CD72EA" w:rsidRPr="008406F4">
        <w:t xml:space="preserve"> </w:t>
      </w:r>
      <w:r w:rsidR="009F777F" w:rsidRPr="008406F4">
        <w:t>to</w:t>
      </w:r>
      <w:r w:rsidR="00CD72EA" w:rsidRPr="008406F4">
        <w:t xml:space="preserve"> </w:t>
      </w:r>
      <w:r w:rsidR="00CD016F" w:rsidRPr="008406F4">
        <w:t>the</w:t>
      </w:r>
      <w:r w:rsidR="001E5CCE" w:rsidRPr="008406F4">
        <w:t xml:space="preserve"> </w:t>
      </w:r>
      <w:proofErr w:type="spellStart"/>
      <w:r w:rsidR="001E5CCE" w:rsidRPr="008406F4">
        <w:t>Comintern</w:t>
      </w:r>
      <w:proofErr w:type="spellEnd"/>
      <w:r w:rsidR="001E5CCE" w:rsidRPr="008406F4">
        <w:t>-financed</w:t>
      </w:r>
      <w:r w:rsidR="00CD016F" w:rsidRPr="008406F4">
        <w:t xml:space="preserve"> </w:t>
      </w:r>
      <w:r w:rsidR="006A532D">
        <w:t>workers</w:t>
      </w:r>
      <w:r w:rsidR="005B3549">
        <w:t xml:space="preserve">’ newspaper </w:t>
      </w:r>
      <w:r w:rsidR="00E2314C" w:rsidRPr="008406F4">
        <w:rPr>
          <w:i/>
          <w:iCs/>
        </w:rPr>
        <w:t>AIZ</w:t>
      </w:r>
      <w:r w:rsidR="00CD016F" w:rsidRPr="008406F4">
        <w:t xml:space="preserve"> </w:t>
      </w:r>
      <w:r w:rsidR="00CF0193" w:rsidRPr="008406F4">
        <w:t>since 1929</w:t>
      </w:r>
      <w:r w:rsidR="00477889" w:rsidRPr="008406F4">
        <w:t xml:space="preserve">. </w:t>
      </w:r>
      <w:r w:rsidR="00C91427" w:rsidRPr="008406F4">
        <w:t>Heartfield even visited the USSR i</w:t>
      </w:r>
      <w:r w:rsidR="00D65CCA" w:rsidRPr="008406F4">
        <w:t>n preparation for a</w:t>
      </w:r>
      <w:r w:rsidR="007E7438">
        <w:t>n</w:t>
      </w:r>
      <w:r w:rsidR="005E458D" w:rsidRPr="008406F4">
        <w:t xml:space="preserve"> exhibition of </w:t>
      </w:r>
      <w:r w:rsidR="00F71B4A" w:rsidRPr="008406F4">
        <w:t>his</w:t>
      </w:r>
      <w:r w:rsidR="005E458D" w:rsidRPr="008406F4">
        <w:t xml:space="preserve"> work</w:t>
      </w:r>
      <w:r w:rsidR="007E7438">
        <w:t xml:space="preserve"> in</w:t>
      </w:r>
      <w:r w:rsidR="005E458D" w:rsidRPr="008406F4">
        <w:t xml:space="preserve"> </w:t>
      </w:r>
      <w:r w:rsidR="007E7438" w:rsidRPr="008406F4">
        <w:t>1931</w:t>
      </w:r>
      <w:r w:rsidR="007E7438">
        <w:t xml:space="preserve"> </w:t>
      </w:r>
      <w:r w:rsidR="005E458D" w:rsidRPr="008406F4">
        <w:t>in Moscow</w:t>
      </w:r>
      <w:r w:rsidR="00D65CCA" w:rsidRPr="008406F4">
        <w:t>,</w:t>
      </w:r>
      <w:r w:rsidR="00477889" w:rsidRPr="008406F4">
        <w:t xml:space="preserve"> </w:t>
      </w:r>
      <w:r w:rsidR="0097059A" w:rsidRPr="008406F4">
        <w:t>g</w:t>
      </w:r>
      <w:r w:rsidR="00C86B50" w:rsidRPr="008406F4">
        <w:t>iving</w:t>
      </w:r>
      <w:r w:rsidR="00E63AF1" w:rsidRPr="008406F4">
        <w:t xml:space="preserve"> </w:t>
      </w:r>
      <w:r w:rsidR="0097059A" w:rsidRPr="008406F4">
        <w:t>lectures</w:t>
      </w:r>
      <w:r w:rsidR="00E63AF1" w:rsidRPr="008406F4">
        <w:t xml:space="preserve"> </w:t>
      </w:r>
      <w:r w:rsidR="0097059A" w:rsidRPr="008406F4">
        <w:t xml:space="preserve">and lessons </w:t>
      </w:r>
      <w:r w:rsidR="009650C3" w:rsidRPr="008406F4">
        <w:t>in</w:t>
      </w:r>
      <w:r w:rsidR="00E63AF1" w:rsidRPr="008406F4">
        <w:t xml:space="preserve"> </w:t>
      </w:r>
      <w:r w:rsidR="00114349" w:rsidRPr="008406F4">
        <w:t xml:space="preserve">his </w:t>
      </w:r>
      <w:r w:rsidR="0097059A" w:rsidRPr="008406F4">
        <w:t>photomontage</w:t>
      </w:r>
      <w:r w:rsidR="00114349" w:rsidRPr="008406F4">
        <w:t xml:space="preserve"> technique</w:t>
      </w:r>
      <w:r w:rsidR="004818AF" w:rsidRPr="008406F4">
        <w:t xml:space="preserve"> </w:t>
      </w:r>
      <w:r w:rsidR="006F4220" w:rsidRPr="008406F4">
        <w:t>to an admiring public</w:t>
      </w:r>
      <w:r w:rsidR="00F2755D" w:rsidRPr="008406F4">
        <w:t>.</w:t>
      </w:r>
      <w:r w:rsidR="008821E2">
        <w:t xml:space="preserve"> </w:t>
      </w:r>
    </w:p>
    <w:p w14:paraId="6F6A1B68" w14:textId="2AB52A72" w:rsidR="005C2D47" w:rsidRPr="008406F4" w:rsidRDefault="00431F29" w:rsidP="00E2314C">
      <w:pPr>
        <w:pStyle w:val="AA-SL-BodyText"/>
      </w:pPr>
      <w:r w:rsidRPr="008406F4">
        <w:t>Heartfield’s impact in Moscow was</w:t>
      </w:r>
      <w:r w:rsidR="00795EC9" w:rsidRPr="008406F4">
        <w:t xml:space="preserve"> as</w:t>
      </w:r>
      <w:r w:rsidRPr="008406F4">
        <w:t xml:space="preserve"> immediate as Moscow’s impact on Heartfield.</w:t>
      </w:r>
      <w:r w:rsidR="002D18BB" w:rsidRPr="008406F4">
        <w:t xml:space="preserve"> </w:t>
      </w:r>
      <w:r w:rsidR="003B18FD" w:rsidRPr="008406F4">
        <w:t xml:space="preserve">As </w:t>
      </w:r>
      <w:r w:rsidR="003F781A">
        <w:t>art historians</w:t>
      </w:r>
      <w:r w:rsidR="007E7438">
        <w:t xml:space="preserve"> </w:t>
      </w:r>
      <w:r w:rsidR="002D18BB" w:rsidRPr="008406F4">
        <w:t xml:space="preserve">Hubertus </w:t>
      </w:r>
      <w:proofErr w:type="spellStart"/>
      <w:r w:rsidR="002D18BB" w:rsidRPr="008406F4">
        <w:t>Ga</w:t>
      </w:r>
      <w:r w:rsidR="007C5CAC" w:rsidRPr="008406F4">
        <w:t>ss</w:t>
      </w:r>
      <w:r w:rsidR="002D18BB" w:rsidRPr="008406F4">
        <w:t>ner</w:t>
      </w:r>
      <w:proofErr w:type="spellEnd"/>
      <w:r w:rsidR="002D18BB" w:rsidRPr="008406F4">
        <w:t xml:space="preserve"> and </w:t>
      </w:r>
      <w:r w:rsidR="002D18BB" w:rsidRPr="00BE193D">
        <w:t>Maria Gough have shown</w:t>
      </w:r>
      <w:r w:rsidR="003B18FD" w:rsidRPr="00BE193D">
        <w:t>,</w:t>
      </w:r>
      <w:r w:rsidR="00795EC9" w:rsidRPr="00BE193D">
        <w:t xml:space="preserve"> </w:t>
      </w:r>
      <w:r w:rsidR="002D18BB" w:rsidRPr="00BE193D">
        <w:t xml:space="preserve">the potent negativity </w:t>
      </w:r>
      <w:r w:rsidR="007B3273" w:rsidRPr="00BE193D">
        <w:t xml:space="preserve">characterizing </w:t>
      </w:r>
      <w:proofErr w:type="spellStart"/>
      <w:r w:rsidR="002D18BB" w:rsidRPr="00BE193D">
        <w:t>Heartfield’s</w:t>
      </w:r>
      <w:proofErr w:type="spellEnd"/>
      <w:r w:rsidR="002D18BB" w:rsidRPr="00BE193D">
        <w:t xml:space="preserve"> anti-</w:t>
      </w:r>
      <w:r w:rsidR="005B45BE" w:rsidRPr="00BE193D">
        <w:t>capitalist</w:t>
      </w:r>
      <w:r w:rsidR="002D18BB" w:rsidRPr="00BE193D">
        <w:t xml:space="preserve"> photomontages </w:t>
      </w:r>
      <w:r w:rsidR="005B3549" w:rsidRPr="00BE193D">
        <w:t>abated</w:t>
      </w:r>
      <w:r w:rsidR="002D18BB" w:rsidRPr="00BE193D">
        <w:t xml:space="preserve"> whe</w:t>
      </w:r>
      <w:r w:rsidR="00795EC9" w:rsidRPr="00BE193D">
        <w:t>n</w:t>
      </w:r>
      <w:r w:rsidR="002D18BB" w:rsidRPr="00BE193D">
        <w:t xml:space="preserve"> he was enlisted in the project of </w:t>
      </w:r>
      <w:r w:rsidR="00F27D6F" w:rsidRPr="00BE193D">
        <w:t>positively</w:t>
      </w:r>
      <w:r w:rsidR="00085844" w:rsidRPr="00BE193D">
        <w:t xml:space="preserve"> </w:t>
      </w:r>
      <w:r w:rsidR="002D18BB" w:rsidRPr="00BE193D">
        <w:t xml:space="preserve">representing </w:t>
      </w:r>
      <w:r w:rsidR="00493778" w:rsidRPr="00BE193D">
        <w:t>the</w:t>
      </w:r>
      <w:r w:rsidR="00493778" w:rsidRPr="008406F4">
        <w:t xml:space="preserve"> </w:t>
      </w:r>
      <w:r w:rsidR="00493778" w:rsidRPr="00113655">
        <w:t>Soviet</w:t>
      </w:r>
      <w:r w:rsidR="002D18BB" w:rsidRPr="00113655">
        <w:t xml:space="preserve"> planned economy; at the same time, </w:t>
      </w:r>
      <w:r w:rsidR="00422F80" w:rsidRPr="00113655">
        <w:t xml:space="preserve">Soviet critics </w:t>
      </w:r>
      <w:r w:rsidR="00E94335" w:rsidRPr="00113655">
        <w:t xml:space="preserve">used </w:t>
      </w:r>
      <w:r w:rsidR="002D18BB" w:rsidRPr="00113655">
        <w:t xml:space="preserve">his work for </w:t>
      </w:r>
      <w:r w:rsidR="00E2314C" w:rsidRPr="00113655">
        <w:rPr>
          <w:i/>
          <w:iCs/>
        </w:rPr>
        <w:t>AIZ</w:t>
      </w:r>
      <w:r w:rsidR="002D18BB" w:rsidRPr="00113655">
        <w:t xml:space="preserve"> </w:t>
      </w:r>
      <w:r w:rsidR="00E94335" w:rsidRPr="00113655">
        <w:t>to attack</w:t>
      </w:r>
      <w:r w:rsidR="0088501A" w:rsidRPr="00113655">
        <w:t xml:space="preserve"> </w:t>
      </w:r>
      <w:r w:rsidR="002D18BB" w:rsidRPr="00113655">
        <w:t xml:space="preserve">Soviet </w:t>
      </w:r>
      <w:proofErr w:type="spellStart"/>
      <w:r w:rsidR="002D18BB" w:rsidRPr="00113655">
        <w:t>photomonteurs</w:t>
      </w:r>
      <w:proofErr w:type="spellEnd"/>
      <w:r w:rsidR="002D18BB" w:rsidRPr="00113655">
        <w:t xml:space="preserve">, especially Gustav </w:t>
      </w:r>
      <w:proofErr w:type="spellStart"/>
      <w:r w:rsidR="002D18BB" w:rsidRPr="00113655">
        <w:t>Klutsis</w:t>
      </w:r>
      <w:proofErr w:type="spellEnd"/>
      <w:r w:rsidR="00422F80" w:rsidRPr="00113655">
        <w:t xml:space="preserve">, who </w:t>
      </w:r>
      <w:r w:rsidR="00A846E6" w:rsidRPr="00113655">
        <w:t>responded by</w:t>
      </w:r>
      <w:r w:rsidR="00CF7D60" w:rsidRPr="00113655">
        <w:t xml:space="preserve"> </w:t>
      </w:r>
      <w:r w:rsidR="00422F80" w:rsidRPr="00113655">
        <w:t>transform</w:t>
      </w:r>
      <w:r w:rsidR="00A846E6" w:rsidRPr="00113655">
        <w:t>ing</w:t>
      </w:r>
      <w:r w:rsidR="00422F80" w:rsidRPr="00113655">
        <w:t xml:space="preserve"> the field of poster art with a greatly simplified style</w:t>
      </w:r>
      <w:r w:rsidR="002D18BB" w:rsidRPr="00113655">
        <w:t>.</w:t>
      </w:r>
      <w:r w:rsidR="00566E91" w:rsidRPr="00113655">
        <w:rPr>
          <w:vertAlign w:val="superscript"/>
        </w:rPr>
        <w:endnoteReference w:id="26"/>
      </w:r>
      <w:r w:rsidR="00566E91" w:rsidRPr="00113655">
        <w:t xml:space="preserve"> </w:t>
      </w:r>
      <w:r w:rsidR="002D18BB" w:rsidRPr="00113655">
        <w:t xml:space="preserve">More recently, </w:t>
      </w:r>
      <w:r w:rsidR="00A846E6" w:rsidRPr="00113655">
        <w:t>art historian</w:t>
      </w:r>
      <w:r w:rsidR="00F27D6F" w:rsidRPr="00113655">
        <w:t xml:space="preserve"> </w:t>
      </w:r>
      <w:r w:rsidR="002D18BB" w:rsidRPr="00113655">
        <w:t xml:space="preserve">Sabine </w:t>
      </w:r>
      <w:proofErr w:type="spellStart"/>
      <w:r w:rsidR="002D18BB" w:rsidRPr="00113655">
        <w:t>Kriebel</w:t>
      </w:r>
      <w:proofErr w:type="spellEnd"/>
      <w:r w:rsidR="002D18BB" w:rsidRPr="00113655">
        <w:t xml:space="preserve"> has</w:t>
      </w:r>
      <w:r w:rsidR="00457183" w:rsidRPr="00113655">
        <w:t xml:space="preserve"> reinterpreted </w:t>
      </w:r>
      <w:proofErr w:type="spellStart"/>
      <w:r w:rsidR="001E3F7B" w:rsidRPr="00113655">
        <w:t>Heartfield’s</w:t>
      </w:r>
      <w:proofErr w:type="spellEnd"/>
      <w:r w:rsidR="001E3F7B" w:rsidRPr="00113655">
        <w:t xml:space="preserve"> </w:t>
      </w:r>
      <w:r w:rsidR="001333A6" w:rsidRPr="00113655">
        <w:t>humor</w:t>
      </w:r>
      <w:r w:rsidR="00032ABF" w:rsidRPr="00113655">
        <w:t xml:space="preserve"> </w:t>
      </w:r>
      <w:r w:rsidR="002D18BB" w:rsidRPr="00113655">
        <w:t>in relation to</w:t>
      </w:r>
      <w:r w:rsidR="00032ABF" w:rsidRPr="00113655">
        <w:t xml:space="preserve"> the </w:t>
      </w:r>
      <w:r w:rsidR="00884899" w:rsidRPr="00113655">
        <w:t>satire debates</w:t>
      </w:r>
      <w:r w:rsidR="00A846E6" w:rsidRPr="00113655">
        <w:t xml:space="preserve"> </w:t>
      </w:r>
      <w:r w:rsidR="00E76785" w:rsidRPr="00113655">
        <w:t xml:space="preserve">in </w:t>
      </w:r>
      <w:proofErr w:type="spellStart"/>
      <w:r w:rsidR="00E76785" w:rsidRPr="00113655">
        <w:rPr>
          <w:i/>
          <w:iCs/>
        </w:rPr>
        <w:t>Literaturnaia</w:t>
      </w:r>
      <w:proofErr w:type="spellEnd"/>
      <w:r w:rsidR="00E76785" w:rsidRPr="00113655">
        <w:rPr>
          <w:i/>
          <w:iCs/>
        </w:rPr>
        <w:t xml:space="preserve"> </w:t>
      </w:r>
      <w:proofErr w:type="spellStart"/>
      <w:r w:rsidR="00E76785" w:rsidRPr="00113655">
        <w:rPr>
          <w:i/>
          <w:iCs/>
        </w:rPr>
        <w:t>gazeta</w:t>
      </w:r>
      <w:proofErr w:type="spellEnd"/>
      <w:r w:rsidR="00497FE6" w:rsidRPr="00113655">
        <w:t xml:space="preserve">, and </w:t>
      </w:r>
      <w:r w:rsidR="00E76785" w:rsidRPr="00113655">
        <w:t>literary historian</w:t>
      </w:r>
      <w:r w:rsidR="00F27D6F" w:rsidRPr="00113655">
        <w:t xml:space="preserve"> </w:t>
      </w:r>
      <w:r w:rsidR="002D18BB" w:rsidRPr="00113655">
        <w:t xml:space="preserve">Devin Fore has </w:t>
      </w:r>
      <w:r w:rsidR="00DC2E57" w:rsidRPr="00113655">
        <w:t>linked</w:t>
      </w:r>
      <w:r w:rsidR="001E2A99" w:rsidRPr="00113655">
        <w:t xml:space="preserve"> </w:t>
      </w:r>
      <w:r w:rsidR="00DF1AD7" w:rsidRPr="00113655">
        <w:t xml:space="preserve">Heartfield’s </w:t>
      </w:r>
      <w:r w:rsidR="00457183" w:rsidRPr="00113655">
        <w:t xml:space="preserve">practice </w:t>
      </w:r>
      <w:r w:rsidR="001E2A99" w:rsidRPr="00113655">
        <w:t>to socialist realism via caricature</w:t>
      </w:r>
      <w:r w:rsidR="0079386B" w:rsidRPr="00113655">
        <w:t xml:space="preserve">. </w:t>
      </w:r>
      <w:r w:rsidR="007E15FD" w:rsidRPr="00113655">
        <w:t>Yet</w:t>
      </w:r>
      <w:r w:rsidR="00862A44" w:rsidRPr="00113655">
        <w:t xml:space="preserve"> b</w:t>
      </w:r>
      <w:r w:rsidR="002D18BB" w:rsidRPr="00113655">
        <w:t xml:space="preserve">oth </w:t>
      </w:r>
      <w:r w:rsidR="00725D44" w:rsidRPr="00113655">
        <w:t xml:space="preserve">scholars </w:t>
      </w:r>
      <w:r w:rsidR="002F33EE" w:rsidRPr="00113655">
        <w:t xml:space="preserve">treat </w:t>
      </w:r>
      <w:r w:rsidR="002D18BB" w:rsidRPr="00113655">
        <w:t>Heartfield’s</w:t>
      </w:r>
      <w:r w:rsidR="002D18BB" w:rsidRPr="008406F4">
        <w:t xml:space="preserve"> work in a </w:t>
      </w:r>
      <w:r w:rsidR="009C2915" w:rsidRPr="008406F4">
        <w:t>strictly</w:t>
      </w:r>
      <w:r w:rsidR="002D18BB" w:rsidRPr="008406F4">
        <w:t xml:space="preserve"> German frame</w:t>
      </w:r>
      <w:r w:rsidR="00C617F2" w:rsidRPr="008406F4">
        <w:t xml:space="preserve"> of reference</w:t>
      </w:r>
      <w:r w:rsidR="002D18BB" w:rsidRPr="008406F4">
        <w:t xml:space="preserve">: for </w:t>
      </w:r>
      <w:proofErr w:type="spellStart"/>
      <w:r w:rsidR="002D18BB" w:rsidRPr="008406F4">
        <w:t>Kriebel</w:t>
      </w:r>
      <w:proofErr w:type="spellEnd"/>
      <w:r w:rsidR="002D18BB" w:rsidRPr="008406F4">
        <w:t xml:space="preserve">, the </w:t>
      </w:r>
      <w:r w:rsidR="007D2930" w:rsidRPr="008406F4">
        <w:t xml:space="preserve">German </w:t>
      </w:r>
      <w:r w:rsidR="002D18BB" w:rsidRPr="008406F4">
        <w:t>tradition of</w:t>
      </w:r>
      <w:r w:rsidR="007D2930">
        <w:t xml:space="preserve"> satirical magazines</w:t>
      </w:r>
      <w:r w:rsidR="00A77602">
        <w:t>, or</w:t>
      </w:r>
      <w:r w:rsidR="002D18BB" w:rsidRPr="008406F4">
        <w:t xml:space="preserve"> </w:t>
      </w:r>
      <w:proofErr w:type="spellStart"/>
      <w:r w:rsidR="00E2314C" w:rsidRPr="008406F4">
        <w:rPr>
          <w:i/>
          <w:iCs/>
        </w:rPr>
        <w:t>Witzblätter</w:t>
      </w:r>
      <w:proofErr w:type="spellEnd"/>
      <w:r w:rsidR="00A77602">
        <w:t>,</w:t>
      </w:r>
      <w:r w:rsidR="002D18BB" w:rsidRPr="008406F4">
        <w:t xml:space="preserve"> serves as a “buffer zone” shielding </w:t>
      </w:r>
      <w:r w:rsidR="00A96A1C" w:rsidRPr="008406F4">
        <w:t>Heartfield</w:t>
      </w:r>
      <w:r w:rsidR="002D18BB" w:rsidRPr="008406F4">
        <w:t xml:space="preserve"> from the heroic optimism of official </w:t>
      </w:r>
      <w:r w:rsidR="003364E5" w:rsidRPr="008406F4">
        <w:t>socialist realism</w:t>
      </w:r>
      <w:r w:rsidR="006A6003" w:rsidRPr="008406F4">
        <w:t>, while</w:t>
      </w:r>
      <w:r w:rsidR="002D18BB" w:rsidRPr="008406F4">
        <w:t xml:space="preserve"> </w:t>
      </w:r>
      <w:r w:rsidR="001934D8" w:rsidRPr="008406F4">
        <w:t xml:space="preserve">in Fore’s view, the highly developed media </w:t>
      </w:r>
      <w:r w:rsidR="009446E3" w:rsidRPr="008406F4">
        <w:t>eco</w:t>
      </w:r>
      <w:r w:rsidR="001934D8" w:rsidRPr="008406F4">
        <w:t xml:space="preserve">system of German capitalism makes </w:t>
      </w:r>
      <w:proofErr w:type="spellStart"/>
      <w:r w:rsidR="001934D8" w:rsidRPr="008406F4">
        <w:t>Heartfield</w:t>
      </w:r>
      <w:proofErr w:type="spellEnd"/>
      <w:r w:rsidR="001934D8" w:rsidRPr="008406F4">
        <w:t xml:space="preserve"> </w:t>
      </w:r>
      <w:r w:rsidR="003364E5" w:rsidRPr="008406F4">
        <w:t xml:space="preserve">a </w:t>
      </w:r>
      <w:r w:rsidR="006A6003" w:rsidRPr="008406F4">
        <w:t xml:space="preserve">prototypical </w:t>
      </w:r>
      <w:r w:rsidR="003364E5" w:rsidRPr="008406F4">
        <w:t xml:space="preserve">postmodern realist </w:t>
      </w:r>
      <w:r w:rsidR="001934D8" w:rsidRPr="008406F4">
        <w:t xml:space="preserve">who </w:t>
      </w:r>
      <w:r w:rsidR="001D3E6E" w:rsidRPr="008406F4">
        <w:t xml:space="preserve">mainly </w:t>
      </w:r>
      <w:r w:rsidR="00D51427" w:rsidRPr="008406F4">
        <w:t>used</w:t>
      </w:r>
      <w:r w:rsidR="001934D8" w:rsidRPr="008406F4">
        <w:t xml:space="preserve"> photographs as </w:t>
      </w:r>
      <w:r w:rsidR="001934D8" w:rsidRPr="008406F4">
        <w:lastRenderedPageBreak/>
        <w:t>“reproductions stolen from other sources.”</w:t>
      </w:r>
      <w:r w:rsidR="001934D8" w:rsidRPr="00E2314C">
        <w:rPr>
          <w:vertAlign w:val="superscript"/>
        </w:rPr>
        <w:endnoteReference w:id="27"/>
      </w:r>
      <w:r w:rsidR="002D18BB" w:rsidRPr="008406F4">
        <w:t xml:space="preserve"> </w:t>
      </w:r>
      <w:r w:rsidR="00795EC9" w:rsidRPr="008406F4">
        <w:t>T</w:t>
      </w:r>
      <w:r w:rsidR="001934D8" w:rsidRPr="008406F4">
        <w:t xml:space="preserve">his literature </w:t>
      </w:r>
      <w:r w:rsidR="00795EC9" w:rsidRPr="008406F4">
        <w:t>reveals a complex and influential artist</w:t>
      </w:r>
      <w:r w:rsidR="001934D8" w:rsidRPr="008406F4">
        <w:t>,</w:t>
      </w:r>
      <w:r w:rsidR="00795EC9" w:rsidRPr="008406F4">
        <w:t xml:space="preserve"> but</w:t>
      </w:r>
      <w:r w:rsidR="00785F70" w:rsidRPr="008406F4">
        <w:t xml:space="preserve"> </w:t>
      </w:r>
      <w:r w:rsidR="00422F80" w:rsidRPr="008406F4">
        <w:t xml:space="preserve">it pays surprisingly little attention to </w:t>
      </w:r>
      <w:r w:rsidR="00785F70" w:rsidRPr="008406F4">
        <w:t>t</w:t>
      </w:r>
      <w:r w:rsidR="00951175" w:rsidRPr="008406F4">
        <w:t xml:space="preserve">he </w:t>
      </w:r>
      <w:r w:rsidR="00422F80" w:rsidRPr="008406F4">
        <w:t>warm</w:t>
      </w:r>
      <w:r w:rsidR="00951175" w:rsidRPr="008406F4">
        <w:t xml:space="preserve"> </w:t>
      </w:r>
      <w:r w:rsidR="00422F80" w:rsidRPr="008406F4">
        <w:t>reception that Soviet artists gave to</w:t>
      </w:r>
      <w:r w:rsidR="00951175" w:rsidRPr="008406F4">
        <w:t xml:space="preserve"> </w:t>
      </w:r>
      <w:r w:rsidR="00434AAA" w:rsidRPr="008406F4">
        <w:t>Heartfield</w:t>
      </w:r>
      <w:r w:rsidR="00DA2A4C" w:rsidRPr="008406F4">
        <w:t xml:space="preserve">’s </w:t>
      </w:r>
      <w:r w:rsidR="00795EC9" w:rsidRPr="008406F4">
        <w:t xml:space="preserve">signature trait: his </w:t>
      </w:r>
      <w:r w:rsidR="00422F80" w:rsidRPr="008406F4">
        <w:t>satirical negativity</w:t>
      </w:r>
      <w:r w:rsidR="00C925E4" w:rsidRPr="008406F4">
        <w:t>.</w:t>
      </w:r>
    </w:p>
    <w:p w14:paraId="22EC8222" w14:textId="549531BD" w:rsidR="00E2314C" w:rsidRDefault="00215862" w:rsidP="00E2314C">
      <w:pPr>
        <w:pStyle w:val="AA-SL-BodyText"/>
      </w:pPr>
      <w:r w:rsidRPr="008406F4">
        <w:t xml:space="preserve">In this respect, it is instructive to consider the example of one of Heartfield’s most gifted Soviet followers, Boris </w:t>
      </w:r>
      <w:proofErr w:type="spellStart"/>
      <w:r w:rsidRPr="008406F4">
        <w:t>Petrushansky</w:t>
      </w:r>
      <w:proofErr w:type="spellEnd"/>
      <w:r w:rsidRPr="008406F4">
        <w:t>, who worked under the pen name Boris Klinch. A</w:t>
      </w:r>
      <w:r w:rsidR="005B2104" w:rsidRPr="008406F4">
        <w:t>n experience</w:t>
      </w:r>
      <w:r w:rsidR="000F43FC" w:rsidRPr="008406F4">
        <w:t>d</w:t>
      </w:r>
      <w:r w:rsidRPr="008406F4">
        <w:t xml:space="preserve"> caricaturist</w:t>
      </w:r>
      <w:r w:rsidR="00607CA7" w:rsidRPr="008406F4">
        <w:t xml:space="preserve"> </w:t>
      </w:r>
      <w:r w:rsidRPr="008406F4">
        <w:t xml:space="preserve">frequently published in </w:t>
      </w:r>
      <w:proofErr w:type="spellStart"/>
      <w:r w:rsidR="00E2314C" w:rsidRPr="008406F4">
        <w:rPr>
          <w:i/>
          <w:iCs/>
        </w:rPr>
        <w:t>Krokodil</w:t>
      </w:r>
      <w:proofErr w:type="spellEnd"/>
      <w:r w:rsidRPr="008406F4">
        <w:t>,</w:t>
      </w:r>
      <w:r w:rsidR="00E2314C" w:rsidRPr="007F2469">
        <w:t xml:space="preserve"> </w:t>
      </w:r>
      <w:proofErr w:type="spellStart"/>
      <w:r w:rsidRPr="008406F4">
        <w:t>Klinch</w:t>
      </w:r>
      <w:proofErr w:type="spellEnd"/>
      <w:r w:rsidRPr="008406F4">
        <w:t xml:space="preserve"> </w:t>
      </w:r>
      <w:r w:rsidRPr="00E2314C">
        <w:t>embraced</w:t>
      </w:r>
      <w:r w:rsidRPr="008406F4">
        <w:t xml:space="preserve"> photomontage in the rush of excitement surrounding Heartfield’s visit to Moscow and employed a method very similar to </w:t>
      </w:r>
      <w:proofErr w:type="spellStart"/>
      <w:r w:rsidR="00A017BA">
        <w:t>Heartfield’s</w:t>
      </w:r>
      <w:proofErr w:type="spellEnd"/>
      <w:r w:rsidR="003364E5" w:rsidRPr="008406F4">
        <w:t xml:space="preserve">, if not </w:t>
      </w:r>
      <w:r w:rsidR="00C004D4" w:rsidRPr="008406F4">
        <w:t xml:space="preserve">directly </w:t>
      </w:r>
      <w:r w:rsidR="003364E5" w:rsidRPr="008406F4">
        <w:t>modeled on it</w:t>
      </w:r>
      <w:r w:rsidRPr="008406F4">
        <w:t>.</w:t>
      </w:r>
      <w:r w:rsidR="00566E91" w:rsidRPr="00E2314C">
        <w:rPr>
          <w:vertAlign w:val="superscript"/>
        </w:rPr>
        <w:endnoteReference w:id="28"/>
      </w:r>
      <w:r w:rsidR="00566E91" w:rsidRPr="008406F4">
        <w:t xml:space="preserve"> </w:t>
      </w:r>
      <w:r w:rsidR="006B6205" w:rsidRPr="008406F4">
        <w:t xml:space="preserve">In 1932, Klinch </w:t>
      </w:r>
      <w:r w:rsidR="00EA7F32" w:rsidRPr="008406F4">
        <w:t>complained</w:t>
      </w:r>
      <w:r w:rsidR="00E34FC8" w:rsidRPr="008406F4">
        <w:t xml:space="preserve"> that satire is “one of the strongest weapons in the struggle for socialist construction,” yet “photo-satire is almost totally absent” from the </w:t>
      </w:r>
      <w:r w:rsidR="0083354D" w:rsidRPr="008406F4">
        <w:t xml:space="preserve">arsenal of the </w:t>
      </w:r>
      <w:r w:rsidR="00E34FC8" w:rsidRPr="008406F4">
        <w:t>Soviet</w:t>
      </w:r>
      <w:r w:rsidR="0083354D" w:rsidRPr="008406F4">
        <w:t xml:space="preserve"> artist</w:t>
      </w:r>
      <w:r w:rsidR="00E34FC8" w:rsidRPr="008406F4">
        <w:t>.</w:t>
      </w:r>
      <w:r w:rsidR="002934AD" w:rsidRPr="00E2314C">
        <w:rPr>
          <w:vertAlign w:val="superscript"/>
        </w:rPr>
        <w:endnoteReference w:id="29"/>
      </w:r>
      <w:r w:rsidR="002934AD" w:rsidRPr="008406F4">
        <w:t xml:space="preserve"> </w:t>
      </w:r>
      <w:r w:rsidR="00A12307">
        <w:t>To</w:t>
      </w:r>
      <w:r w:rsidR="00A12307" w:rsidRPr="008406F4">
        <w:t xml:space="preserve"> </w:t>
      </w:r>
      <w:proofErr w:type="spellStart"/>
      <w:r w:rsidR="008023C4" w:rsidRPr="008406F4">
        <w:t>Klinch</w:t>
      </w:r>
      <w:proofErr w:type="spellEnd"/>
      <w:r w:rsidR="008023C4" w:rsidRPr="008406F4">
        <w:t xml:space="preserve">, </w:t>
      </w:r>
      <w:proofErr w:type="spellStart"/>
      <w:r w:rsidR="00BB6865" w:rsidRPr="008406F4">
        <w:t>Heartfield</w:t>
      </w:r>
      <w:proofErr w:type="spellEnd"/>
      <w:r w:rsidR="000668B8" w:rsidRPr="008406F4">
        <w:t xml:space="preserve"> </w:t>
      </w:r>
      <w:r w:rsidR="006522EC" w:rsidRPr="008406F4">
        <w:t xml:space="preserve">was </w:t>
      </w:r>
      <w:r w:rsidR="000668B8" w:rsidRPr="008406F4">
        <w:t>primarily a master of comic genres</w:t>
      </w:r>
      <w:r w:rsidR="000668B8" w:rsidRPr="005634B5">
        <w:t xml:space="preserve">. </w:t>
      </w:r>
      <w:r w:rsidR="00242C53" w:rsidRPr="005634B5">
        <w:t>In</w:t>
      </w:r>
      <w:r w:rsidR="0029400A" w:rsidRPr="005634B5">
        <w:t xml:space="preserve">deed, </w:t>
      </w:r>
      <w:proofErr w:type="spellStart"/>
      <w:r w:rsidR="00171AAD" w:rsidRPr="005634B5">
        <w:t>Klinch</w:t>
      </w:r>
      <w:proofErr w:type="spellEnd"/>
      <w:r w:rsidR="001459AD" w:rsidRPr="005634B5">
        <w:t xml:space="preserve"> </w:t>
      </w:r>
      <w:r w:rsidR="00242C53" w:rsidRPr="005634B5">
        <w:t>use</w:t>
      </w:r>
      <w:r w:rsidR="0029400A" w:rsidRPr="005634B5">
        <w:t>d</w:t>
      </w:r>
      <w:r w:rsidR="00242C53" w:rsidRPr="005634B5">
        <w:t xml:space="preserve"> the</w:t>
      </w:r>
      <w:r w:rsidR="00242C53" w:rsidRPr="008406F4">
        <w:t xml:space="preserve"> term </w:t>
      </w:r>
      <w:proofErr w:type="spellStart"/>
      <w:r w:rsidR="000163F9">
        <w:rPr>
          <w:i/>
          <w:iCs/>
        </w:rPr>
        <w:t>f</w:t>
      </w:r>
      <w:r w:rsidR="00242C53" w:rsidRPr="006C4C28">
        <w:rPr>
          <w:i/>
          <w:iCs/>
        </w:rPr>
        <w:t>otomo</w:t>
      </w:r>
      <w:r w:rsidR="009039BC" w:rsidRPr="006C4C28">
        <w:rPr>
          <w:i/>
          <w:iCs/>
        </w:rPr>
        <w:t>nta</w:t>
      </w:r>
      <w:r w:rsidR="000163F9">
        <w:rPr>
          <w:i/>
          <w:iCs/>
        </w:rPr>
        <w:t>zh</w:t>
      </w:r>
      <w:proofErr w:type="spellEnd"/>
      <w:r w:rsidR="009039BC" w:rsidRPr="008406F4">
        <w:t xml:space="preserve"> interchangeably with</w:t>
      </w:r>
      <w:r w:rsidR="000668B8" w:rsidRPr="008406F4">
        <w:t xml:space="preserve"> </w:t>
      </w:r>
      <w:proofErr w:type="spellStart"/>
      <w:r w:rsidR="00156718">
        <w:rPr>
          <w:i/>
          <w:iCs/>
        </w:rPr>
        <w:t>fotosatira</w:t>
      </w:r>
      <w:proofErr w:type="spellEnd"/>
      <w:r w:rsidR="008023C4" w:rsidRPr="006C4C28">
        <w:rPr>
          <w:i/>
          <w:iCs/>
        </w:rPr>
        <w:t>,</w:t>
      </w:r>
      <w:r w:rsidR="008023C4" w:rsidRPr="008406F4">
        <w:t xml:space="preserve"> </w:t>
      </w:r>
      <w:proofErr w:type="spellStart"/>
      <w:r w:rsidR="007A75FB">
        <w:rPr>
          <w:i/>
          <w:iCs/>
        </w:rPr>
        <w:t>fotokarikatura</w:t>
      </w:r>
      <w:proofErr w:type="spellEnd"/>
      <w:r w:rsidR="008023C4" w:rsidRPr="005634B5">
        <w:t>,</w:t>
      </w:r>
      <w:r w:rsidR="008023C4" w:rsidRPr="008406F4">
        <w:t xml:space="preserve"> </w:t>
      </w:r>
      <w:r w:rsidR="00F3577F" w:rsidRPr="008406F4">
        <w:t>and</w:t>
      </w:r>
      <w:r w:rsidR="009039BC" w:rsidRPr="008406F4">
        <w:t xml:space="preserve"> </w:t>
      </w:r>
      <w:proofErr w:type="spellStart"/>
      <w:r w:rsidR="00E2314C" w:rsidRPr="00100F54">
        <w:rPr>
          <w:i/>
          <w:iCs/>
        </w:rPr>
        <w:t>fotosharzh</w:t>
      </w:r>
      <w:proofErr w:type="spellEnd"/>
      <w:r w:rsidR="006377E0" w:rsidRPr="007F2469">
        <w:rPr>
          <w:i/>
          <w:iCs/>
        </w:rPr>
        <w:t>,</w:t>
      </w:r>
      <w:r w:rsidR="006377E0">
        <w:t xml:space="preserve"> </w:t>
      </w:r>
      <w:r w:rsidR="00C53DDC" w:rsidRPr="008406F4">
        <w:t>a term</w:t>
      </w:r>
      <w:r w:rsidR="009039BC" w:rsidRPr="008406F4">
        <w:t xml:space="preserve"> adapted from the French </w:t>
      </w:r>
      <w:r w:rsidR="00E2314C" w:rsidRPr="008406F4">
        <w:rPr>
          <w:i/>
          <w:iCs/>
        </w:rPr>
        <w:t>portrait charge</w:t>
      </w:r>
      <w:r w:rsidR="002D7E02" w:rsidRPr="008406F4">
        <w:t xml:space="preserve"> (</w:t>
      </w:r>
      <w:r w:rsidR="009039BC" w:rsidRPr="008406F4">
        <w:t xml:space="preserve">itself a translation </w:t>
      </w:r>
      <w:r w:rsidR="00171AAD">
        <w:t>from</w:t>
      </w:r>
      <w:r w:rsidR="009039BC" w:rsidRPr="008406F4">
        <w:t xml:space="preserve"> the Italian </w:t>
      </w:r>
      <w:proofErr w:type="spellStart"/>
      <w:r w:rsidR="00E2314C" w:rsidRPr="008406F4">
        <w:rPr>
          <w:i/>
          <w:iCs/>
        </w:rPr>
        <w:t>ritratti</w:t>
      </w:r>
      <w:proofErr w:type="spellEnd"/>
      <w:r w:rsidR="00E2314C" w:rsidRPr="008406F4">
        <w:rPr>
          <w:i/>
          <w:iCs/>
        </w:rPr>
        <w:t xml:space="preserve"> </w:t>
      </w:r>
      <w:proofErr w:type="spellStart"/>
      <w:r w:rsidR="00E2314C" w:rsidRPr="008406F4">
        <w:rPr>
          <w:i/>
          <w:iCs/>
        </w:rPr>
        <w:t>carichi</w:t>
      </w:r>
      <w:proofErr w:type="spellEnd"/>
      <w:r w:rsidR="009039BC" w:rsidRPr="007F2469">
        <w:rPr>
          <w:i/>
          <w:iCs/>
        </w:rPr>
        <w:t>,</w:t>
      </w:r>
      <w:r w:rsidR="009039BC" w:rsidRPr="008406F4">
        <w:t xml:space="preserve"> or </w:t>
      </w:r>
      <w:r w:rsidR="00C53DDC" w:rsidRPr="008406F4">
        <w:t>“</w:t>
      </w:r>
      <w:r w:rsidR="009039BC" w:rsidRPr="008406F4">
        <w:t>loaded portrait</w:t>
      </w:r>
      <w:r w:rsidR="00AF2910" w:rsidRPr="008406F4">
        <w:t>”</w:t>
      </w:r>
      <w:r w:rsidR="002D7E02" w:rsidRPr="008406F4">
        <w:t>).</w:t>
      </w:r>
    </w:p>
    <w:p w14:paraId="1CB8ED70" w14:textId="3DC6FAEA" w:rsidR="00E2314C" w:rsidRDefault="00F7759E" w:rsidP="00E2314C">
      <w:pPr>
        <w:pStyle w:val="AA-SL-BodyText"/>
      </w:pPr>
      <w:r w:rsidRPr="008406F4">
        <w:t xml:space="preserve">The </w:t>
      </w:r>
      <w:proofErr w:type="spellStart"/>
      <w:r w:rsidR="00E2314C" w:rsidRPr="008406F4">
        <w:rPr>
          <w:i/>
          <w:iCs/>
        </w:rPr>
        <w:t>fotosharzhi</w:t>
      </w:r>
      <w:proofErr w:type="spellEnd"/>
      <w:r w:rsidR="00E2314C" w:rsidRPr="008406F4">
        <w:rPr>
          <w:i/>
          <w:iCs/>
        </w:rPr>
        <w:t xml:space="preserve"> </w:t>
      </w:r>
      <w:r w:rsidRPr="008406F4">
        <w:t xml:space="preserve">that </w:t>
      </w:r>
      <w:proofErr w:type="spellStart"/>
      <w:r w:rsidRPr="008406F4">
        <w:t>Klinch</w:t>
      </w:r>
      <w:proofErr w:type="spellEnd"/>
      <w:r w:rsidRPr="008406F4">
        <w:t xml:space="preserve"> published in</w:t>
      </w:r>
      <w:r w:rsidR="002B062D">
        <w:t xml:space="preserve"> the </w:t>
      </w:r>
      <w:proofErr w:type="spellStart"/>
      <w:r w:rsidR="002B062D">
        <w:t>Soiuzfoto</w:t>
      </w:r>
      <w:proofErr w:type="spellEnd"/>
      <w:r w:rsidR="002B062D">
        <w:t xml:space="preserve"> organ</w:t>
      </w:r>
      <w:r w:rsidRPr="008406F4">
        <w:t xml:space="preserve"> </w:t>
      </w:r>
      <w:proofErr w:type="spellStart"/>
      <w:r w:rsidR="00E2314C" w:rsidRPr="008406F4">
        <w:rPr>
          <w:i/>
          <w:iCs/>
        </w:rPr>
        <w:t>Proletarskoe</w:t>
      </w:r>
      <w:proofErr w:type="spellEnd"/>
      <w:r w:rsidR="00E2314C" w:rsidRPr="008406F4">
        <w:rPr>
          <w:i/>
          <w:iCs/>
        </w:rPr>
        <w:t xml:space="preserve"> </w:t>
      </w:r>
      <w:proofErr w:type="spellStart"/>
      <w:r w:rsidR="00E2314C" w:rsidRPr="008406F4">
        <w:rPr>
          <w:i/>
          <w:iCs/>
        </w:rPr>
        <w:t>foto</w:t>
      </w:r>
      <w:proofErr w:type="spellEnd"/>
      <w:r w:rsidRPr="008406F4">
        <w:t xml:space="preserve"> </w:t>
      </w:r>
      <w:r w:rsidR="00171AAD" w:rsidRPr="005634B5">
        <w:t>(</w:t>
      </w:r>
      <w:r w:rsidR="006377E0" w:rsidRPr="005634B5">
        <w:t xml:space="preserve">Proletarian </w:t>
      </w:r>
      <w:r w:rsidR="005634B5" w:rsidRPr="005634B5">
        <w:t>p</w:t>
      </w:r>
      <w:r w:rsidR="006377E0" w:rsidRPr="005634B5">
        <w:t>hoto</w:t>
      </w:r>
      <w:r w:rsidR="00171AAD" w:rsidRPr="005634B5">
        <w:t>)</w:t>
      </w:r>
      <w:r w:rsidR="00171AAD">
        <w:t xml:space="preserve"> </w:t>
      </w:r>
      <w:r w:rsidRPr="008406F4">
        <w:t>in late 1932 testify to his belief that Heartfield had “essentially laid the foundations of a great school of this genre.”</w:t>
      </w:r>
      <w:r w:rsidRPr="00E2314C">
        <w:rPr>
          <w:vertAlign w:val="superscript"/>
        </w:rPr>
        <w:endnoteReference w:id="30"/>
      </w:r>
      <w:r w:rsidRPr="008406F4">
        <w:t xml:space="preserve"> For the </w:t>
      </w:r>
      <w:r w:rsidR="0017202D">
        <w:t xml:space="preserve">fifteenth </w:t>
      </w:r>
      <w:r w:rsidRPr="008406F4">
        <w:t xml:space="preserve">anniversary celebration of the October Revolution, </w:t>
      </w:r>
      <w:proofErr w:type="spellStart"/>
      <w:r w:rsidRPr="008406F4">
        <w:t>Klinch</w:t>
      </w:r>
      <w:proofErr w:type="spellEnd"/>
      <w:r w:rsidRPr="008406F4">
        <w:t xml:space="preserve"> created </w:t>
      </w:r>
      <w:proofErr w:type="spellStart"/>
      <w:r w:rsidR="00E2314C" w:rsidRPr="008406F4">
        <w:rPr>
          <w:i/>
          <w:iCs/>
        </w:rPr>
        <w:t>fotosharzhi</w:t>
      </w:r>
      <w:proofErr w:type="spellEnd"/>
      <w:r w:rsidRPr="008406F4">
        <w:t xml:space="preserve"> of the British and German conservatives Stanley Baldwin, Winston Churchill, Gustav </w:t>
      </w:r>
      <w:proofErr w:type="spellStart"/>
      <w:r w:rsidRPr="008406F4">
        <w:t>Noske</w:t>
      </w:r>
      <w:proofErr w:type="spellEnd"/>
      <w:r w:rsidRPr="008406F4">
        <w:t>, and Adol</w:t>
      </w:r>
      <w:r w:rsidR="00AB3CBF" w:rsidRPr="008406F4">
        <w:t>f</w:t>
      </w:r>
      <w:r w:rsidRPr="008406F4">
        <w:t xml:space="preserve"> Hitler. </w:t>
      </w:r>
      <w:proofErr w:type="spellStart"/>
      <w:r w:rsidRPr="008406F4">
        <w:t>Klinch’s</w:t>
      </w:r>
      <w:proofErr w:type="spellEnd"/>
      <w:r w:rsidRPr="008406F4">
        <w:t xml:space="preserve"> portrayal of </w:t>
      </w:r>
      <w:proofErr w:type="spellStart"/>
      <w:r w:rsidRPr="008406F4">
        <w:t>Noske</w:t>
      </w:r>
      <w:proofErr w:type="spellEnd"/>
      <w:r w:rsidRPr="008406F4">
        <w:t>, the conservative Social Democrat who forcefully suppressed the Spartacist uprising in 1919</w:t>
      </w:r>
      <w:r w:rsidR="0060786B">
        <w:t>, is particularly reminiscent of t</w:t>
      </w:r>
      <w:r w:rsidR="0060786B" w:rsidRPr="008406F4">
        <w:t xml:space="preserve">he combination of animal physiognomy and verbo-visual puns that Heartfield perfected in his photomontages of the late 1920s and early 1930s </w:t>
      </w:r>
      <w:r w:rsidRPr="008406F4">
        <w:t>(</w:t>
      </w:r>
      <w:r w:rsidRPr="007850BB">
        <w:rPr>
          <w:b/>
          <w:bCs/>
          <w:highlight w:val="yellow"/>
        </w:rPr>
        <w:t>fig. 4</w:t>
      </w:r>
      <w:r w:rsidRPr="008406F4">
        <w:t xml:space="preserve">). </w:t>
      </w:r>
      <w:r w:rsidR="00DD7D28">
        <w:t>M</w:t>
      </w:r>
      <w:r w:rsidR="00ED1E73">
        <w:t xml:space="preserve">otivated by </w:t>
      </w:r>
      <w:r w:rsidRPr="008406F4">
        <w:t>the nickname “</w:t>
      </w:r>
      <w:proofErr w:type="spellStart"/>
      <w:r w:rsidRPr="008406F4">
        <w:t>Bluthund</w:t>
      </w:r>
      <w:proofErr w:type="spellEnd"/>
      <w:r w:rsidRPr="008406F4">
        <w:t xml:space="preserve">” that </w:t>
      </w:r>
      <w:proofErr w:type="spellStart"/>
      <w:r w:rsidRPr="008406F4">
        <w:t>Noske</w:t>
      </w:r>
      <w:proofErr w:type="spellEnd"/>
      <w:r w:rsidRPr="008406F4">
        <w:t xml:space="preserve"> earned through his taste for martial order</w:t>
      </w:r>
      <w:r w:rsidR="00ED1E73">
        <w:t>,</w:t>
      </w:r>
      <w:r w:rsidRPr="008406F4">
        <w:t xml:space="preserve"> </w:t>
      </w:r>
      <w:proofErr w:type="spellStart"/>
      <w:r w:rsidRPr="008406F4">
        <w:t>Klinch</w:t>
      </w:r>
      <w:proofErr w:type="spellEnd"/>
      <w:r w:rsidRPr="008406F4">
        <w:t xml:space="preserve"> </w:t>
      </w:r>
      <w:r w:rsidR="00DD7D28">
        <w:t xml:space="preserve">paired </w:t>
      </w:r>
      <w:proofErr w:type="spellStart"/>
      <w:r w:rsidRPr="008406F4">
        <w:t>Noske’s</w:t>
      </w:r>
      <w:proofErr w:type="spellEnd"/>
      <w:r w:rsidRPr="008406F4">
        <w:t xml:space="preserve"> heavy-lidded eyes with the jowls of a dog. In Russian, the verbal epithet </w:t>
      </w:r>
      <w:r w:rsidRPr="008406F4">
        <w:lastRenderedPageBreak/>
        <w:t xml:space="preserve">maintains its organic connection to the image through a rather literal transcription; </w:t>
      </w:r>
      <w:proofErr w:type="spellStart"/>
      <w:r w:rsidRPr="008406F4">
        <w:t>Noske</w:t>
      </w:r>
      <w:proofErr w:type="spellEnd"/>
      <w:r w:rsidRPr="008406F4">
        <w:t xml:space="preserve"> is revealed to be a </w:t>
      </w:r>
      <w:proofErr w:type="spellStart"/>
      <w:r w:rsidR="00E2314C" w:rsidRPr="008406F4">
        <w:rPr>
          <w:i/>
          <w:iCs/>
        </w:rPr>
        <w:t>krovavaia</w:t>
      </w:r>
      <w:proofErr w:type="spellEnd"/>
      <w:r w:rsidR="00E2314C" w:rsidRPr="008406F4">
        <w:rPr>
          <w:i/>
          <w:iCs/>
        </w:rPr>
        <w:t xml:space="preserve"> </w:t>
      </w:r>
      <w:proofErr w:type="spellStart"/>
      <w:r w:rsidR="00E2314C" w:rsidRPr="008406F4">
        <w:rPr>
          <w:i/>
          <w:iCs/>
        </w:rPr>
        <w:t>sobaka</w:t>
      </w:r>
      <w:proofErr w:type="spellEnd"/>
      <w:r w:rsidRPr="008406F4">
        <w:t xml:space="preserve"> (a bloody dog) rather than an </w:t>
      </w:r>
      <w:proofErr w:type="spellStart"/>
      <w:r w:rsidR="00E2314C" w:rsidRPr="008406F4">
        <w:rPr>
          <w:i/>
          <w:iCs/>
        </w:rPr>
        <w:t>ishcheika</w:t>
      </w:r>
      <w:proofErr w:type="spellEnd"/>
      <w:r w:rsidRPr="008406F4">
        <w:t xml:space="preserve"> (a bloodhound, or more literally, a tracker</w:t>
      </w:r>
      <w:r w:rsidRPr="00923500">
        <w:t xml:space="preserve">). The vagaries of the </w:t>
      </w:r>
      <w:r w:rsidRPr="008406F4">
        <w:t xml:space="preserve">translation are evident in the </w:t>
      </w:r>
      <w:r w:rsidR="0014381C">
        <w:t>visage</w:t>
      </w:r>
      <w:r w:rsidR="0014381C" w:rsidRPr="008406F4">
        <w:t xml:space="preserve"> </w:t>
      </w:r>
      <w:r w:rsidRPr="008406F4">
        <w:t xml:space="preserve">of </w:t>
      </w:r>
      <w:proofErr w:type="spellStart"/>
      <w:r w:rsidRPr="008406F4">
        <w:t>Klinch’s</w:t>
      </w:r>
      <w:proofErr w:type="spellEnd"/>
      <w:r w:rsidRPr="008406F4">
        <w:t xml:space="preserve"> </w:t>
      </w:r>
      <w:proofErr w:type="spellStart"/>
      <w:r w:rsidR="00E2314C" w:rsidRPr="008406F4">
        <w:rPr>
          <w:i/>
          <w:iCs/>
        </w:rPr>
        <w:t>fotosharzh</w:t>
      </w:r>
      <w:proofErr w:type="spellEnd"/>
      <w:r w:rsidRPr="008406F4">
        <w:t xml:space="preserve">, which more closely resembles a bulldog than a bloodhound. </w:t>
      </w:r>
      <w:r w:rsidR="00817681">
        <w:t xml:space="preserve">As </w:t>
      </w:r>
      <w:proofErr w:type="spellStart"/>
      <w:r w:rsidR="00876FF5">
        <w:t>Klinch</w:t>
      </w:r>
      <w:r w:rsidRPr="008406F4">
        <w:t>’s</w:t>
      </w:r>
      <w:proofErr w:type="spellEnd"/>
      <w:r w:rsidRPr="008406F4">
        <w:t xml:space="preserve"> penetrating interpretation of </w:t>
      </w:r>
      <w:proofErr w:type="spellStart"/>
      <w:r w:rsidRPr="008406F4">
        <w:t>Noske’s</w:t>
      </w:r>
      <w:proofErr w:type="spellEnd"/>
      <w:r w:rsidRPr="008406F4">
        <w:t xml:space="preserve"> cold, indifferent gaze</w:t>
      </w:r>
      <w:r w:rsidR="00817681">
        <w:t xml:space="preserve"> suggests, this verbal </w:t>
      </w:r>
      <w:r w:rsidR="000148B2">
        <w:t xml:space="preserve">image </w:t>
      </w:r>
      <w:r w:rsidR="00112C18">
        <w:t>provides</w:t>
      </w:r>
      <w:r w:rsidR="00817681">
        <w:t xml:space="preserve"> the montage</w:t>
      </w:r>
      <w:r w:rsidR="00112C18">
        <w:t xml:space="preserve"> with its visual logic</w:t>
      </w:r>
      <w:r w:rsidRPr="008406F4">
        <w:t>.</w:t>
      </w:r>
    </w:p>
    <w:p w14:paraId="209A10B1" w14:textId="3FEABAC6" w:rsidR="00140E81" w:rsidRPr="000F2EEE" w:rsidRDefault="00A6281B" w:rsidP="006C4C28">
      <w:pPr>
        <w:pStyle w:val="AA-SL-BodyText"/>
      </w:pPr>
      <w:r w:rsidRPr="008406F4">
        <w:t>By e</w:t>
      </w:r>
      <w:r w:rsidR="00235E95" w:rsidRPr="008406F4">
        <w:t xml:space="preserve">mphasizing its </w:t>
      </w:r>
      <w:r w:rsidR="00241986" w:rsidRPr="008406F4">
        <w:t>natural affinity</w:t>
      </w:r>
      <w:r w:rsidR="00235E95" w:rsidRPr="008406F4">
        <w:t xml:space="preserve"> with </w:t>
      </w:r>
      <w:r w:rsidR="00F350B8" w:rsidRPr="008406F4">
        <w:t>th</w:t>
      </w:r>
      <w:r w:rsidR="00C8466E" w:rsidRPr="008406F4">
        <w:t>e</w:t>
      </w:r>
      <w:r w:rsidR="00F350B8" w:rsidRPr="008406F4">
        <w:t xml:space="preserve"> </w:t>
      </w:r>
      <w:r w:rsidR="00241986" w:rsidRPr="008406F4">
        <w:t>family</w:t>
      </w:r>
      <w:r w:rsidR="00F350B8" w:rsidRPr="008406F4">
        <w:t xml:space="preserve"> of</w:t>
      </w:r>
      <w:r w:rsidR="00C8466E" w:rsidRPr="008406F4">
        <w:t xml:space="preserve"> comic</w:t>
      </w:r>
      <w:r w:rsidR="00F350B8" w:rsidRPr="008406F4">
        <w:t xml:space="preserve"> genres</w:t>
      </w:r>
      <w:r w:rsidR="00140E81" w:rsidRPr="008406F4">
        <w:t xml:space="preserve">, </w:t>
      </w:r>
      <w:proofErr w:type="spellStart"/>
      <w:r w:rsidR="00140E81" w:rsidRPr="008406F4">
        <w:t>Klinch</w:t>
      </w:r>
      <w:proofErr w:type="spellEnd"/>
      <w:r w:rsidR="00140E81" w:rsidRPr="008406F4">
        <w:t xml:space="preserve"> </w:t>
      </w:r>
      <w:r w:rsidRPr="008406F4">
        <w:t xml:space="preserve">convincingly argued that photomontage could be </w:t>
      </w:r>
      <w:r w:rsidR="0023157D" w:rsidRPr="008406F4">
        <w:t xml:space="preserve">reconciled </w:t>
      </w:r>
      <w:r w:rsidR="00140E81" w:rsidRPr="008406F4">
        <w:t>with</w:t>
      </w:r>
      <w:r w:rsidR="00AF2DD8" w:rsidRPr="008406F4">
        <w:t xml:space="preserve"> the</w:t>
      </w:r>
      <w:r w:rsidR="00C941BD" w:rsidRPr="008406F4">
        <w:t xml:space="preserve"> other major arts in the</w:t>
      </w:r>
      <w:r w:rsidR="00140E81" w:rsidRPr="008406F4">
        <w:t xml:space="preserve"> realis</w:t>
      </w:r>
      <w:r w:rsidR="00AF2DD8" w:rsidRPr="008406F4">
        <w:t>t tradition</w:t>
      </w:r>
      <w:r w:rsidR="00140E81" w:rsidRPr="008406F4">
        <w:t xml:space="preserve">. </w:t>
      </w:r>
      <w:r w:rsidR="00FC5629" w:rsidRPr="008406F4">
        <w:t>He</w:t>
      </w:r>
      <w:r w:rsidR="00140E81" w:rsidRPr="008406F4">
        <w:t xml:space="preserve"> </w:t>
      </w:r>
      <w:r w:rsidR="00FC5629" w:rsidRPr="008406F4">
        <w:t>maintained</w:t>
      </w:r>
      <w:r w:rsidR="00140E81" w:rsidRPr="008406F4">
        <w:t xml:space="preserve"> that photomontage ought to be seen as “a theoretical and practical solution to the problem of the image” encountered by artists in all fields, even if </w:t>
      </w:r>
      <w:r w:rsidR="00F3577F" w:rsidRPr="008406F4">
        <w:t>its</w:t>
      </w:r>
      <w:r w:rsidR="00140E81" w:rsidRPr="008406F4">
        <w:t xml:space="preserve"> material </w:t>
      </w:r>
      <w:r w:rsidR="008439A9" w:rsidRPr="008406F4">
        <w:t xml:space="preserve">properties </w:t>
      </w:r>
      <w:r w:rsidR="00140E81" w:rsidRPr="008406F4">
        <w:t>“make montage more akin to cinema than to the other types of spatial art.”</w:t>
      </w:r>
      <w:r w:rsidR="002934AD" w:rsidRPr="00E2314C">
        <w:rPr>
          <w:vertAlign w:val="superscript"/>
        </w:rPr>
        <w:endnoteReference w:id="31"/>
      </w:r>
      <w:r w:rsidR="002934AD" w:rsidRPr="008406F4">
        <w:t xml:space="preserve"> </w:t>
      </w:r>
      <w:r w:rsidR="00F3577F" w:rsidRPr="008406F4">
        <w:t>In Klinch’s view, p</w:t>
      </w:r>
      <w:r w:rsidR="00140E81" w:rsidRPr="008406F4">
        <w:t xml:space="preserve">hotomontage </w:t>
      </w:r>
      <w:r w:rsidR="003364E5" w:rsidRPr="008406F4">
        <w:t>and</w:t>
      </w:r>
      <w:r w:rsidR="00EF2A29" w:rsidRPr="008406F4">
        <w:t xml:space="preserve"> film</w:t>
      </w:r>
      <w:r w:rsidR="00140E81" w:rsidRPr="008406F4">
        <w:t xml:space="preserve"> </w:t>
      </w:r>
      <w:r w:rsidR="003364E5" w:rsidRPr="008406F4">
        <w:t>shared the</w:t>
      </w:r>
      <w:r w:rsidR="00140E81" w:rsidRPr="008406F4">
        <w:t xml:space="preserve"> ability to create an artistic image from mechanical impressions of the external world</w:t>
      </w:r>
      <w:r w:rsidR="0039391D" w:rsidRPr="008406F4">
        <w:t>.</w:t>
      </w:r>
      <w:r w:rsidR="00447D5F" w:rsidRPr="008406F4">
        <w:t xml:space="preserve"> </w:t>
      </w:r>
      <w:r w:rsidR="00E747C7" w:rsidRPr="008406F4">
        <w:t>But he thought that t</w:t>
      </w:r>
      <w:r w:rsidR="00AA7973" w:rsidRPr="008406F4">
        <w:t>he</w:t>
      </w:r>
      <w:r w:rsidR="00EF2A29" w:rsidRPr="008406F4">
        <w:t>se new arts</w:t>
      </w:r>
      <w:r w:rsidR="00AA7973" w:rsidRPr="008406F4">
        <w:t xml:space="preserve"> </w:t>
      </w:r>
      <w:r w:rsidR="004E34FB" w:rsidRPr="008406F4">
        <w:t>were</w:t>
      </w:r>
      <w:r w:rsidR="003364E5" w:rsidRPr="008406F4">
        <w:t xml:space="preserve"> also</w:t>
      </w:r>
      <w:r w:rsidR="008C10B8" w:rsidRPr="008406F4">
        <w:t xml:space="preserve"> united with</w:t>
      </w:r>
      <w:r w:rsidR="00447D5F" w:rsidRPr="008406F4">
        <w:t xml:space="preserve"> </w:t>
      </w:r>
      <w:r w:rsidR="00864F49" w:rsidRPr="00923500">
        <w:t xml:space="preserve">literature and </w:t>
      </w:r>
      <w:r w:rsidR="00447D5F" w:rsidRPr="00923500">
        <w:t xml:space="preserve">painting </w:t>
      </w:r>
      <w:r w:rsidR="005717D7" w:rsidRPr="00923500">
        <w:t>by</w:t>
      </w:r>
      <w:r w:rsidR="003364E5" w:rsidRPr="00923500">
        <w:t xml:space="preserve"> </w:t>
      </w:r>
      <w:r w:rsidR="00EF2A29" w:rsidRPr="00923500">
        <w:t>a problem of</w:t>
      </w:r>
      <w:r w:rsidR="003826F8" w:rsidRPr="00923500">
        <w:t xml:space="preserve"> </w:t>
      </w:r>
      <w:r w:rsidR="003364E5" w:rsidRPr="00923500">
        <w:t>general</w:t>
      </w:r>
      <w:r w:rsidR="003826F8" w:rsidRPr="00923500">
        <w:t xml:space="preserve"> </w:t>
      </w:r>
      <w:r w:rsidR="00EA011C" w:rsidRPr="00923500">
        <w:t>relevance</w:t>
      </w:r>
      <w:r w:rsidR="001D3A9D" w:rsidRPr="00923500">
        <w:t>:</w:t>
      </w:r>
      <w:r w:rsidR="00C641EF" w:rsidRPr="00923500">
        <w:t xml:space="preserve"> </w:t>
      </w:r>
      <w:r w:rsidR="00140E81" w:rsidRPr="00923500">
        <w:t>“</w:t>
      </w:r>
      <w:r w:rsidR="00174089" w:rsidRPr="00923500">
        <w:t>‘</w:t>
      </w:r>
      <w:r w:rsidR="00140E81" w:rsidRPr="00923500">
        <w:t>Assembling</w:t>
      </w:r>
      <w:r w:rsidR="00174089" w:rsidRPr="00923500">
        <w:t>’</w:t>
      </w:r>
      <w:r w:rsidR="00140E81" w:rsidRPr="00923500">
        <w:t xml:space="preserve"> [</w:t>
      </w:r>
      <w:r w:rsidR="00923500" w:rsidRPr="00923500">
        <w:t>‘</w:t>
      </w:r>
      <w:proofErr w:type="spellStart"/>
      <w:r w:rsidR="00E2314C" w:rsidRPr="00923500">
        <w:t>montiruia</w:t>
      </w:r>
      <w:proofErr w:type="spellEnd"/>
      <w:r w:rsidR="00923500" w:rsidRPr="00923500">
        <w:t>’</w:t>
      </w:r>
      <w:r w:rsidR="00140E81" w:rsidRPr="00923500">
        <w:t>] reality in his own way, solving the problems of creative comparison, combining individual uncoordinated photo-touches [</w:t>
      </w:r>
      <w:proofErr w:type="spellStart"/>
      <w:r w:rsidR="00E2314C" w:rsidRPr="00470232">
        <w:t>foto-mazki</w:t>
      </w:r>
      <w:proofErr w:type="spellEnd"/>
      <w:r w:rsidR="00140E81" w:rsidRPr="00923500">
        <w:t xml:space="preserve">] step by step according to a plan previously drawn by consciousness, in other words, </w:t>
      </w:r>
      <w:r w:rsidR="00C641EF" w:rsidRPr="00923500">
        <w:t>‘</w:t>
      </w:r>
      <w:r w:rsidR="00140E81" w:rsidRPr="00923500">
        <w:t>directing</w:t>
      </w:r>
      <w:r w:rsidR="00C641EF" w:rsidRPr="00923500">
        <w:t>’</w:t>
      </w:r>
      <w:r w:rsidR="00140E81" w:rsidRPr="00923500">
        <w:t xml:space="preserve"> the unorganized </w:t>
      </w:r>
      <w:r w:rsidR="00C641EF" w:rsidRPr="00923500">
        <w:t>‘</w:t>
      </w:r>
      <w:r w:rsidR="00140E81" w:rsidRPr="00923500">
        <w:t>elements</w:t>
      </w:r>
      <w:r w:rsidR="00C641EF" w:rsidRPr="00923500">
        <w:t>’</w:t>
      </w:r>
      <w:r w:rsidR="00140E81" w:rsidRPr="00923500">
        <w:t xml:space="preserve"> of the montage, the artist-</w:t>
      </w:r>
      <w:proofErr w:type="spellStart"/>
      <w:r w:rsidR="00140E81" w:rsidRPr="00923500">
        <w:t>monteur</w:t>
      </w:r>
      <w:proofErr w:type="spellEnd"/>
      <w:r w:rsidR="00140E81" w:rsidRPr="00923500">
        <w:t xml:space="preserve"> solves the problem of the image analogously to the easel painter or the satirist.</w:t>
      </w:r>
      <w:r w:rsidR="00C641EF" w:rsidRPr="00923500">
        <w:t>”</w:t>
      </w:r>
      <w:r w:rsidR="002934AD" w:rsidRPr="00923500">
        <w:rPr>
          <w:vertAlign w:val="superscript"/>
        </w:rPr>
        <w:endnoteReference w:id="32"/>
      </w:r>
    </w:p>
    <w:p w14:paraId="3379AEB1" w14:textId="1747E9E6" w:rsidR="00140E81" w:rsidRPr="008406F4" w:rsidRDefault="00140E81" w:rsidP="00E2314C">
      <w:pPr>
        <w:pStyle w:val="AA-SL-BodyText"/>
      </w:pPr>
      <w:r w:rsidRPr="008406F4">
        <w:t xml:space="preserve">The linchpin of </w:t>
      </w:r>
      <w:r w:rsidR="00947873" w:rsidRPr="008406F4">
        <w:t>Klinch’s</w:t>
      </w:r>
      <w:r w:rsidRPr="008406F4">
        <w:t xml:space="preserve"> exposition is the </w:t>
      </w:r>
      <w:r w:rsidR="00947873" w:rsidRPr="008406F4">
        <w:t xml:space="preserve">artist’s </w:t>
      </w:r>
      <w:r w:rsidRPr="008406F4">
        <w:t xml:space="preserve">conscious plan, which organizes the disparate materials gathered by the </w:t>
      </w:r>
      <w:proofErr w:type="spellStart"/>
      <w:r w:rsidRPr="008406F4">
        <w:t>monteur</w:t>
      </w:r>
      <w:proofErr w:type="spellEnd"/>
      <w:r w:rsidRPr="008406F4">
        <w:t xml:space="preserve"> into a meaningful order. The presence of this mental image or idea gives the work artistic significance and </w:t>
      </w:r>
      <w:r w:rsidR="003571B4" w:rsidRPr="008406F4">
        <w:t>transforms</w:t>
      </w:r>
      <w:r w:rsidRPr="008406F4">
        <w:t xml:space="preserve"> the </w:t>
      </w:r>
      <w:proofErr w:type="spellStart"/>
      <w:r w:rsidRPr="0088331D">
        <w:t>monteur</w:t>
      </w:r>
      <w:proofErr w:type="spellEnd"/>
      <w:r w:rsidRPr="0088331D">
        <w:t xml:space="preserve"> </w:t>
      </w:r>
      <w:r w:rsidRPr="008406F4">
        <w:t>into an “artist-</w:t>
      </w:r>
      <w:proofErr w:type="spellStart"/>
      <w:r w:rsidRPr="008406F4">
        <w:t>monteur</w:t>
      </w:r>
      <w:proofErr w:type="spellEnd"/>
      <w:r w:rsidRPr="008406F4">
        <w:t xml:space="preserve">.” </w:t>
      </w:r>
      <w:r w:rsidR="008B0152" w:rsidRPr="008406F4">
        <w:t>It</w:t>
      </w:r>
      <w:r w:rsidRPr="008406F4">
        <w:t xml:space="preserve"> is regrettable, Klinch concludes, that this process is called montage at all, for the</w:t>
      </w:r>
      <w:r w:rsidR="008A6C63" w:rsidRPr="008406F4">
        <w:t xml:space="preserve"> term’s</w:t>
      </w:r>
      <w:r w:rsidRPr="008406F4">
        <w:t xml:space="preserve"> </w:t>
      </w:r>
      <w:r w:rsidR="00E6229B" w:rsidRPr="008406F4">
        <w:t xml:space="preserve">unavoidable </w:t>
      </w:r>
      <w:r w:rsidRPr="008406F4">
        <w:t xml:space="preserve">connotation of mechanical assembly tends to conceal the </w:t>
      </w:r>
      <w:r w:rsidR="005057F3" w:rsidRPr="008406F4">
        <w:t>deep connection</w:t>
      </w:r>
      <w:r w:rsidR="00DC3048" w:rsidRPr="008406F4">
        <w:t xml:space="preserve"> </w:t>
      </w:r>
      <w:r w:rsidR="00312048" w:rsidRPr="008406F4">
        <w:t xml:space="preserve">between </w:t>
      </w:r>
      <w:r w:rsidR="00792F76" w:rsidRPr="008406F4">
        <w:t>the</w:t>
      </w:r>
      <w:r w:rsidR="00312048" w:rsidRPr="008406F4">
        <w:t xml:space="preserve"> artistic image</w:t>
      </w:r>
      <w:r w:rsidR="00792F76" w:rsidRPr="008406F4">
        <w:t xml:space="preserve"> assemble</w:t>
      </w:r>
      <w:r w:rsidR="001A3537" w:rsidRPr="008406F4">
        <w:t>d</w:t>
      </w:r>
      <w:r w:rsidR="00792F76" w:rsidRPr="008406F4">
        <w:t xml:space="preserve"> by the </w:t>
      </w:r>
      <w:proofErr w:type="spellStart"/>
      <w:r w:rsidR="00792F76" w:rsidRPr="008406F4">
        <w:lastRenderedPageBreak/>
        <w:t>monteur</w:t>
      </w:r>
      <w:proofErr w:type="spellEnd"/>
      <w:r w:rsidR="00312048" w:rsidRPr="008406F4">
        <w:t xml:space="preserve"> and the realit</w:t>
      </w:r>
      <w:r w:rsidR="00673B8E" w:rsidRPr="008406F4">
        <w:t>y</w:t>
      </w:r>
      <w:r w:rsidR="00312048" w:rsidRPr="008406F4">
        <w:t xml:space="preserve"> it </w:t>
      </w:r>
      <w:r w:rsidR="00673B8E" w:rsidRPr="008406F4">
        <w:t>discloses to the viewer</w:t>
      </w:r>
      <w:r w:rsidRPr="008406F4">
        <w:t>.</w:t>
      </w:r>
    </w:p>
    <w:p w14:paraId="231EAE0B" w14:textId="6E775FB2" w:rsidR="008911BD" w:rsidRPr="008406F4" w:rsidRDefault="0079592A" w:rsidP="00E2314C">
      <w:pPr>
        <w:pStyle w:val="AA-SL-BodyText"/>
      </w:pPr>
      <w:r w:rsidRPr="008406F4">
        <w:t>A</w:t>
      </w:r>
      <w:r w:rsidR="008911BD" w:rsidRPr="008406F4">
        <w:t xml:space="preserve"> renewed assertion of artistic will was necessary, according to Klinch, because artists and critics had come to treat photography as “</w:t>
      </w:r>
      <w:r w:rsidR="008911BD" w:rsidRPr="00106E54">
        <w:t>naked ‘</w:t>
      </w:r>
      <w:proofErr w:type="spellStart"/>
      <w:r w:rsidR="008911BD" w:rsidRPr="00106E54">
        <w:t>factography</w:t>
      </w:r>
      <w:proofErr w:type="spellEnd"/>
      <w:r w:rsidR="00E2314C" w:rsidRPr="00106E54">
        <w:t>,’</w:t>
      </w:r>
      <w:r w:rsidR="008911BD" w:rsidRPr="00106E54">
        <w:t>”</w:t>
      </w:r>
      <w:r w:rsidR="008911BD" w:rsidRPr="008406F4">
        <w:t xml:space="preserve"> and in the process forgot that “representation as a directly transcribed [</w:t>
      </w:r>
      <w:proofErr w:type="spellStart"/>
      <w:r w:rsidR="00E2314C" w:rsidRPr="00A85F36">
        <w:t>proto</w:t>
      </w:r>
      <w:r w:rsidR="00E2314C" w:rsidRPr="007850BB">
        <w:t>kol’n</w:t>
      </w:r>
      <w:r w:rsidR="00E2314C" w:rsidRPr="00A85F36">
        <w:t>oe</w:t>
      </w:r>
      <w:proofErr w:type="spellEnd"/>
      <w:r w:rsidR="008911BD" w:rsidRPr="00A85F36">
        <w:t>]</w:t>
      </w:r>
      <w:r w:rsidR="008911BD" w:rsidRPr="008406F4">
        <w:t xml:space="preserve"> reproduction of reality is only raw material for the artist.”</w:t>
      </w:r>
      <w:r w:rsidR="008911BD" w:rsidRPr="00E2314C">
        <w:rPr>
          <w:vertAlign w:val="superscript"/>
        </w:rPr>
        <w:endnoteReference w:id="33"/>
      </w:r>
      <w:r w:rsidR="008911BD" w:rsidRPr="008406F4">
        <w:t xml:space="preserve"> The model of “factography</w:t>
      </w:r>
      <w:r w:rsidR="00DC62CE">
        <w:t>,</w:t>
      </w:r>
      <w:r w:rsidR="008911BD" w:rsidRPr="008406F4">
        <w:t>” against which Klinch argues</w:t>
      </w:r>
      <w:r w:rsidR="00DC62CE">
        <w:t>,</w:t>
      </w:r>
      <w:r w:rsidR="008911BD" w:rsidRPr="008406F4">
        <w:t xml:space="preserve"> was popularized in the mid-1920s by the circle of artists and writers associated with the journals </w:t>
      </w:r>
      <w:proofErr w:type="spellStart"/>
      <w:r w:rsidR="00E2314C" w:rsidRPr="008406F4">
        <w:rPr>
          <w:i/>
          <w:iCs/>
        </w:rPr>
        <w:t>Lef</w:t>
      </w:r>
      <w:proofErr w:type="spellEnd"/>
      <w:r w:rsidR="00E2314C" w:rsidRPr="008406F4">
        <w:rPr>
          <w:i/>
          <w:iCs/>
        </w:rPr>
        <w:t xml:space="preserve"> </w:t>
      </w:r>
      <w:r w:rsidR="008911BD" w:rsidRPr="008406F4">
        <w:t xml:space="preserve">and </w:t>
      </w:r>
      <w:proofErr w:type="spellStart"/>
      <w:r w:rsidR="00E2314C" w:rsidRPr="008406F4">
        <w:rPr>
          <w:i/>
          <w:iCs/>
        </w:rPr>
        <w:t>Novyi</w:t>
      </w:r>
      <w:proofErr w:type="spellEnd"/>
      <w:r w:rsidR="00E2314C" w:rsidRPr="008406F4">
        <w:rPr>
          <w:i/>
          <w:iCs/>
        </w:rPr>
        <w:t xml:space="preserve"> </w:t>
      </w:r>
      <w:proofErr w:type="spellStart"/>
      <w:r w:rsidR="00E2314C" w:rsidRPr="008406F4">
        <w:rPr>
          <w:i/>
          <w:iCs/>
        </w:rPr>
        <w:t>lef</w:t>
      </w:r>
      <w:proofErr w:type="spellEnd"/>
      <w:r w:rsidR="00DC62CE">
        <w:t xml:space="preserve"> </w:t>
      </w:r>
      <w:r w:rsidR="00DC62CE" w:rsidRPr="00106E54">
        <w:t>(</w:t>
      </w:r>
      <w:r w:rsidR="00E757CA" w:rsidRPr="00106E54">
        <w:t xml:space="preserve">New </w:t>
      </w:r>
      <w:proofErr w:type="spellStart"/>
      <w:r w:rsidR="00106E54" w:rsidRPr="00106E54">
        <w:t>l</w:t>
      </w:r>
      <w:r w:rsidR="00E757CA" w:rsidRPr="00106E54">
        <w:t>ef</w:t>
      </w:r>
      <w:proofErr w:type="spellEnd"/>
      <w:r w:rsidR="00DC62CE" w:rsidRPr="00106E54">
        <w:t>)</w:t>
      </w:r>
      <w:r w:rsidR="008911BD" w:rsidRPr="008406F4">
        <w:t xml:space="preserve"> </w:t>
      </w:r>
      <w:r w:rsidR="008911BD" w:rsidRPr="00551A98">
        <w:t>who</w:t>
      </w:r>
      <w:r w:rsidR="00E2314C" w:rsidRPr="00551A98">
        <w:t xml:space="preserve"> </w:t>
      </w:r>
      <w:r w:rsidR="008911BD" w:rsidRPr="00551A98">
        <w:t>c</w:t>
      </w:r>
      <w:r w:rsidR="008911BD" w:rsidRPr="00A85F36">
        <w:t>ombined an interest in photomontage with the range of genres they called the literature of fact—diaries, letters, sketches, and minor news reports. As painters picked up the camera</w:t>
      </w:r>
      <w:r w:rsidR="008911BD" w:rsidRPr="008406F4">
        <w:t xml:space="preserve">, </w:t>
      </w:r>
      <w:r w:rsidR="00E2314C">
        <w:t>avant</w:t>
      </w:r>
      <w:r w:rsidR="00B431A7">
        <w:t>-</w:t>
      </w:r>
      <w:r w:rsidR="00E2314C">
        <w:t>garde</w:t>
      </w:r>
      <w:r w:rsidR="008911BD" w:rsidRPr="008406F4">
        <w:t xml:space="preserve"> writers reinvented themselves as professional journalists </w:t>
      </w:r>
      <w:r w:rsidR="008911BD" w:rsidRPr="00194043">
        <w:t xml:space="preserve">issuing communiqués from the field of class struggle. </w:t>
      </w:r>
      <w:r w:rsidR="009662D5" w:rsidRPr="00194043">
        <w:t xml:space="preserve">In this milieu, according to </w:t>
      </w:r>
      <w:r w:rsidR="00AD6570" w:rsidRPr="00194043">
        <w:t>art historian</w:t>
      </w:r>
      <w:r w:rsidR="00B431A7" w:rsidRPr="00194043">
        <w:t xml:space="preserve"> </w:t>
      </w:r>
      <w:r w:rsidR="008911BD" w:rsidRPr="00194043">
        <w:t>Kristin Romberg</w:t>
      </w:r>
      <w:r w:rsidR="009662D5" w:rsidRPr="00194043">
        <w:t>,</w:t>
      </w:r>
      <w:r w:rsidR="008911BD" w:rsidRPr="00194043">
        <w:t xml:space="preserve"> the term </w:t>
      </w:r>
      <w:r w:rsidR="008911BD" w:rsidRPr="00194043">
        <w:rPr>
          <w:i/>
          <w:iCs/>
        </w:rPr>
        <w:t>moving picture</w:t>
      </w:r>
      <w:r w:rsidR="008911BD" w:rsidRPr="00194043">
        <w:t xml:space="preserve"> could be used to criticize a documentary</w:t>
      </w:r>
      <w:r w:rsidR="008911BD" w:rsidRPr="008406F4">
        <w:t xml:space="preserve"> film because it implied (however subtly) that the film subordinated photography to posed or staged actions, like those </w:t>
      </w:r>
      <w:r w:rsidR="00937F39" w:rsidRPr="008406F4">
        <w:t xml:space="preserve">encountered </w:t>
      </w:r>
      <w:r w:rsidR="008911BD" w:rsidRPr="008406F4">
        <w:t>in painting and theater.</w:t>
      </w:r>
      <w:r w:rsidR="008911BD" w:rsidRPr="00E2314C">
        <w:rPr>
          <w:vertAlign w:val="superscript"/>
        </w:rPr>
        <w:endnoteReference w:id="34"/>
      </w:r>
      <w:r w:rsidR="008911BD" w:rsidRPr="008406F4">
        <w:t xml:space="preserve"> Klinch simply reversed this charge </w:t>
      </w:r>
      <w:r w:rsidR="00937F39" w:rsidRPr="008406F4">
        <w:t>by</w:t>
      </w:r>
      <w:r w:rsidR="008911BD" w:rsidRPr="008406F4">
        <w:t xml:space="preserve"> stress</w:t>
      </w:r>
      <w:r w:rsidR="00937F39" w:rsidRPr="008406F4">
        <w:t>ing</w:t>
      </w:r>
      <w:r w:rsidR="008911BD" w:rsidRPr="008406F4">
        <w:t xml:space="preserve"> that photomontage is, in fact, a kind of picture-making.</w:t>
      </w:r>
    </w:p>
    <w:p w14:paraId="6B0798FC" w14:textId="7CC26B92" w:rsidR="008911BD" w:rsidRPr="008406F4" w:rsidRDefault="008911BD" w:rsidP="00E2314C">
      <w:pPr>
        <w:pStyle w:val="AA-SL-BodyText"/>
      </w:pPr>
      <w:r w:rsidRPr="008406F4">
        <w:t xml:space="preserve">The automatic snapshot </w:t>
      </w:r>
      <w:r w:rsidR="00192E8C" w:rsidRPr="008406F4">
        <w:t>had been</w:t>
      </w:r>
      <w:r w:rsidRPr="008406F4">
        <w:t xml:space="preserve"> especially appealing to </w:t>
      </w:r>
      <w:proofErr w:type="spellStart"/>
      <w:r w:rsidRPr="003F518F">
        <w:t>photomonteurs</w:t>
      </w:r>
      <w:proofErr w:type="spellEnd"/>
      <w:r w:rsidRPr="008406F4">
        <w:t xml:space="preserve"> </w:t>
      </w:r>
      <w:r w:rsidR="00192E8C" w:rsidRPr="008406F4">
        <w:t>seeking</w:t>
      </w:r>
      <w:r w:rsidRPr="008406F4">
        <w:t xml:space="preserve"> to replace </w:t>
      </w:r>
      <w:r w:rsidRPr="00194043">
        <w:t>traditional artistic skills with</w:t>
      </w:r>
      <w:r w:rsidRPr="008406F4">
        <w:t xml:space="preserve"> new, rationalized procedures. Latvian artist Gustav </w:t>
      </w:r>
      <w:proofErr w:type="spellStart"/>
      <w:r w:rsidRPr="008406F4">
        <w:t>Klutsis</w:t>
      </w:r>
      <w:proofErr w:type="spellEnd"/>
      <w:r w:rsidRPr="008406F4">
        <w:t xml:space="preserve">, who claimed to have invented political photomontage independently of Heartfield, articulated a strong defense of this position. </w:t>
      </w:r>
      <w:proofErr w:type="spellStart"/>
      <w:r w:rsidR="00763AD5">
        <w:t>Klutsis</w:t>
      </w:r>
      <w:proofErr w:type="spellEnd"/>
      <w:r w:rsidR="00763AD5" w:rsidRPr="008406F4">
        <w:t xml:space="preserve"> </w:t>
      </w:r>
      <w:r w:rsidRPr="008406F4">
        <w:t>maintained that “by replacing a drawing with a photograph, the artist represents a particular moment more truthfully, more vitally, more comprehensibly to the masses. The meaning of this substitution,” he explained, “lies in the fact that the photograph is not a sketch of a visual fact, but its precise fixation.”</w:t>
      </w:r>
      <w:r w:rsidRPr="00E2314C">
        <w:rPr>
          <w:vertAlign w:val="superscript"/>
        </w:rPr>
        <w:endnoteReference w:id="35"/>
      </w:r>
      <w:r w:rsidRPr="008406F4">
        <w:t xml:space="preserve"> As </w:t>
      </w:r>
      <w:proofErr w:type="spellStart"/>
      <w:r w:rsidRPr="008406F4">
        <w:t>Gassner</w:t>
      </w:r>
      <w:proofErr w:type="spellEnd"/>
      <w:r w:rsidRPr="008406F4">
        <w:t xml:space="preserve"> has shown, </w:t>
      </w:r>
      <w:proofErr w:type="spellStart"/>
      <w:r w:rsidRPr="008406F4">
        <w:t>Klutsis’s</w:t>
      </w:r>
      <w:proofErr w:type="spellEnd"/>
      <w:r w:rsidRPr="008406F4">
        <w:t xml:space="preserve"> valorization </w:t>
      </w:r>
      <w:r w:rsidR="00763AD5">
        <w:t xml:space="preserve">of </w:t>
      </w:r>
      <w:r w:rsidRPr="008406F4">
        <w:t xml:space="preserve">these mechanical </w:t>
      </w:r>
      <w:r w:rsidR="00D34829" w:rsidRPr="008406F4">
        <w:t>processes</w:t>
      </w:r>
      <w:r w:rsidRPr="008406F4">
        <w:t xml:space="preserve"> was relentlessly criticized as a form of petty-bourgeois formalism by members of the Russian Association of Proletarian Photographers and </w:t>
      </w:r>
      <w:r w:rsidR="00763AD5">
        <w:t xml:space="preserve">the </w:t>
      </w:r>
      <w:r w:rsidR="00763AD5" w:rsidRPr="008406F4">
        <w:lastRenderedPageBreak/>
        <w:t xml:space="preserve">Russian Association </w:t>
      </w:r>
      <w:r w:rsidR="00763AD5">
        <w:t xml:space="preserve">of </w:t>
      </w:r>
      <w:r w:rsidRPr="008406F4">
        <w:t>Proletarian Artists (</w:t>
      </w:r>
      <w:r w:rsidR="00763AD5">
        <w:t xml:space="preserve">ROPF and </w:t>
      </w:r>
      <w:proofErr w:type="spellStart"/>
      <w:r w:rsidRPr="008406F4">
        <w:t>RAPKh</w:t>
      </w:r>
      <w:proofErr w:type="spellEnd"/>
      <w:r w:rsidRPr="008406F4">
        <w:t xml:space="preserve">), who </w:t>
      </w:r>
      <w:r w:rsidR="005E28F7">
        <w:t>considered</w:t>
      </w:r>
      <w:r w:rsidR="005E28F7" w:rsidRPr="008406F4">
        <w:t xml:space="preserve"> </w:t>
      </w:r>
      <w:r w:rsidRPr="008406F4">
        <w:t>his fragmented, repetitive compositions inferior to the powerful simplicity of Heartfield’s work.</w:t>
      </w:r>
      <w:r w:rsidRPr="00E2314C">
        <w:rPr>
          <w:vertAlign w:val="superscript"/>
        </w:rPr>
        <w:endnoteReference w:id="36"/>
      </w:r>
      <w:r w:rsidRPr="008406F4">
        <w:t xml:space="preserve"> But members of both camps saw</w:t>
      </w:r>
      <w:r w:rsidR="00DB5E80">
        <w:t xml:space="preserve"> promise in</w:t>
      </w:r>
      <w:r w:rsidRPr="008406F4">
        <w:t xml:space="preserve"> the mechanical aspect of photomontage</w:t>
      </w:r>
      <w:r w:rsidR="00800DD8">
        <w:t>,</w:t>
      </w:r>
      <w:r w:rsidR="005E34E8">
        <w:t xml:space="preserve"> ambivalent though they were</w:t>
      </w:r>
      <w:r w:rsidRPr="008406F4">
        <w:t xml:space="preserve">. As one of </w:t>
      </w:r>
      <w:proofErr w:type="spellStart"/>
      <w:r w:rsidRPr="008406F4">
        <w:t>Klinch’s</w:t>
      </w:r>
      <w:proofErr w:type="spellEnd"/>
      <w:r w:rsidRPr="008406F4">
        <w:t xml:space="preserve"> </w:t>
      </w:r>
      <w:r w:rsidR="005E24E6">
        <w:t>supporters</w:t>
      </w:r>
      <w:r w:rsidR="005E24E6" w:rsidRPr="008406F4">
        <w:t xml:space="preserve"> </w:t>
      </w:r>
      <w:r w:rsidRPr="008406F4">
        <w:t>pointed out, the assembly of readymade clippings had a distinct advantage over traditional methods of artistic representation because “it frees artists from the need to make drawings,” something many artists already did with the aid of photographs, he admitted.</w:t>
      </w:r>
      <w:r w:rsidRPr="00E2314C">
        <w:rPr>
          <w:vertAlign w:val="superscript"/>
        </w:rPr>
        <w:endnoteReference w:id="37"/>
      </w:r>
    </w:p>
    <w:p w14:paraId="3D6791E7" w14:textId="493E6215" w:rsidR="00E2314C" w:rsidRDefault="002040C8" w:rsidP="00E2314C">
      <w:pPr>
        <w:pStyle w:val="AA-SL-BodyText"/>
      </w:pPr>
      <w:proofErr w:type="spellStart"/>
      <w:r w:rsidRPr="008406F4">
        <w:t>Klinch</w:t>
      </w:r>
      <w:proofErr w:type="spellEnd"/>
      <w:r w:rsidRPr="008406F4">
        <w:t xml:space="preserve"> </w:t>
      </w:r>
      <w:r w:rsidR="00853CEF" w:rsidRPr="008406F4">
        <w:t>regretted</w:t>
      </w:r>
      <w:r w:rsidRPr="008406F4">
        <w:t xml:space="preserve"> </w:t>
      </w:r>
      <w:r w:rsidR="00561AB7">
        <w:t>the way</w:t>
      </w:r>
      <w:r w:rsidR="00561AB7" w:rsidRPr="008406F4">
        <w:t xml:space="preserve"> </w:t>
      </w:r>
      <w:r w:rsidRPr="008406F4">
        <w:t xml:space="preserve">critics </w:t>
      </w:r>
      <w:r w:rsidR="00B33BE1">
        <w:t>portrayed</w:t>
      </w:r>
      <w:r w:rsidRPr="008406F4">
        <w:t xml:space="preserve"> photomontage</w:t>
      </w:r>
      <w:r w:rsidR="00B33BE1">
        <w:t xml:space="preserve"> as</w:t>
      </w:r>
      <w:r w:rsidR="008F4A58">
        <w:t xml:space="preserve"> an approach</w:t>
      </w:r>
      <w:r w:rsidRPr="008406F4">
        <w:t xml:space="preserve"> marooned “somewhere on the border between the drawing and the photograph,” but this view has great explanatory power.</w:t>
      </w:r>
      <w:r w:rsidRPr="00E2314C">
        <w:rPr>
          <w:vertAlign w:val="superscript"/>
        </w:rPr>
        <w:endnoteReference w:id="38"/>
      </w:r>
      <w:r w:rsidRPr="008406F4">
        <w:t xml:space="preserve"> Heartfield’s method exploited both the credibility of the photograph as an index of reality and the traditional artistic skills that it was often said to replace. </w:t>
      </w:r>
      <w:r w:rsidR="009B3004">
        <w:t>P</w:t>
      </w:r>
      <w:r w:rsidRPr="008406F4">
        <w:t xml:space="preserve">hotographer János </w:t>
      </w:r>
      <w:proofErr w:type="spellStart"/>
      <w:r w:rsidRPr="008406F4">
        <w:t>Reismann</w:t>
      </w:r>
      <w:proofErr w:type="spellEnd"/>
      <w:r w:rsidRPr="008406F4">
        <w:t xml:space="preserve"> recalled taking custom photographs for Heartfield “based on exact pencil sketches,” which </w:t>
      </w:r>
      <w:r w:rsidR="00511024" w:rsidRPr="008406F4">
        <w:t xml:space="preserve">then </w:t>
      </w:r>
      <w:r w:rsidRPr="008406F4">
        <w:t xml:space="preserve">became the subject of long critical discussions with the </w:t>
      </w:r>
      <w:proofErr w:type="spellStart"/>
      <w:r w:rsidRPr="001102F9">
        <w:t>monteur</w:t>
      </w:r>
      <w:proofErr w:type="spellEnd"/>
      <w:r w:rsidRPr="001102F9">
        <w:t xml:space="preserve">, </w:t>
      </w:r>
      <w:r w:rsidRPr="008406F4">
        <w:t>who “insisted on nuances that I was no longer capable of seeing.”</w:t>
      </w:r>
      <w:r w:rsidRPr="00E2314C">
        <w:rPr>
          <w:vertAlign w:val="superscript"/>
        </w:rPr>
        <w:endnoteReference w:id="39"/>
      </w:r>
      <w:r w:rsidRPr="008406F4">
        <w:t xml:space="preserve"> The primacy of </w:t>
      </w:r>
      <w:r w:rsidRPr="001102F9">
        <w:t xml:space="preserve">Heartfield’s artistic vision over the mechanically produced photograph served as a powerful model for Soviet artists. “Having determined the idea and theme,” </w:t>
      </w:r>
      <w:proofErr w:type="spellStart"/>
      <w:r w:rsidRPr="001102F9">
        <w:t>Klinch</w:t>
      </w:r>
      <w:proofErr w:type="spellEnd"/>
      <w:r w:rsidRPr="001102F9">
        <w:t xml:space="preserve"> too prepared “a graphic sketch according to which he selects photographic material,” which he then “enlarged or reduced in the appointed sizes” and assem</w:t>
      </w:r>
      <w:r w:rsidRPr="008406F4">
        <w:t>bled.</w:t>
      </w:r>
      <w:r w:rsidRPr="00E2314C">
        <w:rPr>
          <w:vertAlign w:val="superscript"/>
        </w:rPr>
        <w:endnoteReference w:id="40"/>
      </w:r>
      <w:r w:rsidRPr="008406F4">
        <w:t xml:space="preserve"> Even without the special photo shoots that </w:t>
      </w:r>
      <w:proofErr w:type="spellStart"/>
      <w:r w:rsidRPr="008406F4">
        <w:t>Heartfield</w:t>
      </w:r>
      <w:proofErr w:type="spellEnd"/>
      <w:r w:rsidRPr="008406F4">
        <w:t xml:space="preserve"> relied on, this method required th</w:t>
      </w:r>
      <w:r w:rsidRPr="0043769B">
        <w:t>at the artist “know in advance—definitely in advance, even if in general outline—what kind of basic photographic material he will have at his disposal.”</w:t>
      </w:r>
      <w:r w:rsidRPr="0043769B">
        <w:rPr>
          <w:vertAlign w:val="superscript"/>
        </w:rPr>
        <w:endnoteReference w:id="41"/>
      </w:r>
      <w:r w:rsidRPr="0043769B">
        <w:t xml:space="preserve"> As in </w:t>
      </w:r>
      <w:proofErr w:type="spellStart"/>
      <w:r w:rsidRPr="0043769B">
        <w:t>Klinch</w:t>
      </w:r>
      <w:r w:rsidR="00205372" w:rsidRPr="0043769B">
        <w:t>’s</w:t>
      </w:r>
      <w:proofErr w:type="spellEnd"/>
      <w:r w:rsidR="00205372" w:rsidRPr="0043769B">
        <w:t xml:space="preserve"> remarks about the </w:t>
      </w:r>
      <w:r w:rsidR="00D65F92" w:rsidRPr="0043769B">
        <w:t>primacy</w:t>
      </w:r>
      <w:r w:rsidR="00205372" w:rsidRPr="0043769B">
        <w:t xml:space="preserve"> of the image</w:t>
      </w:r>
      <w:r w:rsidRPr="0043769B">
        <w:t xml:space="preserve"> </w:t>
      </w:r>
      <w:r w:rsidR="00D65F92" w:rsidRPr="0043769B">
        <w:t>in artistic creation</w:t>
      </w:r>
      <w:r w:rsidRPr="0043769B">
        <w:t>, this outline is both a plan of action</w:t>
      </w:r>
      <w:r w:rsidRPr="008406F4">
        <w:t xml:space="preserve"> and a drawing in the traditional sense of</w:t>
      </w:r>
      <w:r w:rsidR="00E2314C" w:rsidRPr="008406F4">
        <w:rPr>
          <w:i/>
          <w:iCs/>
        </w:rPr>
        <w:t xml:space="preserve"> </w:t>
      </w:r>
      <w:proofErr w:type="spellStart"/>
      <w:r w:rsidR="00E2314C" w:rsidRPr="008406F4">
        <w:rPr>
          <w:i/>
          <w:iCs/>
        </w:rPr>
        <w:t>disegno</w:t>
      </w:r>
      <w:proofErr w:type="spellEnd"/>
      <w:r w:rsidRPr="008406F4">
        <w:t>.</w:t>
      </w:r>
    </w:p>
    <w:p w14:paraId="626FF826" w14:textId="37F30D1F" w:rsidR="00E2314C" w:rsidRDefault="00B663AC" w:rsidP="00E2314C">
      <w:pPr>
        <w:pStyle w:val="AA-SL-BodyText"/>
      </w:pPr>
      <w:r w:rsidRPr="008406F4">
        <w:lastRenderedPageBreak/>
        <w:t xml:space="preserve">This </w:t>
      </w:r>
      <w:r w:rsidRPr="00E2314C">
        <w:t>refashioning</w:t>
      </w:r>
      <w:r w:rsidRPr="008406F4">
        <w:t xml:space="preserve"> of </w:t>
      </w:r>
      <w:r w:rsidR="00C06F10">
        <w:t>the</w:t>
      </w:r>
      <w:r w:rsidR="00C06F10" w:rsidRPr="008406F4">
        <w:t xml:space="preserve"> </w:t>
      </w:r>
      <w:r w:rsidRPr="008406F4">
        <w:t xml:space="preserve">mechanical aspects </w:t>
      </w:r>
      <w:r w:rsidR="00C06F10">
        <w:t xml:space="preserve">of </w:t>
      </w:r>
      <w:r w:rsidR="00C06F10" w:rsidRPr="008406F4">
        <w:t xml:space="preserve">photomontage </w:t>
      </w:r>
      <w:r w:rsidRPr="008406F4">
        <w:t xml:space="preserve">into a more </w:t>
      </w:r>
      <w:r w:rsidR="00C31E26" w:rsidRPr="008406F4">
        <w:t xml:space="preserve">traditional guise </w:t>
      </w:r>
      <w:r w:rsidR="006A3262" w:rsidRPr="0043769B">
        <w:t xml:space="preserve">soon </w:t>
      </w:r>
      <w:r w:rsidR="00314ED8" w:rsidRPr="0043769B">
        <w:t xml:space="preserve">became </w:t>
      </w:r>
      <w:r w:rsidR="004D486F" w:rsidRPr="0043769B">
        <w:t>common</w:t>
      </w:r>
      <w:r w:rsidR="004D486F">
        <w:t xml:space="preserve"> </w:t>
      </w:r>
      <w:r w:rsidR="00314ED8" w:rsidRPr="008406F4">
        <w:t>in Soviet criticism</w:t>
      </w:r>
      <w:r w:rsidR="00E05067" w:rsidRPr="008406F4">
        <w:t xml:space="preserve">. </w:t>
      </w:r>
      <w:r w:rsidR="00D4465C">
        <w:t>T</w:t>
      </w:r>
      <w:r w:rsidR="0064772D" w:rsidRPr="008406F4">
        <w:t xml:space="preserve">he </w:t>
      </w:r>
      <w:r w:rsidR="00084064" w:rsidRPr="008406F4">
        <w:t xml:space="preserve">first monograph devoted to Heartfield’s work, published in 1936 by Soviet writer Sergei </w:t>
      </w:r>
      <w:proofErr w:type="spellStart"/>
      <w:r w:rsidR="00084064" w:rsidRPr="008406F4">
        <w:t>Tretiakov</w:t>
      </w:r>
      <w:proofErr w:type="spellEnd"/>
      <w:r w:rsidR="00084064" w:rsidRPr="008406F4">
        <w:t xml:space="preserve">, </w:t>
      </w:r>
      <w:r w:rsidR="00D4465C">
        <w:t xml:space="preserve">de-emphasizes </w:t>
      </w:r>
      <w:r w:rsidR="00555D1E" w:rsidRPr="008406F4">
        <w:t xml:space="preserve">the </w:t>
      </w:r>
      <w:r w:rsidR="00C32C00" w:rsidRPr="008406F4">
        <w:t xml:space="preserve">mechanical </w:t>
      </w:r>
      <w:r w:rsidR="008551EB" w:rsidRPr="008406F4">
        <w:t>side</w:t>
      </w:r>
      <w:r w:rsidR="006A2AA4" w:rsidRPr="008406F4">
        <w:t xml:space="preserve"> </w:t>
      </w:r>
      <w:r w:rsidR="0081585E" w:rsidRPr="008406F4">
        <w:t>of photomontage</w:t>
      </w:r>
      <w:r w:rsidR="00926B3E" w:rsidRPr="008406F4">
        <w:t xml:space="preserve"> </w:t>
      </w:r>
      <w:proofErr w:type="gramStart"/>
      <w:r w:rsidR="00227919">
        <w:t>in order to</w:t>
      </w:r>
      <w:proofErr w:type="gramEnd"/>
      <w:r w:rsidR="00227919">
        <w:t xml:space="preserve"> highlight </w:t>
      </w:r>
      <w:r w:rsidR="006347AE" w:rsidRPr="008406F4">
        <w:t xml:space="preserve">the </w:t>
      </w:r>
      <w:r w:rsidR="00C32102" w:rsidRPr="008406F4">
        <w:t>genres</w:t>
      </w:r>
      <w:r w:rsidR="006347AE" w:rsidRPr="008406F4">
        <w:t xml:space="preserve"> that </w:t>
      </w:r>
      <w:r w:rsidR="00C32102" w:rsidRPr="008406F4">
        <w:t>make i</w:t>
      </w:r>
      <w:r w:rsidR="00586183" w:rsidRPr="008406F4">
        <w:t xml:space="preserve">ts effects intelligible. </w:t>
      </w:r>
      <w:r w:rsidR="00D82926" w:rsidRPr="008406F4">
        <w:t xml:space="preserve">In addition to </w:t>
      </w:r>
      <w:r w:rsidR="004C0982" w:rsidRPr="008406F4">
        <w:t>the “photomontage-</w:t>
      </w:r>
      <w:proofErr w:type="spellStart"/>
      <w:r w:rsidR="00E2314C" w:rsidRPr="008406F4">
        <w:rPr>
          <w:i/>
          <w:iCs/>
        </w:rPr>
        <w:t>sharzh</w:t>
      </w:r>
      <w:proofErr w:type="spellEnd"/>
      <w:r w:rsidR="00D82926" w:rsidRPr="008406F4">
        <w:t>,</w:t>
      </w:r>
      <w:r w:rsidR="004C0982" w:rsidRPr="008406F4">
        <w:t>”</w:t>
      </w:r>
      <w:r w:rsidR="00D82926" w:rsidRPr="008406F4">
        <w:t xml:space="preserve"> </w:t>
      </w:r>
      <w:proofErr w:type="spellStart"/>
      <w:r w:rsidR="00D82926" w:rsidRPr="008406F4">
        <w:t>Heartfield</w:t>
      </w:r>
      <w:proofErr w:type="spellEnd"/>
      <w:r w:rsidR="00D82926" w:rsidRPr="008406F4">
        <w:t xml:space="preserve"> is</w:t>
      </w:r>
      <w:r w:rsidR="005474AA" w:rsidRPr="008406F4">
        <w:t xml:space="preserve"> </w:t>
      </w:r>
      <w:r w:rsidR="00AE5E2A">
        <w:t>presented</w:t>
      </w:r>
      <w:r w:rsidR="007675B7">
        <w:t xml:space="preserve"> in the </w:t>
      </w:r>
      <w:r w:rsidR="007675B7" w:rsidRPr="0043769B">
        <w:t>monograph</w:t>
      </w:r>
      <w:r w:rsidR="005474AA" w:rsidRPr="0043769B">
        <w:t xml:space="preserve"> as</w:t>
      </w:r>
      <w:r w:rsidR="00D82926" w:rsidRPr="0043769B">
        <w:t xml:space="preserve"> </w:t>
      </w:r>
      <w:r w:rsidR="006347AE" w:rsidRPr="0043769B">
        <w:t>a</w:t>
      </w:r>
      <w:r w:rsidR="005474AA" w:rsidRPr="0043769B">
        <w:t xml:space="preserve"> </w:t>
      </w:r>
      <w:r w:rsidR="00AE5E2A" w:rsidRPr="0043769B">
        <w:t xml:space="preserve">creator </w:t>
      </w:r>
      <w:r w:rsidR="00D82926" w:rsidRPr="0043769B">
        <w:t xml:space="preserve">of </w:t>
      </w:r>
      <w:r w:rsidR="005A2F07" w:rsidRPr="0043769B">
        <w:t>“</w:t>
      </w:r>
      <w:r w:rsidR="005A2F07" w:rsidRPr="008406F4">
        <w:t xml:space="preserve">photomontage-feuilletons” and </w:t>
      </w:r>
      <w:r w:rsidR="00BC0150" w:rsidRPr="008406F4">
        <w:t>“photo-epigrams.”</w:t>
      </w:r>
      <w:r w:rsidR="000A382D" w:rsidRPr="00E2314C">
        <w:rPr>
          <w:vertAlign w:val="superscript"/>
        </w:rPr>
        <w:endnoteReference w:id="42"/>
      </w:r>
      <w:r w:rsidR="007B465B" w:rsidRPr="008406F4">
        <w:t xml:space="preserve"> </w:t>
      </w:r>
      <w:proofErr w:type="spellStart"/>
      <w:r w:rsidR="007C7F08" w:rsidRPr="008406F4">
        <w:t>Tretiakov</w:t>
      </w:r>
      <w:proofErr w:type="spellEnd"/>
      <w:r w:rsidR="007C7F08" w:rsidRPr="008406F4">
        <w:t xml:space="preserve"> </w:t>
      </w:r>
      <w:r w:rsidR="00E1352A" w:rsidRPr="008406F4">
        <w:t>states</w:t>
      </w:r>
      <w:r w:rsidR="007C7F08" w:rsidRPr="008406F4">
        <w:t xml:space="preserve"> that </w:t>
      </w:r>
      <w:r w:rsidR="006347AE" w:rsidRPr="008406F4">
        <w:t xml:space="preserve">these </w:t>
      </w:r>
      <w:r w:rsidR="00A01FFD" w:rsidRPr="008406F4">
        <w:t>exercises</w:t>
      </w:r>
      <w:r w:rsidR="006347AE" w:rsidRPr="008406F4">
        <w:t xml:space="preserve"> “do not demand from the </w:t>
      </w:r>
      <w:proofErr w:type="spellStart"/>
      <w:r w:rsidR="006347AE" w:rsidRPr="004B0A44">
        <w:t>photomonteur</w:t>
      </w:r>
      <w:proofErr w:type="spellEnd"/>
      <w:r w:rsidR="006347AE" w:rsidRPr="008406F4">
        <w:t xml:space="preserve"> the specialized knowledge</w:t>
      </w:r>
      <w:r w:rsidR="00DE5DD5">
        <w:t>s</w:t>
      </w:r>
      <w:r w:rsidR="006347AE" w:rsidRPr="008406F4">
        <w:t xml:space="preserve"> of the artist or </w:t>
      </w:r>
      <w:r w:rsidR="006347AE" w:rsidRPr="0043769B">
        <w:t>dra</w:t>
      </w:r>
      <w:r w:rsidR="00556E3C" w:rsidRPr="0043769B">
        <w:t>f</w:t>
      </w:r>
      <w:r w:rsidR="006347AE" w:rsidRPr="0043769B">
        <w:t>tsman</w:t>
      </w:r>
      <w:r w:rsidR="00940EB2" w:rsidRPr="0043769B">
        <w:t xml:space="preserve">—these </w:t>
      </w:r>
      <w:r w:rsidR="006F2CAC" w:rsidRPr="0043769B">
        <w:t>ar</w:t>
      </w:r>
      <w:r w:rsidR="0056232C" w:rsidRPr="0043769B">
        <w:t>e</w:t>
      </w:r>
      <w:r w:rsidR="006F2CAC" w:rsidRPr="0043769B">
        <w:t xml:space="preserve"> </w:t>
      </w:r>
      <w:r w:rsidR="006F2CAC" w:rsidRPr="008406F4">
        <w:t>replaced by scissors</w:t>
      </w:r>
      <w:r w:rsidR="00DE5DD5">
        <w:t>—but in exchange</w:t>
      </w:r>
      <w:r w:rsidR="004D38B3">
        <w:t xml:space="preserve"> </w:t>
      </w:r>
      <w:r w:rsidR="001921A0">
        <w:t>grant full freedom</w:t>
      </w:r>
      <w:r w:rsidR="001E1A8C">
        <w:t xml:space="preserve"> to the combinatory ability, taste and wit.</w:t>
      </w:r>
      <w:r w:rsidR="00FE772E" w:rsidRPr="008406F4">
        <w:t>”</w:t>
      </w:r>
      <w:r w:rsidR="001E1A8C" w:rsidRPr="00E2314C">
        <w:rPr>
          <w:vertAlign w:val="superscript"/>
        </w:rPr>
        <w:endnoteReference w:id="43"/>
      </w:r>
      <w:r w:rsidR="00AB4302" w:rsidRPr="008406F4">
        <w:t xml:space="preserve"> </w:t>
      </w:r>
      <w:r w:rsidR="00341010">
        <w:t>S</w:t>
      </w:r>
      <w:r w:rsidR="00C76341">
        <w:t xml:space="preserve">cissors </w:t>
      </w:r>
      <w:r w:rsidR="00B573AF">
        <w:t xml:space="preserve">too are </w:t>
      </w:r>
      <w:proofErr w:type="spellStart"/>
      <w:r w:rsidR="00B573AF">
        <w:t>e</w:t>
      </w:r>
      <w:r w:rsidR="009B67D7">
        <w:t>xpendible</w:t>
      </w:r>
      <w:proofErr w:type="spellEnd"/>
      <w:r w:rsidR="00923D4E">
        <w:t xml:space="preserve">, a mere </w:t>
      </w:r>
      <w:r w:rsidR="00C528A5">
        <w:t xml:space="preserve">implement. </w:t>
      </w:r>
      <w:proofErr w:type="spellStart"/>
      <w:r w:rsidR="00925892">
        <w:t>Tretiakov</w:t>
      </w:r>
      <w:proofErr w:type="spellEnd"/>
      <w:r w:rsidR="00925892">
        <w:t xml:space="preserve"> </w:t>
      </w:r>
      <w:r w:rsidR="00202F39">
        <w:t xml:space="preserve">also </w:t>
      </w:r>
      <w:r w:rsidR="00925892">
        <w:t xml:space="preserve">sees </w:t>
      </w:r>
      <w:proofErr w:type="spellStart"/>
      <w:r w:rsidR="0095399F">
        <w:t>Heartfield’s</w:t>
      </w:r>
      <w:proofErr w:type="spellEnd"/>
      <w:r w:rsidR="00C528A5">
        <w:t xml:space="preserve"> combinatory wit</w:t>
      </w:r>
      <w:r w:rsidR="00CA6B29">
        <w:t xml:space="preserve"> </w:t>
      </w:r>
      <w:r w:rsidR="00464273">
        <w:t>in</w:t>
      </w:r>
      <w:r w:rsidR="00F1499D">
        <w:t xml:space="preserve"> </w:t>
      </w:r>
      <w:r w:rsidR="00202F39">
        <w:t>his</w:t>
      </w:r>
      <w:r w:rsidR="00464273" w:rsidRPr="008406F4">
        <w:t xml:space="preserve"> </w:t>
      </w:r>
      <w:r w:rsidR="00464273">
        <w:t>staged photographs</w:t>
      </w:r>
      <w:r w:rsidR="00CA6B29">
        <w:t>, where</w:t>
      </w:r>
      <w:r w:rsidR="00AB4302" w:rsidRPr="008406F4">
        <w:t xml:space="preserve"> </w:t>
      </w:r>
      <w:r w:rsidR="00DF3374" w:rsidRPr="008406F4">
        <w:t>“the moment of montage precedes the snapshot</w:t>
      </w:r>
      <w:r w:rsidR="00AB4302" w:rsidRPr="008406F4">
        <w:t>.</w:t>
      </w:r>
      <w:r w:rsidR="00F06737" w:rsidRPr="008406F4">
        <w:t>”</w:t>
      </w:r>
      <w:r w:rsidR="007E0C9E">
        <w:rPr>
          <w:rStyle w:val="EndnoteReference"/>
        </w:rPr>
        <w:endnoteReference w:id="44"/>
      </w:r>
      <w:r w:rsidR="00AB4302" w:rsidRPr="008406F4">
        <w:t xml:space="preserve"> </w:t>
      </w:r>
      <w:r w:rsidR="00A142A1">
        <w:t>In the end,</w:t>
      </w:r>
      <w:r w:rsidR="00E87377">
        <w:t xml:space="preserve"> </w:t>
      </w:r>
      <w:proofErr w:type="spellStart"/>
      <w:r w:rsidR="00E87377">
        <w:t>Tretiakov</w:t>
      </w:r>
      <w:proofErr w:type="spellEnd"/>
      <w:r w:rsidR="00E87377">
        <w:t xml:space="preserve"> admits that</w:t>
      </w:r>
      <w:r w:rsidR="00A142A1" w:rsidRPr="008406F4">
        <w:t xml:space="preserve"> </w:t>
      </w:r>
      <w:r w:rsidR="001D24BA" w:rsidRPr="008406F4">
        <w:t xml:space="preserve">the </w:t>
      </w:r>
      <w:r w:rsidR="004F0365" w:rsidRPr="008406F4">
        <w:t xml:space="preserve">very </w:t>
      </w:r>
      <w:r w:rsidR="001D24BA" w:rsidRPr="008406F4">
        <w:t xml:space="preserve">skills </w:t>
      </w:r>
      <w:r w:rsidR="00B76A0A" w:rsidRPr="008406F4">
        <w:t xml:space="preserve">the </w:t>
      </w:r>
      <w:proofErr w:type="spellStart"/>
      <w:r w:rsidR="00765AC5" w:rsidRPr="00BA2875">
        <w:t>photo</w:t>
      </w:r>
      <w:r w:rsidR="00B76A0A" w:rsidRPr="00BA2875">
        <w:t>monteur</w:t>
      </w:r>
      <w:proofErr w:type="spellEnd"/>
      <w:r w:rsidR="001D24BA" w:rsidRPr="00BA2875">
        <w:t xml:space="preserve"> </w:t>
      </w:r>
      <w:r w:rsidR="00436A49" w:rsidRPr="00BA2875">
        <w:t>set</w:t>
      </w:r>
      <w:r w:rsidR="00B76A0A" w:rsidRPr="00BA2875">
        <w:t>s</w:t>
      </w:r>
      <w:r w:rsidR="00436A49" w:rsidRPr="00BA2875">
        <w:t xml:space="preserve"> aside</w:t>
      </w:r>
      <w:r w:rsidR="00B76A0A" w:rsidRPr="00BA2875">
        <w:t xml:space="preserve"> </w:t>
      </w:r>
      <w:r w:rsidR="00E87377" w:rsidRPr="00BA2875">
        <w:t xml:space="preserve">justify </w:t>
      </w:r>
      <w:r w:rsidR="00765AC5" w:rsidRPr="00BA2875">
        <w:t xml:space="preserve">the new </w:t>
      </w:r>
      <w:r w:rsidR="00B76A0A" w:rsidRPr="00BA2875">
        <w:t>practice</w:t>
      </w:r>
      <w:r w:rsidR="00436A49" w:rsidRPr="00BA2875">
        <w:t xml:space="preserve">. </w:t>
      </w:r>
      <w:r w:rsidR="00E87377" w:rsidRPr="00BA2875">
        <w:t xml:space="preserve">He </w:t>
      </w:r>
      <w:r w:rsidR="005A215E" w:rsidRPr="00BA2875">
        <w:t>concludes</w:t>
      </w:r>
      <w:r w:rsidR="005A215E" w:rsidRPr="008406F4">
        <w:t xml:space="preserve"> </w:t>
      </w:r>
      <w:r w:rsidR="00023AE5">
        <w:t xml:space="preserve">his text </w:t>
      </w:r>
      <w:r w:rsidR="005A215E" w:rsidRPr="008406F4">
        <w:t xml:space="preserve">by </w:t>
      </w:r>
      <w:r w:rsidR="00923DAE" w:rsidRPr="008406F4">
        <w:t xml:space="preserve">stressing that </w:t>
      </w:r>
      <w:r w:rsidR="00CE21C6" w:rsidRPr="008406F4">
        <w:t>“t</w:t>
      </w:r>
      <w:r w:rsidR="007E1735" w:rsidRPr="008406F4">
        <w:t xml:space="preserve">he </w:t>
      </w:r>
      <w:proofErr w:type="spellStart"/>
      <w:r w:rsidR="007E1735" w:rsidRPr="008406F4">
        <w:t>feuilletonist</w:t>
      </w:r>
      <w:proofErr w:type="spellEnd"/>
      <w:r w:rsidR="007E1735" w:rsidRPr="008406F4">
        <w:t xml:space="preserve"> </w:t>
      </w:r>
      <w:r w:rsidR="00134275" w:rsidRPr="008406F4">
        <w:t xml:space="preserve">is brought up on </w:t>
      </w:r>
      <w:r w:rsidR="00E76D9D" w:rsidRPr="008406F4">
        <w:t xml:space="preserve">photomontage,” </w:t>
      </w:r>
      <w:r w:rsidR="00923DAE" w:rsidRPr="008406F4">
        <w:t>and that</w:t>
      </w:r>
      <w:r w:rsidR="00E76D9D" w:rsidRPr="008406F4">
        <w:t xml:space="preserve"> “</w:t>
      </w:r>
      <w:r w:rsidR="004511F1" w:rsidRPr="008406F4">
        <w:t xml:space="preserve">additions </w:t>
      </w:r>
      <w:r w:rsidR="00717260" w:rsidRPr="008406F4">
        <w:t>to</w:t>
      </w:r>
      <w:r w:rsidR="00194532" w:rsidRPr="008406F4">
        <w:t xml:space="preserve"> the </w:t>
      </w:r>
      <w:r w:rsidR="00717260" w:rsidRPr="008406F4">
        <w:t xml:space="preserve">photograph </w:t>
      </w:r>
      <w:r w:rsidR="00F4047A" w:rsidRPr="008406F4">
        <w:t xml:space="preserve">are </w:t>
      </w:r>
      <w:r w:rsidR="001740FD" w:rsidRPr="008406F4">
        <w:t>educat</w:t>
      </w:r>
      <w:r w:rsidR="00F4047A" w:rsidRPr="008406F4">
        <w:t>ing</w:t>
      </w:r>
      <w:r w:rsidR="00717260" w:rsidRPr="008406F4">
        <w:t xml:space="preserve"> the </w:t>
      </w:r>
      <w:r w:rsidR="00717260" w:rsidRPr="0043769B">
        <w:t>future dra</w:t>
      </w:r>
      <w:r w:rsidR="00401574" w:rsidRPr="0043769B">
        <w:t>f</w:t>
      </w:r>
      <w:r w:rsidR="00717260" w:rsidRPr="0043769B">
        <w:t xml:space="preserve">tsman or </w:t>
      </w:r>
      <w:r w:rsidR="00717260" w:rsidRPr="008406F4">
        <w:t>painter</w:t>
      </w:r>
      <w:r w:rsidR="001A4257" w:rsidRPr="008406F4">
        <w:t>.”</w:t>
      </w:r>
      <w:r w:rsidR="003A57CF" w:rsidRPr="00E2314C">
        <w:rPr>
          <w:vertAlign w:val="superscript"/>
        </w:rPr>
        <w:endnoteReference w:id="45"/>
      </w:r>
      <w:r w:rsidR="00323B60" w:rsidRPr="008406F4">
        <w:t xml:space="preserve"> </w:t>
      </w:r>
      <w:r w:rsidR="00E07FA3" w:rsidRPr="008406F4">
        <w:t>Evidently, p</w:t>
      </w:r>
      <w:r w:rsidR="00551E23" w:rsidRPr="008406F4">
        <w:t xml:space="preserve">hotography and montage </w:t>
      </w:r>
      <w:r w:rsidR="001E624C" w:rsidRPr="008406F4">
        <w:t>w</w:t>
      </w:r>
      <w:r w:rsidR="00A904EA">
        <w:t>ould</w:t>
      </w:r>
      <w:r w:rsidR="001E624C" w:rsidRPr="008406F4">
        <w:t xml:space="preserve"> not put an end to tradition</w:t>
      </w:r>
      <w:r w:rsidR="00BB5E04" w:rsidRPr="008406F4">
        <w:t>al skills and genres</w:t>
      </w:r>
      <w:r w:rsidR="001E624C" w:rsidRPr="008406F4">
        <w:t xml:space="preserve">, </w:t>
      </w:r>
      <w:r w:rsidR="00D57620" w:rsidRPr="008406F4">
        <w:t xml:space="preserve">as </w:t>
      </w:r>
      <w:r w:rsidR="00682519" w:rsidRPr="008406F4">
        <w:t xml:space="preserve">some corners of </w:t>
      </w:r>
      <w:r w:rsidR="00D57620" w:rsidRPr="008406F4">
        <w:t xml:space="preserve">the </w:t>
      </w:r>
      <w:r w:rsidR="00E2314C">
        <w:t>avant</w:t>
      </w:r>
      <w:r w:rsidR="00A904EA">
        <w:t>-</w:t>
      </w:r>
      <w:r w:rsidR="00E2314C">
        <w:t>garde</w:t>
      </w:r>
      <w:r w:rsidR="00D57620" w:rsidRPr="008406F4">
        <w:t xml:space="preserve"> had </w:t>
      </w:r>
      <w:r w:rsidR="00682519" w:rsidRPr="008406F4">
        <w:t>loudly proclaimed</w:t>
      </w:r>
      <w:r w:rsidR="009E0486" w:rsidRPr="008406F4">
        <w:t xml:space="preserve">, but </w:t>
      </w:r>
      <w:r w:rsidR="00A904EA">
        <w:t xml:space="preserve">would </w:t>
      </w:r>
      <w:r w:rsidR="00163BA8" w:rsidRPr="008406F4">
        <w:t>transform and</w:t>
      </w:r>
      <w:r w:rsidR="006E77B6" w:rsidRPr="008406F4">
        <w:t xml:space="preserve"> renew</w:t>
      </w:r>
      <w:r w:rsidR="00163BA8" w:rsidRPr="008406F4">
        <w:t xml:space="preserve"> </w:t>
      </w:r>
      <w:r w:rsidR="00BB5E04" w:rsidRPr="008406F4">
        <w:t>them</w:t>
      </w:r>
      <w:r w:rsidR="001C242B">
        <w:t>.</w:t>
      </w:r>
    </w:p>
    <w:p w14:paraId="2A192B7F" w14:textId="77777777" w:rsidR="00E2314C" w:rsidRPr="00E2314C" w:rsidRDefault="00E2314C" w:rsidP="000F2EEE">
      <w:pPr>
        <w:pStyle w:val="AA-SL-BodyTextNoInd"/>
      </w:pPr>
    </w:p>
    <w:p w14:paraId="22A66541" w14:textId="77777777" w:rsidR="00E2314C" w:rsidRPr="00E2314C" w:rsidRDefault="00E2314C" w:rsidP="0012764F">
      <w:pPr>
        <w:pStyle w:val="Heading2"/>
      </w:pPr>
      <w:r w:rsidRPr="00E2314C">
        <w:t>A Truthful Distortion of the Facts</w:t>
      </w:r>
    </w:p>
    <w:p w14:paraId="0609749C" w14:textId="6ECDDC9F" w:rsidR="00E2314C" w:rsidRDefault="003569B6" w:rsidP="00E2314C">
      <w:pPr>
        <w:pStyle w:val="AA-SL-BodyTextNoInd"/>
      </w:pPr>
      <w:r w:rsidRPr="008406F4">
        <w:t xml:space="preserve">Closer attention to </w:t>
      </w:r>
      <w:r w:rsidR="005E4508" w:rsidRPr="008406F4">
        <w:t xml:space="preserve">genre categories can help </w:t>
      </w:r>
      <w:r w:rsidR="00B25791">
        <w:t xml:space="preserve">to </w:t>
      </w:r>
      <w:r w:rsidR="000B2B28">
        <w:t>elucidate</w:t>
      </w:r>
      <w:r w:rsidR="005E4508" w:rsidRPr="008406F4">
        <w:t xml:space="preserve"> the technical and material aspects of</w:t>
      </w:r>
      <w:r w:rsidR="000B2B28">
        <w:t xml:space="preserve"> Brigade</w:t>
      </w:r>
      <w:r w:rsidR="00996E7B">
        <w:t xml:space="preserve"> KGK</w:t>
      </w:r>
      <w:r w:rsidR="000B2B28">
        <w:t>’s series</w:t>
      </w:r>
      <w:r w:rsidR="005E4508" w:rsidRPr="008406F4">
        <w:t xml:space="preserve"> </w:t>
      </w:r>
      <w:proofErr w:type="gramStart"/>
      <w:r w:rsidR="00E2314C" w:rsidRPr="008406F4">
        <w:rPr>
          <w:i/>
          <w:iCs/>
        </w:rPr>
        <w:t>From</w:t>
      </w:r>
      <w:proofErr w:type="gramEnd"/>
      <w:r w:rsidR="00E2314C" w:rsidRPr="008406F4">
        <w:rPr>
          <w:i/>
          <w:iCs/>
        </w:rPr>
        <w:t xml:space="preserve">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5E4508" w:rsidRPr="008406F4">
        <w:t xml:space="preserve">. </w:t>
      </w:r>
      <w:r w:rsidR="003E6274" w:rsidRPr="008406F4">
        <w:t>Consider the</w:t>
      </w:r>
      <w:r w:rsidR="002943CB" w:rsidRPr="008406F4">
        <w:t xml:space="preserve"> </w:t>
      </w:r>
      <w:r w:rsidR="00DF5FED">
        <w:t>distinction</w:t>
      </w:r>
      <w:r w:rsidR="00DF5FED" w:rsidRPr="008406F4">
        <w:t xml:space="preserve"> </w:t>
      </w:r>
      <w:r w:rsidR="002943CB" w:rsidRPr="008406F4">
        <w:t xml:space="preserve">between </w:t>
      </w:r>
      <w:proofErr w:type="spellStart"/>
      <w:r w:rsidR="00E2314C" w:rsidRPr="008406F4">
        <w:rPr>
          <w:i/>
          <w:iCs/>
        </w:rPr>
        <w:t>sharzh</w:t>
      </w:r>
      <w:proofErr w:type="spellEnd"/>
      <w:r w:rsidR="002943CB" w:rsidRPr="008406F4">
        <w:t xml:space="preserve"> and caricature. </w:t>
      </w:r>
      <w:r w:rsidR="002655CF" w:rsidRPr="008406F4">
        <w:t xml:space="preserve">The boundary between these genres is fluid, but it </w:t>
      </w:r>
      <w:r w:rsidR="002655CF">
        <w:t xml:space="preserve">occasionally </w:t>
      </w:r>
      <w:r w:rsidR="002655CF" w:rsidRPr="008406F4">
        <w:t>emerges in sharp relief</w:t>
      </w:r>
      <w:r w:rsidR="002655CF">
        <w:t xml:space="preserve">. </w:t>
      </w:r>
      <w:r w:rsidR="002943CB" w:rsidRPr="008406F4">
        <w:t xml:space="preserve">Where </w:t>
      </w:r>
      <w:proofErr w:type="spellStart"/>
      <w:r w:rsidR="00B251E0" w:rsidRPr="00D53395">
        <w:rPr>
          <w:i/>
          <w:iCs/>
        </w:rPr>
        <w:t>sharzh</w:t>
      </w:r>
      <w:proofErr w:type="spellEnd"/>
      <w:r w:rsidR="002943CB" w:rsidRPr="008406F4">
        <w:t xml:space="preserve"> concentrates on individual physiognomy, </w:t>
      </w:r>
      <w:r w:rsidR="00B251E0">
        <w:t>caricature</w:t>
      </w:r>
      <w:r w:rsidR="006A73A5">
        <w:t xml:space="preserve"> </w:t>
      </w:r>
      <w:r w:rsidR="00F526D5">
        <w:t>adds</w:t>
      </w:r>
      <w:r w:rsidR="001C242B">
        <w:t xml:space="preserve"> mise-</w:t>
      </w:r>
      <w:proofErr w:type="spellStart"/>
      <w:r w:rsidR="001C242B">
        <w:t>en</w:t>
      </w:r>
      <w:proofErr w:type="spellEnd"/>
      <w:r w:rsidR="001C242B">
        <w:t>-</w:t>
      </w:r>
      <w:proofErr w:type="spellStart"/>
      <w:r w:rsidR="001C242B">
        <w:t>scène</w:t>
      </w:r>
      <w:proofErr w:type="spellEnd"/>
      <w:r w:rsidR="002943CB" w:rsidRPr="008406F4">
        <w:t xml:space="preserve">, often </w:t>
      </w:r>
      <w:r w:rsidR="00A23DA9" w:rsidRPr="008406F4">
        <w:t xml:space="preserve">developing </w:t>
      </w:r>
      <w:r w:rsidR="003E1B49">
        <w:t xml:space="preserve">into </w:t>
      </w:r>
      <w:r w:rsidR="002943CB" w:rsidRPr="008406F4">
        <w:t xml:space="preserve">complex </w:t>
      </w:r>
      <w:r w:rsidR="00E2314C">
        <w:t>multifigure</w:t>
      </w:r>
      <w:r w:rsidR="002943CB" w:rsidRPr="008406F4">
        <w:t xml:space="preserve"> compositions</w:t>
      </w:r>
      <w:r w:rsidR="001E009C" w:rsidRPr="008406F4">
        <w:t xml:space="preserve"> that rely on</w:t>
      </w:r>
      <w:r w:rsidR="002A6C74" w:rsidRPr="008406F4">
        <w:t xml:space="preserve"> situational humor</w:t>
      </w:r>
      <w:r w:rsidR="002943CB" w:rsidRPr="008406F4">
        <w:t>.</w:t>
      </w:r>
      <w:r w:rsidR="002655CF">
        <w:t xml:space="preserve"> </w:t>
      </w:r>
      <w:r w:rsidR="00B251E0">
        <w:t>The former</w:t>
      </w:r>
      <w:r w:rsidR="002655CF" w:rsidRPr="0012764F">
        <w:t xml:space="preserve"> </w:t>
      </w:r>
      <w:r w:rsidR="00077025">
        <w:t>captures</w:t>
      </w:r>
      <w:r w:rsidR="002655CF">
        <w:t xml:space="preserve"> </w:t>
      </w:r>
      <w:r w:rsidR="00CA191F">
        <w:t xml:space="preserve">the quirks </w:t>
      </w:r>
      <w:r w:rsidR="00CA191F">
        <w:lastRenderedPageBreak/>
        <w:t xml:space="preserve">of </w:t>
      </w:r>
      <w:r w:rsidR="00A5085B">
        <w:t>public</w:t>
      </w:r>
      <w:r w:rsidR="00077025">
        <w:t xml:space="preserve"> personalities</w:t>
      </w:r>
      <w:r w:rsidR="00CA191F">
        <w:t xml:space="preserve">, </w:t>
      </w:r>
      <w:r w:rsidR="004B7488">
        <w:t xml:space="preserve">while </w:t>
      </w:r>
      <w:r w:rsidR="00B251E0">
        <w:t>the latter</w:t>
      </w:r>
      <w:r w:rsidR="004B7488">
        <w:t xml:space="preserve"> extends its reach to </w:t>
      </w:r>
      <w:r w:rsidR="004B7488" w:rsidRPr="00D53395">
        <w:t>impersonal, abstract ideas.</w:t>
      </w:r>
      <w:r w:rsidR="002943CB" w:rsidRPr="00D53395">
        <w:t xml:space="preserve"> </w:t>
      </w:r>
      <w:r w:rsidR="006E32CD" w:rsidRPr="00D53395">
        <w:t xml:space="preserve">When </w:t>
      </w:r>
      <w:r w:rsidR="001173EE" w:rsidRPr="00D53395">
        <w:t>Stalin’s report</w:t>
      </w:r>
      <w:r w:rsidR="006E32CD" w:rsidRPr="00D53395">
        <w:t xml:space="preserve"> </w:t>
      </w:r>
      <w:r w:rsidR="00BC3EF2" w:rsidRPr="00D53395">
        <w:t>distinguishes between the defeated nationalist</w:t>
      </w:r>
      <w:r w:rsidR="00645063" w:rsidRPr="00D53395">
        <w:t xml:space="preserve"> </w:t>
      </w:r>
      <w:r w:rsidR="002A0325" w:rsidRPr="00D53395">
        <w:t>foe</w:t>
      </w:r>
      <w:r w:rsidR="00645063" w:rsidRPr="00D53395">
        <w:t xml:space="preserve"> </w:t>
      </w:r>
      <w:r w:rsidR="00BC3EF2" w:rsidRPr="00D53395">
        <w:t xml:space="preserve">and </w:t>
      </w:r>
      <w:r w:rsidR="00645063" w:rsidRPr="00D53395">
        <w:t>its</w:t>
      </w:r>
      <w:r w:rsidR="002A0325" w:rsidRPr="00D53395">
        <w:t xml:space="preserve"> lingering</w:t>
      </w:r>
      <w:r w:rsidR="009E65DE" w:rsidRPr="00D53395">
        <w:t xml:space="preserve"> ideological </w:t>
      </w:r>
      <w:r w:rsidR="002A0325" w:rsidRPr="00D53395">
        <w:t>effects</w:t>
      </w:r>
      <w:r w:rsidR="009E65DE" w:rsidRPr="00D53395">
        <w:t xml:space="preserve">, for example, Brigade KGK </w:t>
      </w:r>
      <w:r w:rsidR="00420DE4" w:rsidRPr="00D53395">
        <w:t xml:space="preserve">uses </w:t>
      </w:r>
      <w:r w:rsidR="008928A3" w:rsidRPr="00D53395">
        <w:t>caricature</w:t>
      </w:r>
      <w:r w:rsidR="00373B5D" w:rsidRPr="00D53395">
        <w:t xml:space="preserve"> to show how the party</w:t>
      </w:r>
      <w:r w:rsidR="00EC0AA3" w:rsidRPr="00D53395">
        <w:t>,</w:t>
      </w:r>
      <w:r w:rsidR="00D906ED" w:rsidRPr="00D53395">
        <w:t xml:space="preserve"> </w:t>
      </w:r>
      <w:r w:rsidR="00381868" w:rsidRPr="00D53395">
        <w:t xml:space="preserve">represented by </w:t>
      </w:r>
      <w:r w:rsidR="00036E12" w:rsidRPr="00D53395">
        <w:t>a membership card</w:t>
      </w:r>
      <w:r w:rsidR="00EC0AA3" w:rsidRPr="00D53395">
        <w:t>,</w:t>
      </w:r>
      <w:r w:rsidR="00976EB0" w:rsidRPr="00D53395">
        <w:t xml:space="preserve"> </w:t>
      </w:r>
      <w:r w:rsidR="00FF4734" w:rsidRPr="00D53395">
        <w:t xml:space="preserve">must still </w:t>
      </w:r>
      <w:r w:rsidR="007F07E3" w:rsidRPr="00D53395">
        <w:t xml:space="preserve">be </w:t>
      </w:r>
      <w:r w:rsidR="00814DB1" w:rsidRPr="00D53395">
        <w:t xml:space="preserve">purged </w:t>
      </w:r>
      <w:r w:rsidR="00FF4734" w:rsidRPr="00D53395">
        <w:t xml:space="preserve">of </w:t>
      </w:r>
      <w:r w:rsidR="0030093E" w:rsidRPr="00D53395">
        <w:t>alien</w:t>
      </w:r>
      <w:r w:rsidR="00FF4734" w:rsidRPr="00D53395">
        <w:t xml:space="preserve"> </w:t>
      </w:r>
      <w:r w:rsidR="0030093E" w:rsidRPr="00D53395">
        <w:t>ideas</w:t>
      </w:r>
      <w:r w:rsidR="00BC4386" w:rsidRPr="00D53395">
        <w:t xml:space="preserve"> that cling to it like homunculi</w:t>
      </w:r>
      <w:r w:rsidR="00D953FA" w:rsidRPr="00D953FA">
        <w:t xml:space="preserve"> </w:t>
      </w:r>
      <w:r w:rsidR="0030093E" w:rsidRPr="008406F4">
        <w:t>(</w:t>
      </w:r>
      <w:r w:rsidR="0030093E" w:rsidRPr="0012764F">
        <w:rPr>
          <w:b/>
          <w:bCs/>
          <w:highlight w:val="yellow"/>
        </w:rPr>
        <w:t xml:space="preserve">fig. </w:t>
      </w:r>
      <w:r w:rsidR="00384B69" w:rsidRPr="0012764F">
        <w:rPr>
          <w:b/>
          <w:bCs/>
          <w:highlight w:val="yellow"/>
        </w:rPr>
        <w:t>5</w:t>
      </w:r>
      <w:r w:rsidR="0030093E" w:rsidRPr="008406F4">
        <w:t xml:space="preserve">). </w:t>
      </w:r>
      <w:r w:rsidR="00014170" w:rsidRPr="008406F4">
        <w:t xml:space="preserve">Indeed, </w:t>
      </w:r>
      <w:r w:rsidR="003962BD">
        <w:t xml:space="preserve">owing to </w:t>
      </w:r>
      <w:r w:rsidR="00014170" w:rsidRPr="008406F4">
        <w:t xml:space="preserve">the </w:t>
      </w:r>
      <w:r w:rsidR="00422B91">
        <w:t>dry, policy-forward</w:t>
      </w:r>
      <w:r w:rsidR="00E51FD9">
        <w:t xml:space="preserve"> framing of</w:t>
      </w:r>
      <w:r w:rsidR="00882449" w:rsidRPr="008406F4">
        <w:t xml:space="preserve"> Stalin’s report</w:t>
      </w:r>
      <w:r w:rsidR="003962BD">
        <w:t xml:space="preserve">, </w:t>
      </w:r>
      <w:r w:rsidR="00C27A62" w:rsidRPr="008406F4">
        <w:t xml:space="preserve">pure </w:t>
      </w:r>
      <w:proofErr w:type="spellStart"/>
      <w:r w:rsidR="00E2314C" w:rsidRPr="008406F4">
        <w:rPr>
          <w:i/>
          <w:iCs/>
        </w:rPr>
        <w:t>sharzhi</w:t>
      </w:r>
      <w:proofErr w:type="spellEnd"/>
      <w:r w:rsidR="00E2314C" w:rsidRPr="008406F4">
        <w:rPr>
          <w:i/>
          <w:iCs/>
        </w:rPr>
        <w:t xml:space="preserve"> </w:t>
      </w:r>
      <w:r w:rsidR="00171E1C" w:rsidRPr="008406F4">
        <w:t>(</w:t>
      </w:r>
      <w:r w:rsidR="0048352E" w:rsidRPr="008406F4">
        <w:t xml:space="preserve">like </w:t>
      </w:r>
      <w:r w:rsidR="007620D3">
        <w:t xml:space="preserve">that of </w:t>
      </w:r>
      <w:proofErr w:type="spellStart"/>
      <w:r w:rsidR="0048352E" w:rsidRPr="008406F4">
        <w:t>Klinch’s</w:t>
      </w:r>
      <w:proofErr w:type="spellEnd"/>
      <w:r w:rsidR="0048352E" w:rsidRPr="008406F4">
        <w:t xml:space="preserve"> portrait of </w:t>
      </w:r>
      <w:proofErr w:type="spellStart"/>
      <w:r w:rsidR="00953163" w:rsidRPr="008406F4">
        <w:t>Noske</w:t>
      </w:r>
      <w:proofErr w:type="spellEnd"/>
      <w:r w:rsidR="007620D3">
        <w:t xml:space="preserve">; </w:t>
      </w:r>
      <w:r w:rsidR="007620D3" w:rsidRPr="0012764F">
        <w:rPr>
          <w:b/>
          <w:bCs/>
          <w:highlight w:val="cyan"/>
        </w:rPr>
        <w:t>see fig. 4</w:t>
      </w:r>
      <w:r w:rsidR="00171E1C" w:rsidRPr="008406F4">
        <w:t>)</w:t>
      </w:r>
      <w:r w:rsidR="00882449" w:rsidRPr="008406F4">
        <w:t xml:space="preserve"> </w:t>
      </w:r>
      <w:r w:rsidR="007E3E49">
        <w:t xml:space="preserve">are </w:t>
      </w:r>
      <w:r w:rsidR="00E52582" w:rsidRPr="008406F4">
        <w:t>rar</w:t>
      </w:r>
      <w:r w:rsidR="007620D3">
        <w:t>e</w:t>
      </w:r>
      <w:r w:rsidR="00E52582" w:rsidRPr="008406F4">
        <w:t xml:space="preserve"> in</w:t>
      </w:r>
      <w:r w:rsidR="00882449" w:rsidRPr="008406F4">
        <w:t xml:space="preserve"> </w:t>
      </w:r>
      <w:r w:rsidR="003962BD" w:rsidRPr="006C4C28">
        <w:t>the series</w:t>
      </w:r>
      <w:r w:rsidR="00E52582" w:rsidRPr="003962BD">
        <w:t xml:space="preserve">. </w:t>
      </w:r>
      <w:r w:rsidR="007620D3">
        <w:t>I</w:t>
      </w:r>
      <w:r w:rsidR="002845D8" w:rsidRPr="008406F4">
        <w:t xml:space="preserve">n caricatures where </w:t>
      </w:r>
      <w:proofErr w:type="spellStart"/>
      <w:r w:rsidR="00E2314C" w:rsidRPr="008406F4">
        <w:rPr>
          <w:i/>
          <w:iCs/>
        </w:rPr>
        <w:t>sharzh</w:t>
      </w:r>
      <w:proofErr w:type="spellEnd"/>
      <w:r w:rsidR="00E2314C" w:rsidRPr="008406F4">
        <w:rPr>
          <w:i/>
          <w:iCs/>
        </w:rPr>
        <w:t xml:space="preserve"> </w:t>
      </w:r>
      <w:r w:rsidR="002845D8" w:rsidRPr="008406F4">
        <w:t>does appear, Brigade KGK take</w:t>
      </w:r>
      <w:r w:rsidR="00900B9E" w:rsidRPr="008406F4">
        <w:t xml:space="preserve">s an approach </w:t>
      </w:r>
      <w:r w:rsidR="00A85C56">
        <w:t>not seen in the work of</w:t>
      </w:r>
      <w:r w:rsidR="00900B9E" w:rsidRPr="008406F4">
        <w:t xml:space="preserve"> </w:t>
      </w:r>
      <w:r w:rsidR="00A85C56">
        <w:t xml:space="preserve">Heartfield or </w:t>
      </w:r>
      <w:r w:rsidR="00900B9E" w:rsidRPr="008406F4">
        <w:t xml:space="preserve">Klinch. </w:t>
      </w:r>
      <w:r w:rsidR="00A85C56" w:rsidRPr="00D53395">
        <w:t>They</w:t>
      </w:r>
      <w:r w:rsidR="007464B0" w:rsidRPr="00D53395">
        <w:t xml:space="preserve"> use an old darkroom trick to distort</w:t>
      </w:r>
      <w:r w:rsidR="007464B0" w:rsidRPr="008406F4">
        <w:t xml:space="preserve"> the faces of its subjects into ridiculous</w:t>
      </w:r>
      <w:r w:rsidR="00BF4271">
        <w:t>,</w:t>
      </w:r>
      <w:r w:rsidR="007464B0" w:rsidRPr="008406F4">
        <w:t xml:space="preserve"> grimacing masks.</w:t>
      </w:r>
    </w:p>
    <w:p w14:paraId="09AE97D2" w14:textId="39194256" w:rsidR="00465ACE" w:rsidRPr="008406F4" w:rsidRDefault="00307499" w:rsidP="00E2314C">
      <w:pPr>
        <w:pStyle w:val="AA-SL-BodyText"/>
      </w:pPr>
      <w:r>
        <w:t>M</w:t>
      </w:r>
      <w:r w:rsidRPr="008406F4">
        <w:t>any of the most striking montages</w:t>
      </w:r>
      <w:r>
        <w:t xml:space="preserve"> in the series exploit a</w:t>
      </w:r>
      <w:r w:rsidR="00465ACE" w:rsidRPr="008406F4">
        <w:t xml:space="preserve"> funhouse</w:t>
      </w:r>
      <w:r w:rsidR="009F392F">
        <w:t xml:space="preserve"> </w:t>
      </w:r>
      <w:r w:rsidR="00465ACE" w:rsidRPr="008406F4">
        <w:t>effect</w:t>
      </w:r>
      <w:r w:rsidR="00941976">
        <w:t xml:space="preserve"> </w:t>
      </w:r>
      <w:r w:rsidR="006E2E04">
        <w:t xml:space="preserve">that can be </w:t>
      </w:r>
      <w:r w:rsidR="00941976">
        <w:t>achiev</w:t>
      </w:r>
      <w:r w:rsidR="009F392F">
        <w:t xml:space="preserve">ed </w:t>
      </w:r>
      <w:r w:rsidR="00941976">
        <w:t>by</w:t>
      </w:r>
      <w:r w:rsidR="009F392F">
        <w:t xml:space="preserve"> using a curved mirror, </w:t>
      </w:r>
      <w:r w:rsidR="00611407">
        <w:t xml:space="preserve">bending the photosensitive paper beneath the enlarger or </w:t>
      </w:r>
      <w:r w:rsidR="001E425A">
        <w:t>otherwise manipulating</w:t>
      </w:r>
      <w:r>
        <w:t xml:space="preserve"> the photograph</w:t>
      </w:r>
      <w:r w:rsidR="00F554B0">
        <w:t>’</w:t>
      </w:r>
      <w:r>
        <w:t xml:space="preserve">s </w:t>
      </w:r>
      <w:r w:rsidR="00F554B0">
        <w:t>emulsion</w:t>
      </w:r>
      <w:r w:rsidR="00465ACE" w:rsidRPr="008406F4">
        <w:t>.</w:t>
      </w:r>
      <w:r w:rsidR="001E425A">
        <w:rPr>
          <w:rStyle w:val="EndnoteReference"/>
        </w:rPr>
        <w:endnoteReference w:id="46"/>
      </w:r>
      <w:r w:rsidR="00465ACE" w:rsidRPr="008406F4">
        <w:t xml:space="preserve"> </w:t>
      </w:r>
      <w:r w:rsidR="00D85DE1">
        <w:t>In</w:t>
      </w:r>
      <w:r w:rsidR="00EA307F" w:rsidRPr="008406F4">
        <w:t xml:space="preserve"> montage n</w:t>
      </w:r>
      <w:r w:rsidR="00D85DE1">
        <w:t>umber</w:t>
      </w:r>
      <w:r w:rsidR="00EA307F" w:rsidRPr="008406F4">
        <w:t xml:space="preserve"> </w:t>
      </w:r>
      <w:r w:rsidR="00D85DE1">
        <w:t>fifty-six</w:t>
      </w:r>
      <w:r w:rsidR="006C71B3" w:rsidRPr="008406F4">
        <w:t xml:space="preserve"> (</w:t>
      </w:r>
      <w:r w:rsidR="00D85DE1" w:rsidRPr="0012764F">
        <w:rPr>
          <w:b/>
          <w:bCs/>
          <w:highlight w:val="cyan"/>
        </w:rPr>
        <w:t xml:space="preserve">see </w:t>
      </w:r>
      <w:r w:rsidR="006C71B3" w:rsidRPr="0012764F">
        <w:rPr>
          <w:b/>
          <w:bCs/>
          <w:highlight w:val="cyan"/>
        </w:rPr>
        <w:t xml:space="preserve">fig. </w:t>
      </w:r>
      <w:r w:rsidR="0084018B" w:rsidRPr="0012764F">
        <w:rPr>
          <w:b/>
          <w:bCs/>
          <w:highlight w:val="cyan"/>
        </w:rPr>
        <w:t>2</w:t>
      </w:r>
      <w:r w:rsidR="006C71B3" w:rsidRPr="008406F4">
        <w:t>), the young man’s face has been subtly stretched to emphasize his self-importan</w:t>
      </w:r>
      <w:r w:rsidR="00F41E03" w:rsidRPr="008406F4">
        <w:t>t expression</w:t>
      </w:r>
      <w:r w:rsidR="006816CF" w:rsidRPr="008406F4">
        <w:t>.</w:t>
      </w:r>
      <w:r w:rsidR="006C71B3" w:rsidRPr="008406F4">
        <w:t xml:space="preserve"> </w:t>
      </w:r>
      <w:r w:rsidR="00465ACE" w:rsidRPr="008406F4">
        <w:t xml:space="preserve">In montage </w:t>
      </w:r>
      <w:r w:rsidR="00465ACE" w:rsidRPr="006A26FD">
        <w:t>n</w:t>
      </w:r>
      <w:r w:rsidR="00D85DE1" w:rsidRPr="006A26FD">
        <w:t>umber</w:t>
      </w:r>
      <w:r w:rsidR="00465ACE" w:rsidRPr="006A26FD">
        <w:t xml:space="preserve"> </w:t>
      </w:r>
      <w:r w:rsidR="00D85DE1" w:rsidRPr="006A26FD">
        <w:t>seventy</w:t>
      </w:r>
      <w:r w:rsidR="00465ACE" w:rsidRPr="006A26FD">
        <w:t xml:space="preserve"> (</w:t>
      </w:r>
      <w:r w:rsidR="00465ACE" w:rsidRPr="001D7D61">
        <w:rPr>
          <w:b/>
          <w:bCs/>
          <w:highlight w:val="yellow"/>
        </w:rPr>
        <w:t xml:space="preserve">fig. </w:t>
      </w:r>
      <w:r w:rsidR="0084018B" w:rsidRPr="001D7D61">
        <w:rPr>
          <w:b/>
          <w:bCs/>
          <w:highlight w:val="yellow"/>
        </w:rPr>
        <w:t>6</w:t>
      </w:r>
      <w:r w:rsidR="00465ACE" w:rsidRPr="006A26FD">
        <w:t>)</w:t>
      </w:r>
      <w:r w:rsidR="00486A2A" w:rsidRPr="006A26FD">
        <w:t xml:space="preserve">, </w:t>
      </w:r>
      <w:r w:rsidR="00B47FDF" w:rsidRPr="006A26FD">
        <w:t>this</w:t>
      </w:r>
      <w:r w:rsidR="0047114C" w:rsidRPr="006A26FD">
        <w:t xml:space="preserve"> distortion</w:t>
      </w:r>
      <w:r w:rsidR="00D85DE1" w:rsidRPr="006A26FD">
        <w:t xml:space="preserve"> </w:t>
      </w:r>
      <w:r w:rsidR="00465ACE" w:rsidRPr="006A26FD">
        <w:t xml:space="preserve">is used to </w:t>
      </w:r>
      <w:r w:rsidR="00B242A4" w:rsidRPr="006A26FD">
        <w:t xml:space="preserve">even </w:t>
      </w:r>
      <w:r w:rsidR="00465ACE" w:rsidRPr="006A26FD">
        <w:t>great</w:t>
      </w:r>
      <w:r w:rsidR="00B242A4" w:rsidRPr="006A26FD">
        <w:t>er</w:t>
      </w:r>
      <w:r w:rsidR="00465ACE" w:rsidRPr="006A26FD">
        <w:t xml:space="preserve"> effect in the depiction of tw</w:t>
      </w:r>
      <w:r w:rsidR="00465ACE" w:rsidRPr="008406F4">
        <w:t xml:space="preserve">o contemporary Soviet </w:t>
      </w:r>
      <w:r w:rsidR="00465ACE" w:rsidRPr="0047114C">
        <w:t>types</w:t>
      </w:r>
      <w:r w:rsidR="00465ACE" w:rsidRPr="008406F4">
        <w:t xml:space="preserve"> highlighted in Stalin’s address: the “</w:t>
      </w:r>
      <w:r w:rsidR="00E2314C">
        <w:t>bigwigs</w:t>
      </w:r>
      <w:r w:rsidR="00465ACE" w:rsidRPr="008406F4">
        <w:t xml:space="preserve">” who </w:t>
      </w:r>
      <w:r w:rsidR="00FB7A07">
        <w:t>think they are</w:t>
      </w:r>
      <w:r w:rsidR="00465ACE" w:rsidRPr="008406F4">
        <w:t xml:space="preserve"> above the law because </w:t>
      </w:r>
      <w:r w:rsidR="00B223C3" w:rsidRPr="008406F4">
        <w:t>of the</w:t>
      </w:r>
      <w:r w:rsidR="00465ACE" w:rsidRPr="008406F4">
        <w:t xml:space="preserve"> service</w:t>
      </w:r>
      <w:r w:rsidR="00465ACE" w:rsidRPr="00615F78">
        <w:t xml:space="preserve">s </w:t>
      </w:r>
      <w:r w:rsidR="00B223C3" w:rsidRPr="00615F78">
        <w:t xml:space="preserve">they have performed </w:t>
      </w:r>
      <w:r w:rsidR="00465ACE" w:rsidRPr="00615F78">
        <w:t>for the party; and the “people who are honest and loyal to Soviet power</w:t>
      </w:r>
      <w:r w:rsidR="00C3479F" w:rsidRPr="00615F78">
        <w:t>,</w:t>
      </w:r>
      <w:r w:rsidR="00465ACE" w:rsidRPr="00615F78">
        <w:t xml:space="preserve"> but</w:t>
      </w:r>
      <w:r w:rsidR="00C3479F" w:rsidRPr="00615F78">
        <w:t xml:space="preserve"> who are</w:t>
      </w:r>
      <w:r w:rsidR="00465ACE" w:rsidRPr="00615F78">
        <w:t xml:space="preserve"> incapable of leadership,”</w:t>
      </w:r>
      <w:r w:rsidR="004F0A0A" w:rsidRPr="00615F78">
        <w:t xml:space="preserve"> who</w:t>
      </w:r>
      <w:r w:rsidR="00615F78" w:rsidRPr="00615F78">
        <w:t>m</w:t>
      </w:r>
      <w:r w:rsidR="00465ACE" w:rsidRPr="00615F78">
        <w:t xml:space="preserve"> Stalin calls “honest windbags.”</w:t>
      </w:r>
      <w:r w:rsidR="00465ACE" w:rsidRPr="00615F78">
        <w:rPr>
          <w:vertAlign w:val="superscript"/>
        </w:rPr>
        <w:endnoteReference w:id="47"/>
      </w:r>
      <w:r w:rsidR="00465ACE" w:rsidRPr="00615F78">
        <w:t xml:space="preserve"> </w:t>
      </w:r>
      <w:r w:rsidR="00243370">
        <w:t>In the caption of this image,</w:t>
      </w:r>
      <w:r w:rsidR="00912BFB">
        <w:t xml:space="preserve"> </w:t>
      </w:r>
      <w:r w:rsidR="005205E6">
        <w:t xml:space="preserve">the </w:t>
      </w:r>
      <w:r w:rsidR="00912BFB">
        <w:t>matter-of-fact parenthetic</w:t>
      </w:r>
      <w:r w:rsidR="005205E6">
        <w:t>al</w:t>
      </w:r>
      <w:r w:rsidR="004F0A0A">
        <w:t xml:space="preserve"> </w:t>
      </w:r>
      <w:r w:rsidR="00BF553E">
        <w:t xml:space="preserve">inserted by editors </w:t>
      </w:r>
      <w:r w:rsidR="008C01EE">
        <w:t>at</w:t>
      </w:r>
      <w:r w:rsidR="00BF553E">
        <w:t xml:space="preserve"> </w:t>
      </w:r>
      <w:r w:rsidR="00BF553E">
        <w:rPr>
          <w:i/>
          <w:iCs/>
        </w:rPr>
        <w:t xml:space="preserve">Pravda </w:t>
      </w:r>
      <w:r w:rsidR="002237EA">
        <w:t>testifies to the spontaneous laughter</w:t>
      </w:r>
      <w:r w:rsidR="008168AB">
        <w:t xml:space="preserve"> (</w:t>
      </w:r>
      <w:proofErr w:type="spellStart"/>
      <w:r w:rsidR="008168AB">
        <w:rPr>
          <w:i/>
          <w:iCs/>
        </w:rPr>
        <w:t>smekh</w:t>
      </w:r>
      <w:proofErr w:type="spellEnd"/>
      <w:r w:rsidR="008168AB">
        <w:t>) that</w:t>
      </w:r>
      <w:r w:rsidR="002237EA">
        <w:t xml:space="preserve"> </w:t>
      </w:r>
      <w:r w:rsidR="00E20FD6">
        <w:t xml:space="preserve">this </w:t>
      </w:r>
      <w:r w:rsidR="008168AB">
        <w:t>remark</w:t>
      </w:r>
      <w:r w:rsidR="00E20FD6">
        <w:t xml:space="preserve"> provoked</w:t>
      </w:r>
      <w:r w:rsidR="0060542A">
        <w:t xml:space="preserve"> at the congress</w:t>
      </w:r>
      <w:r w:rsidR="00E20FD6">
        <w:t>.</w:t>
      </w:r>
      <w:r w:rsidR="00243370">
        <w:t xml:space="preserve"> </w:t>
      </w:r>
      <w:r w:rsidR="0099420A">
        <w:t xml:space="preserve">This </w:t>
      </w:r>
      <w:r w:rsidR="00B91B12">
        <w:t>spontaneous delight</w:t>
      </w:r>
      <w:r w:rsidR="00465ACE" w:rsidRPr="008406F4">
        <w:t xml:space="preserve"> </w:t>
      </w:r>
      <w:r w:rsidR="00BA12B1" w:rsidRPr="008406F4">
        <w:t>is neither a sign of Stalin’s talent as a humorist nor of his audience</w:t>
      </w:r>
      <w:r w:rsidR="004E14F0" w:rsidRPr="008406F4">
        <w:t xml:space="preserve">’s sycophancy. Instead, </w:t>
      </w:r>
      <w:r w:rsidR="00536048">
        <w:t>the laughter</w:t>
      </w:r>
      <w:r w:rsidR="004E14F0" w:rsidRPr="008406F4">
        <w:t xml:space="preserve"> alerts us to the </w:t>
      </w:r>
      <w:r w:rsidR="005D1AB0" w:rsidRPr="008406F4">
        <w:t>generic quality of the mediocre joke</w:t>
      </w:r>
      <w:r w:rsidR="00E4587B" w:rsidRPr="008406F4">
        <w:t xml:space="preserve">, </w:t>
      </w:r>
      <w:r w:rsidR="005D1AB0" w:rsidRPr="008406F4">
        <w:t>a mainstay of political speeches</w:t>
      </w:r>
      <w:r w:rsidR="009C79B4">
        <w:t>.</w:t>
      </w:r>
      <w:r w:rsidR="00536048">
        <w:t xml:space="preserve"> </w:t>
      </w:r>
    </w:p>
    <w:p w14:paraId="17440F53" w14:textId="7869418B" w:rsidR="00E2314C" w:rsidRDefault="002E390D" w:rsidP="00E2314C">
      <w:pPr>
        <w:pStyle w:val="AA-SL-BodyText"/>
      </w:pPr>
      <w:r>
        <w:t>The</w:t>
      </w:r>
      <w:r w:rsidRPr="008406F4">
        <w:t xml:space="preserve"> </w:t>
      </w:r>
      <w:r w:rsidR="00465ACE" w:rsidRPr="008406F4">
        <w:t xml:space="preserve">“honest windbag” is a type </w:t>
      </w:r>
      <w:r w:rsidR="00C3261E" w:rsidRPr="008406F4">
        <w:t>expertly</w:t>
      </w:r>
      <w:r w:rsidR="00BB7B69" w:rsidRPr="008406F4">
        <w:t xml:space="preserve"> drawn</w:t>
      </w:r>
      <w:r w:rsidR="00C3261E" w:rsidRPr="008406F4">
        <w:t xml:space="preserve"> </w:t>
      </w:r>
      <w:r w:rsidR="004518E0" w:rsidRPr="008406F4">
        <w:t>in</w:t>
      </w:r>
      <w:r w:rsidR="00465ACE" w:rsidRPr="008406F4">
        <w:t xml:space="preserve"> </w:t>
      </w:r>
      <w:proofErr w:type="spellStart"/>
      <w:r w:rsidR="00465ACE" w:rsidRPr="008406F4">
        <w:t>Ilf</w:t>
      </w:r>
      <w:proofErr w:type="spellEnd"/>
      <w:r w:rsidR="00465ACE" w:rsidRPr="008406F4">
        <w:t xml:space="preserve"> and Petrov</w:t>
      </w:r>
      <w:r w:rsidR="004518E0" w:rsidRPr="008406F4">
        <w:t xml:space="preserve">’s </w:t>
      </w:r>
      <w:r w:rsidR="00465ACE" w:rsidRPr="008406F4">
        <w:t>novel</w:t>
      </w:r>
      <w:r w:rsidR="00615F78">
        <w:t xml:space="preserve"> of 1931</w:t>
      </w:r>
      <w:r w:rsidR="00465ACE" w:rsidRPr="008406F4">
        <w:t>,</w:t>
      </w:r>
      <w:r w:rsidR="008569D1" w:rsidRPr="001843B6">
        <w:t xml:space="preserve"> </w:t>
      </w:r>
      <w:proofErr w:type="spellStart"/>
      <w:r w:rsidR="008569D1">
        <w:rPr>
          <w:i/>
          <w:iCs/>
        </w:rPr>
        <w:t>Zolotoi</w:t>
      </w:r>
      <w:proofErr w:type="spellEnd"/>
      <w:r w:rsidR="008569D1">
        <w:rPr>
          <w:i/>
          <w:iCs/>
        </w:rPr>
        <w:t xml:space="preserve"> </w:t>
      </w:r>
      <w:proofErr w:type="spellStart"/>
      <w:r w:rsidR="008569D1">
        <w:rPr>
          <w:i/>
          <w:iCs/>
        </w:rPr>
        <w:t>telenok</w:t>
      </w:r>
      <w:proofErr w:type="spellEnd"/>
      <w:r w:rsidR="008569D1">
        <w:rPr>
          <w:i/>
          <w:iCs/>
        </w:rPr>
        <w:t xml:space="preserve"> </w:t>
      </w:r>
      <w:r w:rsidR="008569D1" w:rsidRPr="00162FD7">
        <w:t>(</w:t>
      </w:r>
      <w:r w:rsidR="00E2314C" w:rsidRPr="008406F4">
        <w:rPr>
          <w:i/>
          <w:iCs/>
        </w:rPr>
        <w:t>The Golden Calf</w:t>
      </w:r>
      <w:r w:rsidR="008569D1" w:rsidRPr="00162FD7">
        <w:t>)</w:t>
      </w:r>
      <w:r w:rsidR="00465ACE" w:rsidRPr="00162FD7">
        <w:t>,</w:t>
      </w:r>
      <w:r w:rsidR="00465ACE" w:rsidRPr="008406F4">
        <w:t xml:space="preserve"> which finds </w:t>
      </w:r>
      <w:proofErr w:type="spellStart"/>
      <w:r w:rsidR="00465ACE" w:rsidRPr="008406F4">
        <w:t>Ostap</w:t>
      </w:r>
      <w:proofErr w:type="spellEnd"/>
      <w:r w:rsidR="00465ACE" w:rsidRPr="008406F4">
        <w:t xml:space="preserve"> Bender pursuing another secret </w:t>
      </w:r>
      <w:r w:rsidR="00465ACE" w:rsidRPr="008406F4">
        <w:lastRenderedPageBreak/>
        <w:t xml:space="preserve">fortune—this time, concealed by a minor bureaucrat. The </w:t>
      </w:r>
      <w:r w:rsidR="00AA344E" w:rsidRPr="008406F4">
        <w:t>countless ineffectual</w:t>
      </w:r>
      <w:r w:rsidR="00465ACE" w:rsidRPr="008406F4">
        <w:t xml:space="preserve"> officials Bender encounters in his quest are typified by one </w:t>
      </w:r>
      <w:proofErr w:type="spellStart"/>
      <w:r w:rsidR="00465ACE" w:rsidRPr="008406F4">
        <w:t>Yegor</w:t>
      </w:r>
      <w:proofErr w:type="spellEnd"/>
      <w:r w:rsidR="00465ACE" w:rsidRPr="008406F4">
        <w:t xml:space="preserve"> </w:t>
      </w:r>
      <w:proofErr w:type="spellStart"/>
      <w:r w:rsidR="00465ACE" w:rsidRPr="008406F4">
        <w:t>Skumbrievich</w:t>
      </w:r>
      <w:proofErr w:type="spellEnd"/>
      <w:r w:rsidR="00465ACE" w:rsidRPr="008406F4">
        <w:t>, who</w:t>
      </w:r>
      <w:r w:rsidR="00783FC0">
        <w:t>, like his coworkers,</w:t>
      </w:r>
      <w:r w:rsidR="00465ACE" w:rsidRPr="008406F4">
        <w:t xml:space="preserve"> </w:t>
      </w:r>
      <w:r w:rsidR="00DC617A">
        <w:t xml:space="preserve">turned </w:t>
      </w:r>
      <w:r w:rsidR="00416473">
        <w:t>his zeal for social work</w:t>
      </w:r>
      <w:r w:rsidR="00465ACE" w:rsidRPr="008406F4">
        <w:t xml:space="preserve"> into a “</w:t>
      </w:r>
      <w:r w:rsidR="00416473">
        <w:t xml:space="preserve">universal </w:t>
      </w:r>
      <w:r w:rsidR="003B45E1">
        <w:t>mutual fraud</w:t>
      </w:r>
      <w:r w:rsidR="00465ACE" w:rsidRPr="008406F4">
        <w:t>” that kept him out of the office at all times.</w:t>
      </w:r>
      <w:r w:rsidR="00465ACE" w:rsidRPr="00E2314C">
        <w:rPr>
          <w:vertAlign w:val="superscript"/>
        </w:rPr>
        <w:endnoteReference w:id="48"/>
      </w:r>
      <w:r w:rsidR="00465ACE" w:rsidRPr="008406F4">
        <w:t xml:space="preserve"> After finally locating </w:t>
      </w:r>
      <w:proofErr w:type="spellStart"/>
      <w:r w:rsidR="00465ACE" w:rsidRPr="008406F4">
        <w:t>Skumbrievich</w:t>
      </w:r>
      <w:proofErr w:type="spellEnd"/>
      <w:r w:rsidR="00465ACE" w:rsidRPr="008406F4">
        <w:t xml:space="preserve"> at the beach, Bender subjects him to an interrogation at sea, which transforms the “</w:t>
      </w:r>
      <w:r w:rsidR="00FA3DEA">
        <w:t>exemplary activist</w:t>
      </w:r>
      <w:r w:rsidR="00465ACE" w:rsidRPr="008406F4">
        <w:t>” into “a shapeless sack full of mustard and horseradish.”</w:t>
      </w:r>
      <w:r w:rsidR="00465ACE" w:rsidRPr="00E2314C">
        <w:rPr>
          <w:vertAlign w:val="superscript"/>
        </w:rPr>
        <w:endnoteReference w:id="49"/>
      </w:r>
      <w:r w:rsidR="00465ACE" w:rsidRPr="008406F4">
        <w:t xml:space="preserve"> The comedic effect of this image lies in its unexpected verbo-visual illumination: the slippery fish </w:t>
      </w:r>
      <w:proofErr w:type="spellStart"/>
      <w:r w:rsidR="00465ACE" w:rsidRPr="008406F4">
        <w:t>Skumbrievich</w:t>
      </w:r>
      <w:proofErr w:type="spellEnd"/>
      <w:r w:rsidR="00465ACE" w:rsidRPr="008406F4">
        <w:t xml:space="preserve">—his name derives from the </w:t>
      </w:r>
      <w:r w:rsidR="004140DB">
        <w:t>Russian</w:t>
      </w:r>
      <w:r w:rsidR="004F590F">
        <w:t xml:space="preserve"> </w:t>
      </w:r>
      <w:r w:rsidR="00465ACE" w:rsidRPr="008406F4">
        <w:t xml:space="preserve">word </w:t>
      </w:r>
      <w:proofErr w:type="spellStart"/>
      <w:r w:rsidR="00E2314C" w:rsidRPr="008406F4">
        <w:rPr>
          <w:i/>
          <w:iCs/>
        </w:rPr>
        <w:t>skumbriia</w:t>
      </w:r>
      <w:proofErr w:type="spellEnd"/>
      <w:r w:rsidR="00465ACE" w:rsidRPr="008406F4">
        <w:t xml:space="preserve"> (</w:t>
      </w:r>
      <w:proofErr w:type="spellStart"/>
      <w:r w:rsidR="00465ACE" w:rsidRPr="008406F4">
        <w:t>Scomber</w:t>
      </w:r>
      <w:proofErr w:type="spellEnd"/>
      <w:r w:rsidR="00465ACE" w:rsidRPr="008406F4">
        <w:t xml:space="preserve">, or mackerel)—is caught at sea and turned into a tasty snack. </w:t>
      </w:r>
      <w:r w:rsidR="009E279E" w:rsidRPr="008406F4">
        <w:t>A</w:t>
      </w:r>
      <w:r w:rsidR="00465ACE" w:rsidRPr="008406F4">
        <w:t xml:space="preserve">s </w:t>
      </w:r>
      <w:r w:rsidR="00FD6459">
        <w:t>literary scholar</w:t>
      </w:r>
      <w:r w:rsidR="004F590F">
        <w:t xml:space="preserve"> </w:t>
      </w:r>
      <w:r w:rsidR="00465ACE" w:rsidRPr="008406F4">
        <w:t xml:space="preserve">Mark </w:t>
      </w:r>
      <w:proofErr w:type="spellStart"/>
      <w:r w:rsidR="00465ACE" w:rsidRPr="008406F4">
        <w:t>Lipovetsky</w:t>
      </w:r>
      <w:proofErr w:type="spellEnd"/>
      <w:r w:rsidR="00465ACE" w:rsidRPr="008406F4">
        <w:t xml:space="preserve"> has shown, the methods that Bender uses to net his elusive prey are borrowed from the Soviet secret police.</w:t>
      </w:r>
      <w:r w:rsidR="00465ACE" w:rsidRPr="00E2314C">
        <w:rPr>
          <w:vertAlign w:val="superscript"/>
        </w:rPr>
        <w:endnoteReference w:id="50"/>
      </w:r>
    </w:p>
    <w:p w14:paraId="305B480F" w14:textId="6C40A5F6" w:rsidR="00465ACE" w:rsidRPr="008406F4" w:rsidRDefault="00D813F2" w:rsidP="00E2314C">
      <w:pPr>
        <w:pStyle w:val="AA-SL-BodyText"/>
      </w:pPr>
      <w:r w:rsidRPr="008406F4">
        <w:t xml:space="preserve">Unlike the </w:t>
      </w:r>
      <w:proofErr w:type="spellStart"/>
      <w:r w:rsidR="00E2314C" w:rsidRPr="008406F4">
        <w:rPr>
          <w:i/>
          <w:iCs/>
        </w:rPr>
        <w:t>fotosharzhi</w:t>
      </w:r>
      <w:proofErr w:type="spellEnd"/>
      <w:r w:rsidRPr="008406F4">
        <w:t xml:space="preserve"> </w:t>
      </w:r>
      <w:r w:rsidR="00C437A5">
        <w:t>by</w:t>
      </w:r>
      <w:r w:rsidRPr="008406F4">
        <w:t xml:space="preserve"> </w:t>
      </w:r>
      <w:proofErr w:type="spellStart"/>
      <w:r w:rsidRPr="008406F4">
        <w:t>Klinch</w:t>
      </w:r>
      <w:proofErr w:type="spellEnd"/>
      <w:r w:rsidRPr="008406F4">
        <w:t xml:space="preserve">, which reveal the true character concealed </w:t>
      </w:r>
      <w:r w:rsidR="00EC0C27">
        <w:t>beneath</w:t>
      </w:r>
      <w:r w:rsidRPr="008406F4">
        <w:t xml:space="preserve"> </w:t>
      </w:r>
      <w:r w:rsidRPr="00C43600">
        <w:t>appearance</w:t>
      </w:r>
      <w:r w:rsidR="004D44A0" w:rsidRPr="00C43600">
        <w:t>s</w:t>
      </w:r>
      <w:r w:rsidRPr="00C43600">
        <w:t xml:space="preserve">, these </w:t>
      </w:r>
      <w:r w:rsidR="00035ECC" w:rsidRPr="00C43600">
        <w:t>examples from</w:t>
      </w:r>
      <w:r w:rsidR="00035ECC">
        <w:t xml:space="preserve"> Brigade</w:t>
      </w:r>
      <w:r w:rsidR="00A14A83">
        <w:t xml:space="preserve"> KGK and </w:t>
      </w:r>
      <w:proofErr w:type="spellStart"/>
      <w:r w:rsidR="00A14A83">
        <w:t>Ilf</w:t>
      </w:r>
      <w:proofErr w:type="spellEnd"/>
      <w:r w:rsidR="00A14A83">
        <w:t xml:space="preserve"> and Petrov rely on a different trope:</w:t>
      </w:r>
      <w:r w:rsidRPr="008406F4">
        <w:t xml:space="preserve"> </w:t>
      </w:r>
      <w:r w:rsidR="0090081B" w:rsidRPr="008406F4">
        <w:t>an</w:t>
      </w:r>
      <w:r w:rsidRPr="008406F4">
        <w:t xml:space="preserve"> endlessly changeable</w:t>
      </w:r>
      <w:r w:rsidR="0090081B" w:rsidRPr="008406F4">
        <w:t xml:space="preserve"> form</w:t>
      </w:r>
      <w:r w:rsidRPr="008406F4">
        <w:t xml:space="preserve"> that will readily adapt itself to any content. The target of the humor here is appearance itself, and our pleasure arises from the manipulation of this empty, pliable, and ultimately </w:t>
      </w:r>
      <w:r w:rsidRPr="00791312">
        <w:t xml:space="preserve">insignificant material by a superior force. </w:t>
      </w:r>
      <w:r w:rsidR="004B1DBF" w:rsidRPr="00791312">
        <w:t>For a visual equivalent to the</w:t>
      </w:r>
      <w:r w:rsidR="00464B6B" w:rsidRPr="00791312">
        <w:t>se</w:t>
      </w:r>
      <w:r w:rsidR="004B1DBF" w:rsidRPr="00791312">
        <w:t xml:space="preserve"> joke</w:t>
      </w:r>
      <w:r w:rsidR="00464B6B" w:rsidRPr="00791312">
        <w:t>s about windbags</w:t>
      </w:r>
      <w:r w:rsidR="00CF38ED" w:rsidRPr="00791312">
        <w:t xml:space="preserve">, </w:t>
      </w:r>
      <w:r w:rsidR="00465ACE" w:rsidRPr="00791312">
        <w:t>Brigade KGK</w:t>
      </w:r>
      <w:r w:rsidR="00CF38ED" w:rsidRPr="00791312">
        <w:t xml:space="preserve"> turned to </w:t>
      </w:r>
      <w:r w:rsidR="00465ACE" w:rsidRPr="00791312">
        <w:t>a</w:t>
      </w:r>
      <w:r w:rsidR="00F87951" w:rsidRPr="00791312">
        <w:t xml:space="preserve">n </w:t>
      </w:r>
      <w:r w:rsidR="00CF21D7" w:rsidRPr="00791312">
        <w:t xml:space="preserve">unsigned </w:t>
      </w:r>
      <w:proofErr w:type="spellStart"/>
      <w:r w:rsidR="00E2314C" w:rsidRPr="00791312">
        <w:rPr>
          <w:i/>
          <w:iCs/>
        </w:rPr>
        <w:t>fotosharzh</w:t>
      </w:r>
      <w:proofErr w:type="spellEnd"/>
      <w:r w:rsidR="00465ACE" w:rsidRPr="00791312">
        <w:t xml:space="preserve"> published in 1932 </w:t>
      </w:r>
      <w:r w:rsidR="001F3C3B" w:rsidRPr="00791312">
        <w:t xml:space="preserve">that </w:t>
      </w:r>
      <w:r w:rsidR="00465ACE" w:rsidRPr="00791312">
        <w:t xml:space="preserve">portrays </w:t>
      </w:r>
      <w:r w:rsidR="00BB5744" w:rsidRPr="00791312">
        <w:t>Berlin’s chief</w:t>
      </w:r>
      <w:r w:rsidR="00BB5744" w:rsidRPr="008406F4">
        <w:t xml:space="preserve"> of police, </w:t>
      </w:r>
      <w:r w:rsidR="00465ACE" w:rsidRPr="008406F4">
        <w:t xml:space="preserve">German Social Democrat Albert </w:t>
      </w:r>
      <w:proofErr w:type="spellStart"/>
      <w:r w:rsidR="00465ACE" w:rsidRPr="008406F4">
        <w:t>Grzesinski</w:t>
      </w:r>
      <w:proofErr w:type="spellEnd"/>
      <w:r w:rsidR="00465ACE" w:rsidRPr="008406F4">
        <w:t xml:space="preserve"> (</w:t>
      </w:r>
      <w:r w:rsidR="00465ACE" w:rsidRPr="0012764F">
        <w:rPr>
          <w:b/>
          <w:bCs/>
          <w:highlight w:val="yellow"/>
        </w:rPr>
        <w:t xml:space="preserve">fig. </w:t>
      </w:r>
      <w:r w:rsidR="00153238" w:rsidRPr="0012764F">
        <w:rPr>
          <w:b/>
          <w:bCs/>
          <w:highlight w:val="yellow"/>
        </w:rPr>
        <w:t>7</w:t>
      </w:r>
      <w:r w:rsidR="00465ACE" w:rsidRPr="008406F4">
        <w:t xml:space="preserve">). While serving as </w:t>
      </w:r>
      <w:r w:rsidR="00CF21D7">
        <w:t>m</w:t>
      </w:r>
      <w:r w:rsidR="00465ACE" w:rsidRPr="008406F4">
        <w:t xml:space="preserve">inister of the </w:t>
      </w:r>
      <w:r w:rsidR="00CF21D7">
        <w:t>i</w:t>
      </w:r>
      <w:r w:rsidR="00465ACE" w:rsidRPr="008406F4">
        <w:t>nterior from 192</w:t>
      </w:r>
      <w:r w:rsidR="00E2314C" w:rsidRPr="008406F4">
        <w:t>6</w:t>
      </w:r>
      <w:r w:rsidR="00CF21D7">
        <w:t xml:space="preserve"> to </w:t>
      </w:r>
      <w:r w:rsidR="00E2314C" w:rsidRPr="008406F4">
        <w:t>1</w:t>
      </w:r>
      <w:r w:rsidR="00465ACE" w:rsidRPr="008406F4">
        <w:t xml:space="preserve">930, </w:t>
      </w:r>
      <w:proofErr w:type="spellStart"/>
      <w:r w:rsidR="00465ACE" w:rsidRPr="008406F4">
        <w:t>Grzesinski</w:t>
      </w:r>
      <w:proofErr w:type="spellEnd"/>
      <w:r w:rsidR="00465ACE" w:rsidRPr="008406F4">
        <w:t xml:space="preserve"> oversaw the suppression of </w:t>
      </w:r>
      <w:r w:rsidR="00FD1110">
        <w:t>C</w:t>
      </w:r>
      <w:r w:rsidR="00465ACE" w:rsidRPr="008406F4">
        <w:t xml:space="preserve">ommunist rallies and the banning of the </w:t>
      </w:r>
      <w:proofErr w:type="spellStart"/>
      <w:r w:rsidR="00E2314C" w:rsidRPr="006C4C28">
        <w:t>Rotfrontkämpferbund</w:t>
      </w:r>
      <w:proofErr w:type="spellEnd"/>
      <w:r w:rsidR="00E2314C" w:rsidRPr="0012764F">
        <w:t xml:space="preserve"> </w:t>
      </w:r>
      <w:r w:rsidR="0010106E" w:rsidRPr="008406F4">
        <w:t>(Alliance of Red-Front</w:t>
      </w:r>
      <w:r w:rsidR="00CC7FE4">
        <w:t>-</w:t>
      </w:r>
      <w:r w:rsidR="0010106E" w:rsidRPr="008406F4">
        <w:t>Fighters)</w:t>
      </w:r>
      <w:r w:rsidR="00465ACE" w:rsidRPr="008406F4">
        <w:t>, a</w:t>
      </w:r>
      <w:r w:rsidR="00E2314C" w:rsidRPr="0012764F">
        <w:t xml:space="preserve"> </w:t>
      </w:r>
      <w:r w:rsidR="00465ACE" w:rsidRPr="008406F4">
        <w:t>paramilitary organization</w:t>
      </w:r>
      <w:r w:rsidR="0037398F" w:rsidRPr="008406F4">
        <w:t xml:space="preserve"> affiliated with the German Communist Party</w:t>
      </w:r>
      <w:r w:rsidR="00465ACE" w:rsidRPr="008406F4">
        <w:t xml:space="preserve">. In the </w:t>
      </w:r>
      <w:proofErr w:type="spellStart"/>
      <w:r w:rsidR="00E2314C" w:rsidRPr="008406F4">
        <w:rPr>
          <w:i/>
          <w:iCs/>
        </w:rPr>
        <w:t>fotosharzh</w:t>
      </w:r>
      <w:proofErr w:type="spellEnd"/>
      <w:r w:rsidR="00E2314C" w:rsidRPr="008406F4">
        <w:rPr>
          <w:i/>
          <w:iCs/>
        </w:rPr>
        <w:t xml:space="preserve"> </w:t>
      </w:r>
      <w:r w:rsidR="00465ACE" w:rsidRPr="008406F4">
        <w:t xml:space="preserve">of </w:t>
      </w:r>
      <w:proofErr w:type="spellStart"/>
      <w:r w:rsidR="00465ACE" w:rsidRPr="008406F4">
        <w:t>Grzesinski</w:t>
      </w:r>
      <w:proofErr w:type="spellEnd"/>
      <w:r w:rsidR="00465ACE" w:rsidRPr="008406F4">
        <w:t xml:space="preserve">, </w:t>
      </w:r>
      <w:r w:rsidR="00464B6B">
        <w:t xml:space="preserve">the </w:t>
      </w:r>
      <w:r w:rsidR="00D73548">
        <w:t xml:space="preserve">stretched </w:t>
      </w:r>
      <w:r w:rsidR="00C044EC">
        <w:t xml:space="preserve">face is </w:t>
      </w:r>
      <w:r w:rsidR="00CB55F3">
        <w:t xml:space="preserve">less a means of amplifying </w:t>
      </w:r>
      <w:r w:rsidR="00F72203">
        <w:t>a suspicious</w:t>
      </w:r>
      <w:r w:rsidR="00CB55F3">
        <w:t xml:space="preserve"> sidelong glance than </w:t>
      </w:r>
      <w:r w:rsidR="00465ACE" w:rsidRPr="008406F4">
        <w:t xml:space="preserve">a visual equivalent of the police </w:t>
      </w:r>
      <w:r w:rsidR="00465ACE" w:rsidRPr="007562ED">
        <w:t xml:space="preserve">violence exercised on German </w:t>
      </w:r>
      <w:r w:rsidR="00FD1110" w:rsidRPr="007562ED">
        <w:t>C</w:t>
      </w:r>
      <w:r w:rsidR="00465ACE" w:rsidRPr="007562ED">
        <w:t>ommunists</w:t>
      </w:r>
      <w:r w:rsidR="00484EFD" w:rsidRPr="007562ED">
        <w:t xml:space="preserve">, </w:t>
      </w:r>
      <w:r w:rsidR="00465ACE" w:rsidRPr="007562ED">
        <w:t xml:space="preserve">turned against their </w:t>
      </w:r>
      <w:r w:rsidR="001F5BC8" w:rsidRPr="007562ED">
        <w:t>political</w:t>
      </w:r>
      <w:r w:rsidR="00465ACE" w:rsidRPr="007562ED">
        <w:t xml:space="preserve"> foe. When Brigade KGK adopts this device</w:t>
      </w:r>
      <w:r w:rsidR="00325B45" w:rsidRPr="007562ED">
        <w:t>,</w:t>
      </w:r>
      <w:r w:rsidR="00B42DE1" w:rsidRPr="007562ED">
        <w:t xml:space="preserve"> </w:t>
      </w:r>
      <w:r w:rsidR="00051A9C" w:rsidRPr="007562ED">
        <w:lastRenderedPageBreak/>
        <w:t>stretching and distorting the face</w:t>
      </w:r>
      <w:r w:rsidR="00325B45" w:rsidRPr="007562ED">
        <w:t>s</w:t>
      </w:r>
      <w:r w:rsidR="00AD6471" w:rsidRPr="007562ED">
        <w:t xml:space="preserve"> of windbags</w:t>
      </w:r>
      <w:r w:rsidR="00457062" w:rsidRPr="007562ED">
        <w:t xml:space="preserve"> and</w:t>
      </w:r>
      <w:r w:rsidR="00AD6471" w:rsidRPr="007562ED">
        <w:t xml:space="preserve"> </w:t>
      </w:r>
      <w:r w:rsidR="00D07E5D" w:rsidRPr="007562ED">
        <w:t>bigwigs</w:t>
      </w:r>
      <w:r w:rsidR="00465ACE" w:rsidRPr="007562ED">
        <w:t>, the same kind of visual violence is inflicted upon the shiftless Soviet bureaucr</w:t>
      </w:r>
      <w:r w:rsidR="00465ACE" w:rsidRPr="008406F4">
        <w:t>at, a figure so insignificant that the force required to reshape him amounts to nothing.</w:t>
      </w:r>
    </w:p>
    <w:p w14:paraId="6FE39574" w14:textId="77298990" w:rsidR="002943CB" w:rsidRPr="00ED0CCE" w:rsidRDefault="000432E1" w:rsidP="00E2314C">
      <w:pPr>
        <w:pStyle w:val="AA-SL-BodyText"/>
      </w:pPr>
      <w:r w:rsidRPr="008406F4">
        <w:t>Th</w:t>
      </w:r>
      <w:r w:rsidR="007737A5" w:rsidRPr="008406F4">
        <w:t>is</w:t>
      </w:r>
      <w:r w:rsidRPr="008406F4">
        <w:t xml:space="preserve"> </w:t>
      </w:r>
      <w:r w:rsidR="00B42DE1">
        <w:t>unsigned</w:t>
      </w:r>
      <w:r w:rsidR="00B42DE1" w:rsidRPr="008406F4">
        <w:t xml:space="preserve"> </w:t>
      </w:r>
      <w:proofErr w:type="spellStart"/>
      <w:r w:rsidR="00E2314C" w:rsidRPr="007562ED">
        <w:rPr>
          <w:i/>
          <w:iCs/>
        </w:rPr>
        <w:t>sharzh</w:t>
      </w:r>
      <w:proofErr w:type="spellEnd"/>
      <w:r w:rsidR="007737A5" w:rsidRPr="007562ED">
        <w:t xml:space="preserve"> </w:t>
      </w:r>
      <w:r w:rsidR="00115D8E" w:rsidRPr="007562ED">
        <w:t xml:space="preserve">of </w:t>
      </w:r>
      <w:proofErr w:type="spellStart"/>
      <w:r w:rsidR="00115D8E" w:rsidRPr="007562ED">
        <w:t>Grzesinski</w:t>
      </w:r>
      <w:proofErr w:type="spellEnd"/>
      <w:r w:rsidR="00115D8E" w:rsidRPr="007562ED">
        <w:t xml:space="preserve"> </w:t>
      </w:r>
      <w:r w:rsidR="00CD7601" w:rsidRPr="007562ED">
        <w:t xml:space="preserve">can be linked </w:t>
      </w:r>
      <w:r w:rsidR="00792516" w:rsidRPr="007562ED">
        <w:t xml:space="preserve">in turn </w:t>
      </w:r>
      <w:r w:rsidR="00CD7601" w:rsidRPr="007562ED">
        <w:t>to</w:t>
      </w:r>
      <w:r w:rsidR="001525F7" w:rsidRPr="007562ED">
        <w:t xml:space="preserve"> a</w:t>
      </w:r>
      <w:r w:rsidR="002B49C3" w:rsidRPr="007562ED">
        <w:t xml:space="preserve">n earlier </w:t>
      </w:r>
      <w:r w:rsidR="0091372D" w:rsidRPr="007562ED">
        <w:t xml:space="preserve">use of the same device in the </w:t>
      </w:r>
      <w:proofErr w:type="spellStart"/>
      <w:r w:rsidR="00B802A9" w:rsidRPr="007562ED">
        <w:t>Sovkino</w:t>
      </w:r>
      <w:proofErr w:type="spellEnd"/>
      <w:r w:rsidR="00B802A9" w:rsidRPr="007562ED">
        <w:t xml:space="preserve"> </w:t>
      </w:r>
      <w:r w:rsidR="0091372D" w:rsidRPr="007562ED">
        <w:t>film</w:t>
      </w:r>
      <w:r w:rsidR="00792516" w:rsidRPr="007562ED">
        <w:t xml:space="preserve"> </w:t>
      </w:r>
      <w:r w:rsidR="007A233D" w:rsidRPr="007562ED">
        <w:rPr>
          <w:i/>
          <w:iCs/>
        </w:rPr>
        <w:t xml:space="preserve">Kain </w:t>
      </w:r>
      <w:proofErr w:type="spellStart"/>
      <w:r w:rsidR="007A233D" w:rsidRPr="007562ED">
        <w:rPr>
          <w:i/>
          <w:iCs/>
        </w:rPr>
        <w:t>i</w:t>
      </w:r>
      <w:proofErr w:type="spellEnd"/>
      <w:r w:rsidR="007A233D" w:rsidRPr="007562ED">
        <w:rPr>
          <w:i/>
          <w:iCs/>
        </w:rPr>
        <w:t xml:space="preserve"> Artem </w:t>
      </w:r>
      <w:r w:rsidR="007A233D" w:rsidRPr="007562ED">
        <w:t>(</w:t>
      </w:r>
      <w:r w:rsidR="00E2314C" w:rsidRPr="007562ED">
        <w:rPr>
          <w:i/>
          <w:iCs/>
        </w:rPr>
        <w:t>Cain and Artem</w:t>
      </w:r>
      <w:r w:rsidR="007A233D" w:rsidRPr="0012764F">
        <w:t>)</w:t>
      </w:r>
      <w:r w:rsidR="00D97FD5" w:rsidRPr="0012764F">
        <w:t xml:space="preserve"> o</w:t>
      </w:r>
      <w:r w:rsidR="00D97FD5" w:rsidRPr="007562ED">
        <w:t>f 1929</w:t>
      </w:r>
      <w:r w:rsidR="008E6354" w:rsidRPr="007562ED">
        <w:t xml:space="preserve">, </w:t>
      </w:r>
      <w:r w:rsidR="00140056" w:rsidRPr="007562ED">
        <w:t xml:space="preserve">directed by </w:t>
      </w:r>
      <w:r w:rsidR="008E6354" w:rsidRPr="007562ED">
        <w:t>Pavel Petrov-</w:t>
      </w:r>
      <w:proofErr w:type="spellStart"/>
      <w:r w:rsidR="008E6354" w:rsidRPr="007562ED">
        <w:t>Bytov</w:t>
      </w:r>
      <w:proofErr w:type="spellEnd"/>
      <w:r w:rsidR="008E6354" w:rsidRPr="007562ED">
        <w:t xml:space="preserve">. </w:t>
      </w:r>
      <w:r w:rsidR="00F53F8D" w:rsidRPr="007562ED">
        <w:t>Petrov-</w:t>
      </w:r>
      <w:proofErr w:type="spellStart"/>
      <w:r w:rsidR="00F53F8D" w:rsidRPr="007562ED">
        <w:t>Bytov’s</w:t>
      </w:r>
      <w:proofErr w:type="spellEnd"/>
      <w:r w:rsidR="00F53F8D" w:rsidRPr="007562ED">
        <w:t xml:space="preserve"> free </w:t>
      </w:r>
      <w:r w:rsidR="00F53F8D" w:rsidRPr="008406F4">
        <w:t xml:space="preserve">adaptation of story by Maxim Gorky </w:t>
      </w:r>
      <w:r w:rsidR="009C499D" w:rsidRPr="008406F4">
        <w:t xml:space="preserve">follows </w:t>
      </w:r>
      <w:r w:rsidR="00BF79C3" w:rsidRPr="008406F4">
        <w:t>Cain, a</w:t>
      </w:r>
      <w:r w:rsidR="009C499D" w:rsidRPr="008406F4">
        <w:t xml:space="preserve"> Jew</w:t>
      </w:r>
      <w:r w:rsidR="00D97FD5">
        <w:t>ish</w:t>
      </w:r>
      <w:r w:rsidR="009C499D" w:rsidRPr="008406F4">
        <w:t xml:space="preserve"> trade</w:t>
      </w:r>
      <w:r w:rsidR="002A729A" w:rsidRPr="008406F4">
        <w:t>sman</w:t>
      </w:r>
      <w:r w:rsidR="009C499D" w:rsidRPr="008406F4">
        <w:t xml:space="preserve"> </w:t>
      </w:r>
      <w:r w:rsidR="00BF79C3" w:rsidRPr="008406F4">
        <w:t xml:space="preserve">and </w:t>
      </w:r>
      <w:r w:rsidR="00D05C78" w:rsidRPr="007562ED">
        <w:t>underground</w:t>
      </w:r>
      <w:r w:rsidR="00BF79C3" w:rsidRPr="007562ED">
        <w:t xml:space="preserve"> </w:t>
      </w:r>
      <w:r w:rsidR="00F33C67" w:rsidRPr="007562ED">
        <w:t>leftist</w:t>
      </w:r>
      <w:r w:rsidR="00D17436" w:rsidRPr="007562ED">
        <w:t xml:space="preserve"> living on the margins of </w:t>
      </w:r>
      <w:r w:rsidR="00AA5F30" w:rsidRPr="007562ED">
        <w:t>a provincial market town</w:t>
      </w:r>
      <w:r w:rsidR="00CF58F8" w:rsidRPr="007562ED">
        <w:t>,</w:t>
      </w:r>
      <w:r w:rsidR="00AA5F30" w:rsidRPr="007562ED">
        <w:t xml:space="preserve"> as he </w:t>
      </w:r>
      <w:r w:rsidR="00B32F9F" w:rsidRPr="007562ED">
        <w:t>experiences</w:t>
      </w:r>
      <w:r w:rsidR="00DE5B27" w:rsidRPr="007562ED">
        <w:t>,</w:t>
      </w:r>
      <w:r w:rsidR="00B32F9F" w:rsidRPr="007562ED">
        <w:t xml:space="preserve"> first</w:t>
      </w:r>
      <w:r w:rsidR="00DE5B27" w:rsidRPr="007562ED">
        <w:t>,</w:t>
      </w:r>
      <w:r w:rsidR="00B32F9F" w:rsidRPr="007562ED">
        <w:t xml:space="preserve"> persecution</w:t>
      </w:r>
      <w:r w:rsidR="00A44A9D" w:rsidRPr="007562ED">
        <w:t xml:space="preserve"> </w:t>
      </w:r>
      <w:r w:rsidR="00DE5B27" w:rsidRPr="007562ED">
        <w:t>by</w:t>
      </w:r>
      <w:r w:rsidR="00B32F9F" w:rsidRPr="007562ED">
        <w:t>, and then comrade</w:t>
      </w:r>
      <w:r w:rsidR="008F7AB2" w:rsidRPr="007562ED">
        <w:t>ly solidarity from the brawny Artem.</w:t>
      </w:r>
      <w:r w:rsidR="00C05CCE" w:rsidRPr="007562ED">
        <w:t xml:space="preserve"> </w:t>
      </w:r>
      <w:r w:rsidR="00F11808" w:rsidRPr="007562ED">
        <w:t>A</w:t>
      </w:r>
      <w:r w:rsidR="00F40E4A" w:rsidRPr="007562ED">
        <w:t xml:space="preserve">fter </w:t>
      </w:r>
      <w:r w:rsidR="006D0ED9" w:rsidRPr="007562ED">
        <w:t>finding</w:t>
      </w:r>
      <w:r w:rsidR="00F40E4A" w:rsidRPr="007562ED">
        <w:t xml:space="preserve"> Artem </w:t>
      </w:r>
      <w:r w:rsidR="006D0ED9" w:rsidRPr="007562ED">
        <w:t>unconscious following</w:t>
      </w:r>
      <w:r w:rsidR="006D0ED9" w:rsidRPr="008406F4">
        <w:t xml:space="preserve"> a</w:t>
      </w:r>
      <w:r w:rsidR="003701A1" w:rsidRPr="008406F4">
        <w:t>n</w:t>
      </w:r>
      <w:r w:rsidR="006D0ED9" w:rsidRPr="008406F4">
        <w:t xml:space="preserve"> </w:t>
      </w:r>
      <w:r w:rsidR="003701A1" w:rsidRPr="008406F4">
        <w:t xml:space="preserve">attempted </w:t>
      </w:r>
      <w:r w:rsidR="006D0ED9" w:rsidRPr="008406F4">
        <w:t xml:space="preserve">murder by some petty toughs (hired by an envious kulak), Cain nurses him </w:t>
      </w:r>
      <w:r w:rsidR="00E24787" w:rsidRPr="008406F4">
        <w:t>back to health</w:t>
      </w:r>
      <w:r w:rsidR="00595F35" w:rsidRPr="008406F4">
        <w:t xml:space="preserve"> and teach</w:t>
      </w:r>
      <w:r w:rsidR="006D0ED9" w:rsidRPr="008406F4">
        <w:t>es</w:t>
      </w:r>
      <w:r w:rsidR="00595F35" w:rsidRPr="008406F4">
        <w:t xml:space="preserve"> him</w:t>
      </w:r>
      <w:r w:rsidR="00C02392" w:rsidRPr="008406F4">
        <w:t xml:space="preserve"> of the workers’ plight</w:t>
      </w:r>
      <w:r w:rsidR="006D0ED9" w:rsidRPr="008406F4">
        <w:t>.</w:t>
      </w:r>
      <w:r w:rsidR="00E24787" w:rsidRPr="008406F4">
        <w:t xml:space="preserve"> </w:t>
      </w:r>
      <w:r w:rsidR="00DA46E8" w:rsidRPr="008406F4">
        <w:t>Later, w</w:t>
      </w:r>
      <w:r w:rsidR="006D0ED9" w:rsidRPr="008406F4">
        <w:t xml:space="preserve">hen </w:t>
      </w:r>
      <w:r w:rsidR="00396643" w:rsidRPr="008406F4">
        <w:t>those same villains</w:t>
      </w:r>
      <w:r w:rsidR="00DA46E8" w:rsidRPr="008406F4">
        <w:t xml:space="preserve"> </w:t>
      </w:r>
      <w:r w:rsidR="00624D5F" w:rsidRPr="008406F4">
        <w:t xml:space="preserve">drunkenly force </w:t>
      </w:r>
      <w:r w:rsidR="00DA46E8" w:rsidRPr="008406F4">
        <w:t>Cain</w:t>
      </w:r>
      <w:r w:rsidR="00624D5F" w:rsidRPr="008406F4">
        <w:t xml:space="preserve"> to dance until he </w:t>
      </w:r>
      <w:r w:rsidR="00C343A2" w:rsidRPr="008406F4">
        <w:t>loses consciousness</w:t>
      </w:r>
      <w:r w:rsidR="006D0ED9" w:rsidRPr="008406F4">
        <w:t xml:space="preserve">, </w:t>
      </w:r>
      <w:r w:rsidR="00A2782B" w:rsidRPr="008406F4">
        <w:t xml:space="preserve">the </w:t>
      </w:r>
      <w:r w:rsidR="00D07949" w:rsidRPr="008406F4">
        <w:t>enlightened Artem reemerges</w:t>
      </w:r>
      <w:r w:rsidR="004609B2" w:rsidRPr="008406F4">
        <w:t xml:space="preserve"> </w:t>
      </w:r>
      <w:r w:rsidR="00941068" w:rsidRPr="008406F4">
        <w:t xml:space="preserve">to exact a satisfying vengeance. </w:t>
      </w:r>
      <w:r w:rsidR="00025EF3" w:rsidRPr="008406F4">
        <w:t xml:space="preserve">As </w:t>
      </w:r>
      <w:r w:rsidR="00CF58F8">
        <w:t>the exhausted Cain</w:t>
      </w:r>
      <w:r w:rsidR="00025EF3" w:rsidRPr="008406F4">
        <w:t xml:space="preserve"> falls to the </w:t>
      </w:r>
      <w:r w:rsidR="00EC6C00">
        <w:t>floor</w:t>
      </w:r>
      <w:r w:rsidR="00025EF3" w:rsidRPr="008406F4">
        <w:t xml:space="preserve">, </w:t>
      </w:r>
      <w:r w:rsidR="00CF58F8">
        <w:t>he</w:t>
      </w:r>
      <w:r w:rsidR="00DE624D" w:rsidRPr="008406F4">
        <w:t xml:space="preserve"> </w:t>
      </w:r>
      <w:r w:rsidR="00FA02C6" w:rsidRPr="008406F4">
        <w:t>sees</w:t>
      </w:r>
      <w:r w:rsidR="003C0783" w:rsidRPr="008406F4">
        <w:t xml:space="preserve"> the faces of his tormenters</w:t>
      </w:r>
      <w:r w:rsidR="0059284B">
        <w:t xml:space="preserve"> </w:t>
      </w:r>
      <w:r w:rsidR="0059284B" w:rsidRPr="008406F4">
        <w:t>contorted</w:t>
      </w:r>
      <w:r w:rsidR="006245BF" w:rsidRPr="008406F4">
        <w:t>—</w:t>
      </w:r>
      <w:r w:rsidR="00362F5B" w:rsidRPr="008406F4">
        <w:t xml:space="preserve">by </w:t>
      </w:r>
      <w:r w:rsidR="00585B27" w:rsidRPr="008406F4">
        <w:t xml:space="preserve">his own failing </w:t>
      </w:r>
      <w:r w:rsidR="00477610" w:rsidRPr="008406F4">
        <w:t>senses</w:t>
      </w:r>
      <w:r w:rsidR="00585B27" w:rsidRPr="008406F4">
        <w:t xml:space="preserve"> and</w:t>
      </w:r>
      <w:r w:rsidR="009D7F11" w:rsidRPr="008406F4">
        <w:t xml:space="preserve"> by</w:t>
      </w:r>
      <w:r w:rsidR="00585B27" w:rsidRPr="008406F4">
        <w:t xml:space="preserve"> </w:t>
      </w:r>
      <w:r w:rsidR="0042553E" w:rsidRPr="008406F4">
        <w:t xml:space="preserve">their </w:t>
      </w:r>
      <w:r w:rsidR="00362F5B" w:rsidRPr="008406F4">
        <w:t>disbelief</w:t>
      </w:r>
      <w:r w:rsidR="006245BF" w:rsidRPr="008406F4">
        <w:t xml:space="preserve">—into dreadful masks </w:t>
      </w:r>
      <w:r w:rsidR="00606F9D" w:rsidRPr="008406F4">
        <w:t>(</w:t>
      </w:r>
      <w:r w:rsidR="00606F9D" w:rsidRPr="0012764F">
        <w:rPr>
          <w:b/>
          <w:bCs/>
          <w:highlight w:val="yellow"/>
        </w:rPr>
        <w:t>fig</w:t>
      </w:r>
      <w:r w:rsidR="00C22E30" w:rsidRPr="0012764F">
        <w:rPr>
          <w:b/>
          <w:bCs/>
          <w:highlight w:val="yellow"/>
        </w:rPr>
        <w:t>s</w:t>
      </w:r>
      <w:r w:rsidR="00606F9D" w:rsidRPr="0012764F">
        <w:rPr>
          <w:b/>
          <w:bCs/>
          <w:highlight w:val="yellow"/>
        </w:rPr>
        <w:t xml:space="preserve">. </w:t>
      </w:r>
      <w:r w:rsidR="00153238" w:rsidRPr="0012764F">
        <w:rPr>
          <w:b/>
          <w:bCs/>
          <w:highlight w:val="yellow"/>
        </w:rPr>
        <w:t>8</w:t>
      </w:r>
      <w:r w:rsidR="00C22E30" w:rsidRPr="0012764F">
        <w:rPr>
          <w:b/>
          <w:bCs/>
          <w:highlight w:val="yellow"/>
        </w:rPr>
        <w:t>a–8c</w:t>
      </w:r>
      <w:r w:rsidR="00606F9D" w:rsidRPr="008406F4">
        <w:t>). To</w:t>
      </w:r>
      <w:r w:rsidR="00585B27" w:rsidRPr="008406F4">
        <w:t xml:space="preserve"> the</w:t>
      </w:r>
      <w:r w:rsidR="00CF58F8">
        <w:t xml:space="preserve"> villains</w:t>
      </w:r>
      <w:r w:rsidR="00606F9D" w:rsidRPr="008406F4">
        <w:t>,</w:t>
      </w:r>
      <w:r w:rsidR="00585B27" w:rsidRPr="008406F4">
        <w:t xml:space="preserve"> Artem has risen from the </w:t>
      </w:r>
      <w:r w:rsidR="00585B27" w:rsidRPr="00ED0CCE">
        <w:t>dead</w:t>
      </w:r>
      <w:r w:rsidR="0006002D" w:rsidRPr="00ED0CCE">
        <w:t>.</w:t>
      </w:r>
    </w:p>
    <w:p w14:paraId="625A7767" w14:textId="181D70AB" w:rsidR="00E2314C" w:rsidRDefault="00115B4D" w:rsidP="00E2314C">
      <w:pPr>
        <w:pStyle w:val="AA-SL-BodyText"/>
      </w:pPr>
      <w:r w:rsidRPr="00ED0CCE">
        <w:t>Although</w:t>
      </w:r>
      <w:r w:rsidR="00DE5958" w:rsidRPr="00ED0CCE">
        <w:t xml:space="preserve"> </w:t>
      </w:r>
      <w:r w:rsidR="00C0291B" w:rsidRPr="00ED0CCE">
        <w:t>Petrov-</w:t>
      </w:r>
      <w:proofErr w:type="spellStart"/>
      <w:r w:rsidR="00C0291B" w:rsidRPr="00ED0CCE">
        <w:t>Bytov’s</w:t>
      </w:r>
      <w:proofErr w:type="spellEnd"/>
      <w:r w:rsidR="00C0291B" w:rsidRPr="00ED0CCE">
        <w:t xml:space="preserve"> film was </w:t>
      </w:r>
      <w:r w:rsidR="00A51C3D" w:rsidRPr="00ED0CCE">
        <w:t>almost overshadowed</w:t>
      </w:r>
      <w:r w:rsidR="002D1FBE" w:rsidRPr="00ED0CCE">
        <w:t xml:space="preserve"> by the </w:t>
      </w:r>
      <w:r w:rsidR="00E2314C" w:rsidRPr="00ED0CCE">
        <w:t>ultraleft</w:t>
      </w:r>
      <w:r w:rsidR="002D1FBE" w:rsidRPr="00ED0CCE">
        <w:t xml:space="preserve"> polemic he </w:t>
      </w:r>
      <w:r w:rsidR="00077A1D" w:rsidRPr="00ED0CCE">
        <w:t xml:space="preserve">incited </w:t>
      </w:r>
      <w:r w:rsidR="00A27E1C" w:rsidRPr="00ED0CCE">
        <w:t xml:space="preserve">in </w:t>
      </w:r>
      <w:r w:rsidR="005B7DDC" w:rsidRPr="00ED0CCE">
        <w:t xml:space="preserve">the Leningrad journal </w:t>
      </w:r>
      <w:proofErr w:type="spellStart"/>
      <w:r w:rsidR="005B7DDC" w:rsidRPr="00ED0CCE">
        <w:rPr>
          <w:i/>
          <w:iCs/>
        </w:rPr>
        <w:t>Zhizn</w:t>
      </w:r>
      <w:proofErr w:type="spellEnd"/>
      <w:r w:rsidR="005B7DDC" w:rsidRPr="00ED0CCE">
        <w:rPr>
          <w:i/>
          <w:iCs/>
        </w:rPr>
        <w:t xml:space="preserve">’ </w:t>
      </w:r>
      <w:proofErr w:type="spellStart"/>
      <w:r w:rsidR="005B7DDC" w:rsidRPr="00ED0CCE">
        <w:rPr>
          <w:i/>
          <w:iCs/>
        </w:rPr>
        <w:t>iskusstva</w:t>
      </w:r>
      <w:proofErr w:type="spellEnd"/>
      <w:r w:rsidR="005B7DDC" w:rsidRPr="00ED0CCE">
        <w:t xml:space="preserve"> (The </w:t>
      </w:r>
      <w:r w:rsidR="00ED0CCE" w:rsidRPr="00ED0CCE">
        <w:t>l</w:t>
      </w:r>
      <w:r w:rsidR="005B7DDC" w:rsidRPr="00ED0CCE">
        <w:t xml:space="preserve">ife of </w:t>
      </w:r>
      <w:r w:rsidR="00ED0CCE" w:rsidRPr="00ED0CCE">
        <w:t>a</w:t>
      </w:r>
      <w:r w:rsidR="005B7DDC" w:rsidRPr="00ED0CCE">
        <w:t>rt)</w:t>
      </w:r>
      <w:r w:rsidR="00A27E1C" w:rsidRPr="00ED0CCE">
        <w:t xml:space="preserve"> </w:t>
      </w:r>
      <w:r w:rsidR="002D1FBE" w:rsidRPr="00ED0CCE">
        <w:t xml:space="preserve">against </w:t>
      </w:r>
      <w:r w:rsidR="00BB0B63" w:rsidRPr="00ED0CCE">
        <w:t xml:space="preserve">the </w:t>
      </w:r>
      <w:r w:rsidR="00D56502" w:rsidRPr="00ED0CCE">
        <w:t>pioneers of montage in</w:t>
      </w:r>
      <w:r w:rsidR="007339EA" w:rsidRPr="00ED0CCE">
        <w:t xml:space="preserve"> Soviet film, </w:t>
      </w:r>
      <w:r w:rsidR="004C3BBB" w:rsidRPr="00ED0CCE">
        <w:t>Sergei</w:t>
      </w:r>
      <w:r w:rsidR="00E64358" w:rsidRPr="00ED0CCE">
        <w:t xml:space="preserve"> </w:t>
      </w:r>
      <w:r w:rsidR="007339EA" w:rsidRPr="00ED0CCE">
        <w:t xml:space="preserve">Eisenstein and </w:t>
      </w:r>
      <w:proofErr w:type="spellStart"/>
      <w:r w:rsidR="004C3BBB" w:rsidRPr="00ED0CCE">
        <w:t>Vsevolod</w:t>
      </w:r>
      <w:proofErr w:type="spellEnd"/>
      <w:r w:rsidR="00E64358" w:rsidRPr="00ED0CCE">
        <w:t xml:space="preserve"> </w:t>
      </w:r>
      <w:proofErr w:type="spellStart"/>
      <w:r w:rsidR="007339EA" w:rsidRPr="00ED0CCE">
        <w:t>Pudovkin</w:t>
      </w:r>
      <w:proofErr w:type="spellEnd"/>
      <w:r w:rsidR="007339EA" w:rsidRPr="00ED0CCE">
        <w:t>,</w:t>
      </w:r>
      <w:r w:rsidR="0030356C" w:rsidRPr="00ED0CCE">
        <w:t xml:space="preserve"> for</w:t>
      </w:r>
      <w:r w:rsidR="0030356C" w:rsidRPr="008406F4">
        <w:t xml:space="preserve"> making pictures that appealed to the intelligentsia more than the masses</w:t>
      </w:r>
      <w:r w:rsidR="00A51C3D" w:rsidRPr="008406F4">
        <w:t xml:space="preserve">, </w:t>
      </w:r>
      <w:r w:rsidR="00FB4DB0" w:rsidRPr="008406F4">
        <w:t xml:space="preserve">it was </w:t>
      </w:r>
      <w:r w:rsidR="00A51C3D" w:rsidRPr="008406F4">
        <w:t xml:space="preserve">quickly </w:t>
      </w:r>
      <w:r w:rsidR="00FB4DB0" w:rsidRPr="008406F4">
        <w:t xml:space="preserve">pointed out that </w:t>
      </w:r>
      <w:r w:rsidR="00A51C3D" w:rsidRPr="008406F4">
        <w:t>his own</w:t>
      </w:r>
      <w:r w:rsidR="007B43F3" w:rsidRPr="008406F4">
        <w:t xml:space="preserve"> films </w:t>
      </w:r>
      <w:r w:rsidR="001F3295" w:rsidRPr="008406F4">
        <w:t xml:space="preserve">made brilliant use of the </w:t>
      </w:r>
      <w:r w:rsidR="00665F39" w:rsidRPr="008406F4">
        <w:t>very</w:t>
      </w:r>
      <w:r w:rsidR="001F3295" w:rsidRPr="008406F4">
        <w:t xml:space="preserve"> formalis</w:t>
      </w:r>
      <w:r w:rsidR="00665F39" w:rsidRPr="008406F4">
        <w:t>m he decried</w:t>
      </w:r>
      <w:r w:rsidR="005332C4" w:rsidRPr="008406F4">
        <w:t>.</w:t>
      </w:r>
      <w:r w:rsidR="008C0112" w:rsidRPr="00E2314C">
        <w:rPr>
          <w:vertAlign w:val="superscript"/>
        </w:rPr>
        <w:endnoteReference w:id="51"/>
      </w:r>
      <w:r w:rsidR="00CC705D" w:rsidRPr="008406F4">
        <w:t xml:space="preserve"> In a review of </w:t>
      </w:r>
      <w:r w:rsidR="00E2314C" w:rsidRPr="008406F4">
        <w:rPr>
          <w:i/>
          <w:iCs/>
        </w:rPr>
        <w:t>Cain and Artem</w:t>
      </w:r>
      <w:r w:rsidR="00CC705D" w:rsidRPr="008406F4">
        <w:t xml:space="preserve"> published in</w:t>
      </w:r>
      <w:r w:rsidR="00A523FB">
        <w:t xml:space="preserve"> the daily newspaper</w:t>
      </w:r>
      <w:r w:rsidR="00CC705D" w:rsidRPr="008406F4">
        <w:t xml:space="preserve"> </w:t>
      </w:r>
      <w:proofErr w:type="spellStart"/>
      <w:r w:rsidR="00E2314C" w:rsidRPr="008406F4">
        <w:rPr>
          <w:i/>
          <w:iCs/>
        </w:rPr>
        <w:t>Izvestiia</w:t>
      </w:r>
      <w:proofErr w:type="spellEnd"/>
      <w:r w:rsidR="00CC705D" w:rsidRPr="00371301">
        <w:t>,</w:t>
      </w:r>
      <w:r w:rsidR="00CC705D" w:rsidRPr="008406F4">
        <w:t xml:space="preserve"> </w:t>
      </w:r>
      <w:proofErr w:type="spellStart"/>
      <w:r w:rsidR="00CC705D" w:rsidRPr="008406F4">
        <w:t>Lunacharsky</w:t>
      </w:r>
      <w:proofErr w:type="spellEnd"/>
      <w:r w:rsidR="00CC705D" w:rsidRPr="008406F4">
        <w:t xml:space="preserve"> </w:t>
      </w:r>
      <w:r w:rsidR="00925C13" w:rsidRPr="008406F4">
        <w:t>remark</w:t>
      </w:r>
      <w:r w:rsidR="008F5B33">
        <w:t>s</w:t>
      </w:r>
      <w:r w:rsidR="00660FA3" w:rsidRPr="008406F4">
        <w:t xml:space="preserve"> that “deformations of objects and human faces</w:t>
      </w:r>
      <w:r w:rsidR="008F0466" w:rsidRPr="008406F4">
        <w:t xml:space="preserve"> </w:t>
      </w:r>
      <w:r w:rsidR="00660FA3" w:rsidRPr="008406F4">
        <w:t xml:space="preserve">have </w:t>
      </w:r>
      <w:r w:rsidR="0047252F" w:rsidRPr="008406F4">
        <w:t>n</w:t>
      </w:r>
      <w:r w:rsidR="00A7257F" w:rsidRPr="008406F4">
        <w:t>owhere</w:t>
      </w:r>
      <w:r w:rsidR="00660FA3" w:rsidRPr="008406F4">
        <w:t xml:space="preserve"> been </w:t>
      </w:r>
      <w:r w:rsidR="0047252F" w:rsidRPr="008406F4">
        <w:t xml:space="preserve">used so </w:t>
      </w:r>
      <w:r w:rsidR="00AC3097" w:rsidRPr="008406F4">
        <w:t>masterfully</w:t>
      </w:r>
      <w:r w:rsidR="008F0466" w:rsidRPr="008406F4">
        <w:t>, it seems to me</w:t>
      </w:r>
      <w:r w:rsidR="0047252F" w:rsidRPr="008406F4">
        <w:t>.</w:t>
      </w:r>
      <w:r w:rsidR="00260E8E" w:rsidRPr="008406F4">
        <w:t xml:space="preserve"> The drunk, brutal people </w:t>
      </w:r>
      <w:r w:rsidR="00225E91" w:rsidRPr="008406F4">
        <w:t>t</w:t>
      </w:r>
      <w:r w:rsidR="002440C5" w:rsidRPr="008406F4">
        <w:t>rying to torture Cain</w:t>
      </w:r>
      <w:r w:rsidR="00341C8E" w:rsidRPr="008406F4">
        <w:t xml:space="preserve"> lose their human </w:t>
      </w:r>
      <w:r w:rsidR="001F3A67" w:rsidRPr="008406F4">
        <w:t>appearance</w:t>
      </w:r>
      <w:proofErr w:type="gramStart"/>
      <w:r w:rsidR="006A5343">
        <w:t>.</w:t>
      </w:r>
      <w:r w:rsidR="00E2314C">
        <w:t xml:space="preserve"> . . .</w:t>
      </w:r>
      <w:proofErr w:type="gramEnd"/>
      <w:r w:rsidR="00E2314C">
        <w:t xml:space="preserve"> </w:t>
      </w:r>
      <w:r w:rsidR="00212FA3" w:rsidRPr="008406F4">
        <w:t xml:space="preserve">Here </w:t>
      </w:r>
      <w:r w:rsidR="004F7BF9" w:rsidRPr="008406F4">
        <w:t xml:space="preserve">the </w:t>
      </w:r>
      <w:r w:rsidR="00D170B3" w:rsidRPr="008406F4">
        <w:t>unbelievably</w:t>
      </w:r>
      <w:r w:rsidR="00212FA3" w:rsidRPr="008406F4">
        <w:t xml:space="preserve"> elongated, </w:t>
      </w:r>
      <w:r w:rsidR="00D17578" w:rsidRPr="008406F4">
        <w:t xml:space="preserve">fantastically distorted faces are full of </w:t>
      </w:r>
      <w:r w:rsidR="00B03FEC" w:rsidRPr="008406F4">
        <w:t xml:space="preserve">a </w:t>
      </w:r>
      <w:r w:rsidR="00D17578" w:rsidRPr="008406F4">
        <w:t>mortal fear, which cannot but infect the viewer.”</w:t>
      </w:r>
      <w:r w:rsidR="000966C5">
        <w:rPr>
          <w:rStyle w:val="EndnoteReference"/>
        </w:rPr>
        <w:endnoteReference w:id="52"/>
      </w:r>
      <w:r w:rsidR="0050359F" w:rsidRPr="008406F4">
        <w:t xml:space="preserve"> </w:t>
      </w:r>
      <w:r w:rsidR="009D2DD0" w:rsidRPr="008406F4">
        <w:t>While</w:t>
      </w:r>
      <w:r w:rsidR="00D03718" w:rsidRPr="008406F4">
        <w:t xml:space="preserve"> he </w:t>
      </w:r>
      <w:r w:rsidR="00567EC1" w:rsidRPr="008406F4">
        <w:t xml:space="preserve">admits that the film takes </w:t>
      </w:r>
      <w:r w:rsidR="00A267DC" w:rsidRPr="008406F4">
        <w:lastRenderedPageBreak/>
        <w:t xml:space="preserve">too </w:t>
      </w:r>
      <w:r w:rsidR="00567EC1" w:rsidRPr="008406F4">
        <w:t xml:space="preserve">many liberties with Gorky, </w:t>
      </w:r>
      <w:proofErr w:type="spellStart"/>
      <w:r w:rsidR="00567EC1" w:rsidRPr="008406F4">
        <w:t>Lunacharsky</w:t>
      </w:r>
      <w:proofErr w:type="spellEnd"/>
      <w:r w:rsidR="00567EC1" w:rsidRPr="008406F4">
        <w:t xml:space="preserve"> </w:t>
      </w:r>
      <w:r w:rsidR="007A5255" w:rsidRPr="008406F4">
        <w:t xml:space="preserve">concludes that it “holds to the framework of </w:t>
      </w:r>
      <w:r w:rsidR="00CD4343" w:rsidRPr="008406F4">
        <w:t xml:space="preserve">that </w:t>
      </w:r>
      <w:r w:rsidR="007A5255" w:rsidRPr="008406F4">
        <w:t>realism</w:t>
      </w:r>
      <w:r w:rsidR="00121AC7" w:rsidRPr="008406F4">
        <w:t xml:space="preserve">, </w:t>
      </w:r>
      <w:r w:rsidR="00CD4343" w:rsidRPr="008406F4">
        <w:t>brought to an absolutely captivating illusion</w:t>
      </w:r>
      <w:r w:rsidR="006231A6" w:rsidRPr="008406F4">
        <w:t xml:space="preserve">, which made our best films </w:t>
      </w:r>
      <w:r w:rsidR="008D5670" w:rsidRPr="008406F4">
        <w:t>so famous abroad.”</w:t>
      </w:r>
      <w:r w:rsidR="00D022C5" w:rsidRPr="00E2314C">
        <w:rPr>
          <w:vertAlign w:val="superscript"/>
        </w:rPr>
        <w:endnoteReference w:id="53"/>
      </w:r>
      <w:r w:rsidR="00711138" w:rsidRPr="008406F4">
        <w:t xml:space="preserve"> </w:t>
      </w:r>
      <w:r w:rsidR="00476EBE" w:rsidRPr="008406F4">
        <w:t xml:space="preserve">In 1932, </w:t>
      </w:r>
      <w:r w:rsidR="005E1E70" w:rsidRPr="008406F4">
        <w:t>Petrov-</w:t>
      </w:r>
      <w:proofErr w:type="spellStart"/>
      <w:r w:rsidR="005E1E70" w:rsidRPr="008406F4">
        <w:t>Bytov’s</w:t>
      </w:r>
      <w:proofErr w:type="spellEnd"/>
      <w:r w:rsidR="005E1E70" w:rsidRPr="008406F4">
        <w:t xml:space="preserve"> film was kept in the public eye </w:t>
      </w:r>
      <w:r w:rsidR="008F5B33">
        <w:t>throughout</w:t>
      </w:r>
      <w:r w:rsidR="008F5B33" w:rsidRPr="008406F4">
        <w:t xml:space="preserve"> </w:t>
      </w:r>
      <w:r w:rsidR="001E01DA" w:rsidRPr="008406F4">
        <w:t>Soviet</w:t>
      </w:r>
      <w:r w:rsidR="005E1E70" w:rsidRPr="008406F4">
        <w:t xml:space="preserve"> celebrations of Gorky’s </w:t>
      </w:r>
      <w:r w:rsidR="00C95274" w:rsidRPr="008406F4">
        <w:t>fort</w:t>
      </w:r>
      <w:r w:rsidR="00ED0DD4" w:rsidRPr="008406F4">
        <w:t>ieth</w:t>
      </w:r>
      <w:r w:rsidR="00C95274" w:rsidRPr="008406F4">
        <w:t xml:space="preserve"> year </w:t>
      </w:r>
      <w:r w:rsidR="00397CDE" w:rsidRPr="008406F4">
        <w:t>as a writer</w:t>
      </w:r>
      <w:r w:rsidR="001E01DA" w:rsidRPr="008406F4">
        <w:t xml:space="preserve"> </w:t>
      </w:r>
      <w:r w:rsidR="0055301D" w:rsidRPr="008406F4">
        <w:t xml:space="preserve">and </w:t>
      </w:r>
      <w:r w:rsidR="008F5B33">
        <w:t>through</w:t>
      </w:r>
      <w:r w:rsidR="008F5B33" w:rsidRPr="008406F4">
        <w:t xml:space="preserve"> </w:t>
      </w:r>
      <w:r w:rsidR="0055301D" w:rsidRPr="008406F4">
        <w:t>the synchronized</w:t>
      </w:r>
      <w:r w:rsidR="008F5B33">
        <w:t>-</w:t>
      </w:r>
      <w:r w:rsidR="0055301D" w:rsidRPr="008406F4">
        <w:t xml:space="preserve">sound version of the film prepared in </w:t>
      </w:r>
      <w:r w:rsidR="0055301D" w:rsidRPr="000F371B">
        <w:t xml:space="preserve">France by </w:t>
      </w:r>
      <w:r w:rsidR="00F6465C" w:rsidRPr="000F371B">
        <w:t xml:space="preserve">film director </w:t>
      </w:r>
      <w:r w:rsidR="0055301D" w:rsidRPr="000F371B">
        <w:t>Abel</w:t>
      </w:r>
      <w:r w:rsidR="0055301D" w:rsidRPr="008406F4">
        <w:t xml:space="preserve"> </w:t>
      </w:r>
      <w:proofErr w:type="spellStart"/>
      <w:r w:rsidR="0055301D" w:rsidRPr="008406F4">
        <w:t>Gance</w:t>
      </w:r>
      <w:proofErr w:type="spellEnd"/>
      <w:r w:rsidR="0055301D" w:rsidRPr="008406F4">
        <w:t>.</w:t>
      </w:r>
      <w:r w:rsidR="00397CDE" w:rsidRPr="00E2314C">
        <w:rPr>
          <w:vertAlign w:val="superscript"/>
        </w:rPr>
        <w:endnoteReference w:id="54"/>
      </w:r>
      <w:r w:rsidR="003B2E01" w:rsidRPr="008406F4">
        <w:t xml:space="preserve"> Although Soviet critics were un</w:t>
      </w:r>
      <w:r w:rsidR="00EF1C34" w:rsidRPr="008406F4">
        <w:t>animous</w:t>
      </w:r>
      <w:r w:rsidR="003B2E01" w:rsidRPr="008406F4">
        <w:t xml:space="preserve">ly </w:t>
      </w:r>
      <w:r w:rsidR="00653FE6" w:rsidRPr="008406F4">
        <w:t>opposed to the French version</w:t>
      </w:r>
      <w:r w:rsidR="00211C24" w:rsidRPr="008406F4">
        <w:t xml:space="preserve"> of </w:t>
      </w:r>
      <w:r w:rsidR="00E2314C" w:rsidRPr="008406F4">
        <w:rPr>
          <w:i/>
          <w:iCs/>
        </w:rPr>
        <w:t>Cain and Artem</w:t>
      </w:r>
      <w:r w:rsidR="00211C24" w:rsidRPr="008406F4">
        <w:t>, it</w:t>
      </w:r>
      <w:r w:rsidR="00DD1F27">
        <w:t>s existence</w:t>
      </w:r>
      <w:r w:rsidR="00211C24" w:rsidRPr="008406F4">
        <w:t xml:space="preserve"> nonetheless testified to an admiration first expressed by </w:t>
      </w:r>
      <w:proofErr w:type="spellStart"/>
      <w:r w:rsidR="00211C24" w:rsidRPr="008406F4">
        <w:t>Lunacharsky</w:t>
      </w:r>
      <w:proofErr w:type="spellEnd"/>
      <w:r w:rsidR="00211C24" w:rsidRPr="008406F4">
        <w:t>: “</w:t>
      </w:r>
      <w:r w:rsidR="00AA7406">
        <w:t>T</w:t>
      </w:r>
      <w:r w:rsidR="00FA633A" w:rsidRPr="008406F4">
        <w:t xml:space="preserve">he collective that </w:t>
      </w:r>
      <w:r w:rsidR="00E103CD" w:rsidRPr="008406F4">
        <w:t>made this picture—first of all, probably, the cameraman—</w:t>
      </w:r>
      <w:r w:rsidR="00BA3962" w:rsidRPr="008406F4">
        <w:t>genuinely knows how to make the photograph speak.”</w:t>
      </w:r>
      <w:r w:rsidR="00BA3962" w:rsidRPr="00E2314C">
        <w:rPr>
          <w:vertAlign w:val="superscript"/>
        </w:rPr>
        <w:endnoteReference w:id="55"/>
      </w:r>
    </w:p>
    <w:p w14:paraId="731B6963" w14:textId="3B7A24F1" w:rsidR="00E2314C" w:rsidRDefault="00084229" w:rsidP="00E2314C">
      <w:pPr>
        <w:pStyle w:val="AA-SL-BodyText"/>
      </w:pPr>
      <w:r w:rsidRPr="008406F4">
        <w:t>Their claim to realism n</w:t>
      </w:r>
      <w:r w:rsidR="00F51580" w:rsidRPr="008406F4">
        <w:t>otwithstanding</w:t>
      </w:r>
      <w:r w:rsidR="007B3032" w:rsidRPr="008406F4">
        <w:t>, the distorted projections that we encounter in</w:t>
      </w:r>
      <w:r w:rsidR="00EB05C5" w:rsidRPr="008406F4">
        <w:t xml:space="preserve"> </w:t>
      </w:r>
      <w:r w:rsidR="00E2314C" w:rsidRPr="008406F4">
        <w:rPr>
          <w:i/>
          <w:iCs/>
        </w:rPr>
        <w:t xml:space="preserve">Cain and Artem </w:t>
      </w:r>
      <w:r w:rsidR="00EB05C5" w:rsidRPr="008406F4">
        <w:t>and</w:t>
      </w:r>
      <w:r w:rsidR="007B3032" w:rsidRPr="008406F4">
        <w:t xml:space="preserve"> </w:t>
      </w:r>
      <w:proofErr w:type="gramStart"/>
      <w:r w:rsidR="00E2314C" w:rsidRPr="008406F4">
        <w:rPr>
          <w:i/>
          <w:iCs/>
        </w:rPr>
        <w:t>From</w:t>
      </w:r>
      <w:proofErr w:type="gramEnd"/>
      <w:r w:rsidR="00E2314C" w:rsidRPr="008406F4">
        <w:rPr>
          <w:i/>
          <w:iCs/>
        </w:rPr>
        <w:t xml:space="preserve">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7B3032" w:rsidRPr="008406F4">
        <w:t xml:space="preserve"> have a decidedly </w:t>
      </w:r>
      <w:r w:rsidR="007B3032" w:rsidRPr="00E2314C">
        <w:t>mechanical</w:t>
      </w:r>
      <w:r w:rsidR="007B3032" w:rsidRPr="008406F4">
        <w:t xml:space="preserve"> quality. Indeed, it is possible that these images were created with a new device that mechanized the </w:t>
      </w:r>
      <w:r w:rsidR="001140CE" w:rsidRPr="008406F4">
        <w:t>photographer</w:t>
      </w:r>
      <w:r w:rsidR="007B3032" w:rsidRPr="008406F4">
        <w:t xml:space="preserve">’s </w:t>
      </w:r>
      <w:r w:rsidR="00E2314C">
        <w:t>knowhow</w:t>
      </w:r>
      <w:r w:rsidR="007B3032" w:rsidRPr="008406F4">
        <w:t xml:space="preserve">. In 1927, English photographer Herbert George Ponting patented a device “for photographing in caricature” that he called the “variable controllable </w:t>
      </w:r>
      <w:proofErr w:type="spellStart"/>
      <w:r w:rsidR="007B3032" w:rsidRPr="008406F4">
        <w:t>distortograph</w:t>
      </w:r>
      <w:proofErr w:type="spellEnd"/>
      <w:r w:rsidR="007B3032" w:rsidRPr="008406F4">
        <w:t>.”</w:t>
      </w:r>
      <w:r w:rsidR="007B3032" w:rsidRPr="00E2314C">
        <w:rPr>
          <w:vertAlign w:val="superscript"/>
        </w:rPr>
        <w:endnoteReference w:id="56"/>
      </w:r>
      <w:r w:rsidR="007B3032" w:rsidRPr="008406F4">
        <w:t xml:space="preserve"> Using an irregular surface directly affixed to the lens of a still or mo</w:t>
      </w:r>
      <w:r w:rsidR="00914CC1" w:rsidRPr="008406F4">
        <w:t>tion</w:t>
      </w:r>
      <w:r w:rsidR="007B3032" w:rsidRPr="008406F4">
        <w:t xml:space="preserve">-picture camera, Ponting’s device made it possible to create distortions of every conceivable variety, from the </w:t>
      </w:r>
      <w:r w:rsidR="003B4FBF" w:rsidRPr="008406F4">
        <w:t>amusing</w:t>
      </w:r>
      <w:r w:rsidR="007B3032" w:rsidRPr="008406F4">
        <w:t xml:space="preserve"> to the </w:t>
      </w:r>
      <w:r w:rsidR="00DA722C" w:rsidRPr="008406F4">
        <w:t>grotesque</w:t>
      </w:r>
      <w:r w:rsidR="007B3032" w:rsidRPr="008406F4">
        <w:t xml:space="preserve"> (</w:t>
      </w:r>
      <w:r w:rsidR="007B3032" w:rsidRPr="0012764F">
        <w:rPr>
          <w:b/>
          <w:bCs/>
          <w:highlight w:val="yellow"/>
        </w:rPr>
        <w:t xml:space="preserve">fig. </w:t>
      </w:r>
      <w:r w:rsidR="006B61D5" w:rsidRPr="0012764F">
        <w:rPr>
          <w:b/>
          <w:bCs/>
          <w:highlight w:val="yellow"/>
        </w:rPr>
        <w:t>9</w:t>
      </w:r>
      <w:r w:rsidR="007B3032" w:rsidRPr="008406F4">
        <w:t>).</w:t>
      </w:r>
    </w:p>
    <w:p w14:paraId="42F80D50" w14:textId="64E3F36F" w:rsidR="007B3032" w:rsidRPr="008B5C30" w:rsidRDefault="007B3032" w:rsidP="00E2314C">
      <w:pPr>
        <w:pStyle w:val="AA-SL-BodyText"/>
      </w:pPr>
      <w:r w:rsidRPr="008406F4">
        <w:t xml:space="preserve">Ponting’s invention </w:t>
      </w:r>
      <w:r w:rsidR="00D47ECD" w:rsidRPr="008406F4">
        <w:t>was available to</w:t>
      </w:r>
      <w:r w:rsidR="00487D7A" w:rsidRPr="008406F4">
        <w:t xml:space="preserve"> Petrov-</w:t>
      </w:r>
      <w:proofErr w:type="spellStart"/>
      <w:r w:rsidR="00487D7A" w:rsidRPr="008406F4">
        <w:t>Bytov’s</w:t>
      </w:r>
      <w:proofErr w:type="spellEnd"/>
      <w:r w:rsidR="00487D7A" w:rsidRPr="008406F4">
        <w:t xml:space="preserve"> camera</w:t>
      </w:r>
      <w:r w:rsidR="00DA3012">
        <w:t xml:space="preserve"> operator </w:t>
      </w:r>
      <w:r w:rsidR="00487D7A" w:rsidRPr="008406F4">
        <w:t>in 1929</w:t>
      </w:r>
      <w:r w:rsidR="00D2521B" w:rsidRPr="008406F4">
        <w:t xml:space="preserve">, just as it </w:t>
      </w:r>
      <w:r w:rsidR="00D47ECD" w:rsidRPr="008406F4">
        <w:t xml:space="preserve">was available to </w:t>
      </w:r>
      <w:r w:rsidRPr="008406F4">
        <w:t xml:space="preserve">Soiuzfoto in spring 1931, when </w:t>
      </w:r>
      <w:r w:rsidR="001271C1">
        <w:t xml:space="preserve">the agency </w:t>
      </w:r>
      <w:r w:rsidRPr="008406F4">
        <w:t xml:space="preserve">energetically pursued a policy of full mechanization </w:t>
      </w:r>
      <w:r w:rsidR="001271C1">
        <w:t>for</w:t>
      </w:r>
      <w:r w:rsidRPr="008406F4">
        <w:t xml:space="preserve"> its printing facilities. In keeping with the goals of increased production under the first </w:t>
      </w:r>
      <w:r w:rsidR="001271C1">
        <w:t>f</w:t>
      </w:r>
      <w:r w:rsidRPr="008406F4">
        <w:t>ive-</w:t>
      </w:r>
      <w:r w:rsidR="001271C1">
        <w:t>y</w:t>
      </w:r>
      <w:r w:rsidRPr="008406F4">
        <w:t>ear</w:t>
      </w:r>
      <w:r w:rsidR="001271C1">
        <w:t xml:space="preserve"> p</w:t>
      </w:r>
      <w:r w:rsidRPr="008406F4">
        <w:t xml:space="preserve">lan, </w:t>
      </w:r>
      <w:r w:rsidR="00D2521B" w:rsidRPr="004A0C5D">
        <w:t>the agency</w:t>
      </w:r>
      <w:r w:rsidRPr="004A0C5D">
        <w:t xml:space="preserve"> replaced its “old</w:t>
      </w:r>
      <w:r w:rsidR="00F81C42" w:rsidRPr="004A0C5D">
        <w:t>-</w:t>
      </w:r>
      <w:r w:rsidRPr="004A0C5D">
        <w:t xml:space="preserve">fashioned equipment” with new </w:t>
      </w:r>
      <w:r w:rsidR="005F6A23" w:rsidRPr="004A0C5D">
        <w:t>photograp</w:t>
      </w:r>
      <w:r w:rsidR="00863DF8" w:rsidRPr="004A0C5D">
        <w:t>hic</w:t>
      </w:r>
      <w:r w:rsidR="005F6A23" w:rsidRPr="004A0C5D">
        <w:t xml:space="preserve"> </w:t>
      </w:r>
      <w:r w:rsidRPr="004A0C5D">
        <w:t>enlargers</w:t>
      </w:r>
      <w:r w:rsidRPr="008406F4">
        <w:t xml:space="preserve"> and a range of machines that automated the processes of printing, washing, drying, trimming, and sorting.</w:t>
      </w:r>
      <w:r w:rsidRPr="00E2314C">
        <w:rPr>
          <w:vertAlign w:val="superscript"/>
        </w:rPr>
        <w:endnoteReference w:id="57"/>
      </w:r>
      <w:r w:rsidRPr="008406F4">
        <w:t xml:space="preserve"> </w:t>
      </w:r>
      <w:r w:rsidR="00933B30">
        <w:t>T</w:t>
      </w:r>
      <w:r w:rsidRPr="008406F4">
        <w:t>his new</w:t>
      </w:r>
      <w:r w:rsidR="00F57CBE">
        <w:t>,</w:t>
      </w:r>
      <w:r w:rsidRPr="008406F4">
        <w:t xml:space="preserve"> rationalized production process</w:t>
      </w:r>
      <w:r w:rsidR="00D2521B" w:rsidRPr="008406F4">
        <w:t xml:space="preserve"> </w:t>
      </w:r>
      <w:r w:rsidR="00D92599">
        <w:t>wa</w:t>
      </w:r>
      <w:r w:rsidR="00933B30">
        <w:t>s what</w:t>
      </w:r>
      <w:r w:rsidR="00933B30" w:rsidRPr="008406F4">
        <w:t xml:space="preserve"> </w:t>
      </w:r>
      <w:r w:rsidRPr="008406F4">
        <w:t xml:space="preserve">allowed </w:t>
      </w:r>
      <w:proofErr w:type="spellStart"/>
      <w:r w:rsidR="00FA27B0" w:rsidRPr="008406F4">
        <w:t>Soiuzfoto</w:t>
      </w:r>
      <w:proofErr w:type="spellEnd"/>
      <w:r w:rsidRPr="008406F4">
        <w:t xml:space="preserve"> to efficiently produce </w:t>
      </w:r>
      <w:r w:rsidRPr="008406F4">
        <w:lastRenderedPageBreak/>
        <w:t xml:space="preserve">editioned series </w:t>
      </w:r>
      <w:r w:rsidR="00F57CBE">
        <w:t>such as</w:t>
      </w:r>
      <w:r w:rsidR="00F57CBE" w:rsidRPr="008406F4">
        <w:t xml:space="preserve"> </w:t>
      </w:r>
      <w:proofErr w:type="gramStart"/>
      <w:r w:rsidR="00E2314C" w:rsidRPr="008406F4">
        <w:rPr>
          <w:i/>
          <w:iCs/>
        </w:rPr>
        <w:t>From</w:t>
      </w:r>
      <w:proofErr w:type="gramEnd"/>
      <w:r w:rsidR="00E2314C" w:rsidRPr="008406F4">
        <w:rPr>
          <w:i/>
          <w:iCs/>
        </w:rPr>
        <w:t xml:space="preserve">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Pr="008406F4">
        <w:t xml:space="preserve">. </w:t>
      </w:r>
      <w:r w:rsidR="00F57CBE">
        <w:t>The agency’s</w:t>
      </w:r>
      <w:r w:rsidR="00F57CBE" w:rsidRPr="008406F4">
        <w:t xml:space="preserve"> </w:t>
      </w:r>
      <w:r w:rsidRPr="008406F4">
        <w:t>first attempt at this form</w:t>
      </w:r>
      <w:r w:rsidR="00F57CBE">
        <w:t>at</w:t>
      </w:r>
      <w:r w:rsidRPr="008406F4">
        <w:t xml:space="preserve">, brought out in October 1930 in an edition of </w:t>
      </w:r>
      <w:r w:rsidRPr="008B5C30">
        <w:t xml:space="preserve">1500, </w:t>
      </w:r>
      <w:r w:rsidR="00BF6F67" w:rsidRPr="008B5C30">
        <w:t>became</w:t>
      </w:r>
      <w:r w:rsidRPr="008406F4">
        <w:t xml:space="preserve"> </w:t>
      </w:r>
      <w:r w:rsidR="005C3470" w:rsidRPr="008406F4">
        <w:t>so</w:t>
      </w:r>
      <w:r w:rsidRPr="008406F4">
        <w:t xml:space="preserve"> popular in workers’ clubs, schools, and factory committees across the USSR that the problem of assembling the </w:t>
      </w:r>
      <w:r w:rsidR="00294D96" w:rsidRPr="009F6B08">
        <w:t xml:space="preserve">prints into </w:t>
      </w:r>
      <w:r w:rsidR="003C234B" w:rsidRPr="009F6B08">
        <w:t xml:space="preserve">series </w:t>
      </w:r>
      <w:r w:rsidRPr="009F6B08">
        <w:t xml:space="preserve">“was </w:t>
      </w:r>
      <w:r w:rsidRPr="008406F4">
        <w:t>sorted out literally on the fly.”</w:t>
      </w:r>
      <w:r w:rsidRPr="00E2314C">
        <w:rPr>
          <w:vertAlign w:val="superscript"/>
        </w:rPr>
        <w:endnoteReference w:id="58"/>
      </w:r>
      <w:r w:rsidRPr="008406F4">
        <w:t xml:space="preserve"> </w:t>
      </w:r>
      <w:r w:rsidR="009966D5" w:rsidRPr="008B5C30">
        <w:t xml:space="preserve">The </w:t>
      </w:r>
      <w:proofErr w:type="spellStart"/>
      <w:r w:rsidR="00E2314C" w:rsidRPr="008B5C30">
        <w:rPr>
          <w:i/>
          <w:iCs/>
        </w:rPr>
        <w:t>fotosharzhi</w:t>
      </w:r>
      <w:proofErr w:type="spellEnd"/>
      <w:r w:rsidR="001E5530" w:rsidRPr="008B5C30">
        <w:t xml:space="preserve"> </w:t>
      </w:r>
      <w:r w:rsidR="00607A8B" w:rsidRPr="008B5C30">
        <w:t xml:space="preserve">published </w:t>
      </w:r>
      <w:r w:rsidR="00AC5EEB" w:rsidRPr="008B5C30">
        <w:t xml:space="preserve">in </w:t>
      </w:r>
      <w:proofErr w:type="spellStart"/>
      <w:r w:rsidR="00D7467F" w:rsidRPr="008B5C30">
        <w:rPr>
          <w:i/>
          <w:iCs/>
        </w:rPr>
        <w:t>Proletarskoe</w:t>
      </w:r>
      <w:proofErr w:type="spellEnd"/>
      <w:r w:rsidR="00D7467F" w:rsidRPr="008B5C30">
        <w:rPr>
          <w:i/>
          <w:iCs/>
        </w:rPr>
        <w:t xml:space="preserve"> </w:t>
      </w:r>
      <w:proofErr w:type="spellStart"/>
      <w:r w:rsidR="00D7467F" w:rsidRPr="008B5C30">
        <w:rPr>
          <w:i/>
          <w:iCs/>
        </w:rPr>
        <w:t>foto</w:t>
      </w:r>
      <w:proofErr w:type="spellEnd"/>
      <w:r w:rsidR="00D7467F" w:rsidRPr="008B5C30">
        <w:rPr>
          <w:i/>
          <w:iCs/>
        </w:rPr>
        <w:t xml:space="preserve"> </w:t>
      </w:r>
      <w:r w:rsidR="00D7467F" w:rsidRPr="008B5C30">
        <w:t xml:space="preserve">and </w:t>
      </w:r>
      <w:r w:rsidR="00AC5EEB" w:rsidRPr="008B5C30">
        <w:rPr>
          <w:i/>
          <w:iCs/>
        </w:rPr>
        <w:t>From the 16th to the 17th Congress</w:t>
      </w:r>
      <w:r w:rsidR="001E5530" w:rsidRPr="008B5C30">
        <w:t xml:space="preserve"> were </w:t>
      </w:r>
      <w:r w:rsidR="003C234B" w:rsidRPr="008B5C30">
        <w:t>produced</w:t>
      </w:r>
      <w:r w:rsidR="00ED624F" w:rsidRPr="008B5C30">
        <w:t xml:space="preserve"> and </w:t>
      </w:r>
      <w:r w:rsidR="001E5530" w:rsidRPr="008B5C30">
        <w:t xml:space="preserve">distributed by </w:t>
      </w:r>
      <w:proofErr w:type="spellStart"/>
      <w:r w:rsidR="001E5530" w:rsidRPr="008B5C30">
        <w:t>Soiuzfoto</w:t>
      </w:r>
      <w:proofErr w:type="spellEnd"/>
      <w:r w:rsidR="008A0CDA" w:rsidRPr="008B5C30">
        <w:t>—</w:t>
      </w:r>
      <w:r w:rsidR="00547DC7" w:rsidRPr="008B5C30">
        <w:t xml:space="preserve">first anonymously, and then, after a protest from </w:t>
      </w:r>
      <w:proofErr w:type="spellStart"/>
      <w:r w:rsidR="00547DC7" w:rsidRPr="008B5C30">
        <w:t>Klinch</w:t>
      </w:r>
      <w:proofErr w:type="spellEnd"/>
      <w:r w:rsidR="00547DC7" w:rsidRPr="008B5C30">
        <w:t xml:space="preserve">, with </w:t>
      </w:r>
      <w:r w:rsidR="001F2C48" w:rsidRPr="008B5C30">
        <w:t>artist</w:t>
      </w:r>
      <w:r w:rsidR="003571EA" w:rsidRPr="008B5C30">
        <w:t xml:space="preserve"> </w:t>
      </w:r>
      <w:r w:rsidR="001F2C48" w:rsidRPr="008B5C30">
        <w:t>credits</w:t>
      </w:r>
      <w:r w:rsidR="008A0CDA" w:rsidRPr="008B5C30">
        <w:t>—</w:t>
      </w:r>
      <w:r w:rsidR="008F6AF6" w:rsidRPr="008B5C30">
        <w:t xml:space="preserve">only </w:t>
      </w:r>
      <w:r w:rsidR="001E5530" w:rsidRPr="008B5C30">
        <w:t>after its new facilities</w:t>
      </w:r>
      <w:r w:rsidR="001E5530" w:rsidRPr="008406F4">
        <w:t xml:space="preserve"> had </w:t>
      </w:r>
      <w:r w:rsidR="00584758" w:rsidRPr="006C4C28">
        <w:t xml:space="preserve">begun </w:t>
      </w:r>
      <w:r w:rsidR="00A82682">
        <w:t>operating</w:t>
      </w:r>
      <w:r w:rsidRPr="008406F4">
        <w:t>.</w:t>
      </w:r>
      <w:r w:rsidRPr="00E2314C">
        <w:rPr>
          <w:vertAlign w:val="superscript"/>
        </w:rPr>
        <w:endnoteReference w:id="59"/>
      </w:r>
      <w:r w:rsidR="003A0731" w:rsidRPr="008406F4">
        <w:t xml:space="preserve"> </w:t>
      </w:r>
      <w:r w:rsidR="00BA3378" w:rsidRPr="008406F4">
        <w:t>Looking closely at t</w:t>
      </w:r>
      <w:r w:rsidR="00087306" w:rsidRPr="008406F4">
        <w:t xml:space="preserve">he </w:t>
      </w:r>
      <w:r w:rsidR="00180F9A" w:rsidRPr="008406F4">
        <w:t xml:space="preserve">multiple vectors of distortion in the bodies of the </w:t>
      </w:r>
      <w:r w:rsidR="00E2314C">
        <w:t>bigwigs</w:t>
      </w:r>
      <w:r w:rsidR="00180F9A" w:rsidRPr="008406F4">
        <w:t xml:space="preserve"> and windbags </w:t>
      </w:r>
      <w:r w:rsidR="00C52388">
        <w:t>in</w:t>
      </w:r>
      <w:r w:rsidR="00C52388" w:rsidRPr="008406F4">
        <w:t xml:space="preserve"> </w:t>
      </w:r>
      <w:r w:rsidR="001C6BA7">
        <w:t>Brigade KGK’s photomontage number seventy (</w:t>
      </w:r>
      <w:r w:rsidR="0012764F" w:rsidRPr="0012764F">
        <w:rPr>
          <w:b/>
          <w:bCs/>
          <w:highlight w:val="cyan"/>
        </w:rPr>
        <w:t xml:space="preserve">see </w:t>
      </w:r>
      <w:r w:rsidR="00180F9A" w:rsidRPr="0012764F">
        <w:rPr>
          <w:b/>
          <w:bCs/>
          <w:highlight w:val="cyan"/>
        </w:rPr>
        <w:t>fig</w:t>
      </w:r>
      <w:r w:rsidR="001C6BA7" w:rsidRPr="0012764F">
        <w:rPr>
          <w:b/>
          <w:bCs/>
          <w:highlight w:val="cyan"/>
        </w:rPr>
        <w:t>.</w:t>
      </w:r>
      <w:r w:rsidR="00DF7D07" w:rsidRPr="0012764F">
        <w:rPr>
          <w:b/>
          <w:bCs/>
          <w:highlight w:val="cyan"/>
        </w:rPr>
        <w:t xml:space="preserve"> 6</w:t>
      </w:r>
      <w:r w:rsidR="001C6BA7">
        <w:t>)</w:t>
      </w:r>
      <w:r w:rsidR="00BA3378" w:rsidRPr="008406F4">
        <w:t>,</w:t>
      </w:r>
      <w:r w:rsidR="00DF7D07" w:rsidRPr="008406F4">
        <w:t xml:space="preserve"> </w:t>
      </w:r>
      <w:r w:rsidR="00BA3378" w:rsidRPr="008406F4">
        <w:t xml:space="preserve">it is easy to conclude </w:t>
      </w:r>
      <w:r w:rsidR="00DF7D07" w:rsidRPr="008406F4">
        <w:t xml:space="preserve">that </w:t>
      </w:r>
      <w:r w:rsidR="007B463D">
        <w:t>something</w:t>
      </w:r>
      <w:r w:rsidR="00DF7D07" w:rsidRPr="008406F4">
        <w:t xml:space="preserve"> more than a convex mirror is in play.</w:t>
      </w:r>
    </w:p>
    <w:p w14:paraId="2D12FAA6" w14:textId="3589EF2F" w:rsidR="00F30054" w:rsidRPr="00A12A3F" w:rsidRDefault="00BF31A9" w:rsidP="00E2314C">
      <w:pPr>
        <w:pStyle w:val="AA-SL-BodyText"/>
      </w:pPr>
      <w:r w:rsidRPr="008B5C30">
        <w:t>D</w:t>
      </w:r>
      <w:r w:rsidR="00ED68BF" w:rsidRPr="008B5C30">
        <w:t xml:space="preserve">istorted images </w:t>
      </w:r>
      <w:r w:rsidRPr="008B5C30">
        <w:t xml:space="preserve">like those </w:t>
      </w:r>
      <w:r w:rsidR="008B5C30" w:rsidRPr="008B5C30">
        <w:t xml:space="preserve">we </w:t>
      </w:r>
      <w:r w:rsidRPr="008B5C30">
        <w:t xml:space="preserve">encounter </w:t>
      </w:r>
      <w:r w:rsidR="00A07C5D" w:rsidRPr="008B5C30">
        <w:t xml:space="preserve">in </w:t>
      </w:r>
      <w:r w:rsidR="00AC0256" w:rsidRPr="008B5C30">
        <w:t xml:space="preserve">the series </w:t>
      </w:r>
      <w:proofErr w:type="gramStart"/>
      <w:r w:rsidR="00E2314C" w:rsidRPr="008B5C30">
        <w:rPr>
          <w:i/>
          <w:iCs/>
        </w:rPr>
        <w:t>From</w:t>
      </w:r>
      <w:proofErr w:type="gramEnd"/>
      <w:r w:rsidR="00E2314C" w:rsidRPr="008B5C30">
        <w:rPr>
          <w:i/>
          <w:iCs/>
        </w:rPr>
        <w:t xml:space="preserve"> the </w:t>
      </w:r>
      <w:r w:rsidR="007378A3" w:rsidRPr="008B5C30">
        <w:rPr>
          <w:i/>
          <w:iCs/>
        </w:rPr>
        <w:t>16th</w:t>
      </w:r>
      <w:r w:rsidR="00E2314C" w:rsidRPr="008B5C30">
        <w:rPr>
          <w:i/>
          <w:iCs/>
        </w:rPr>
        <w:t xml:space="preserve"> to the </w:t>
      </w:r>
      <w:r w:rsidR="007378A3" w:rsidRPr="008B5C30">
        <w:rPr>
          <w:i/>
          <w:iCs/>
        </w:rPr>
        <w:t>17th</w:t>
      </w:r>
      <w:r w:rsidR="00E2314C" w:rsidRPr="008B5C30">
        <w:rPr>
          <w:i/>
          <w:iCs/>
        </w:rPr>
        <w:t xml:space="preserve"> Congress</w:t>
      </w:r>
      <w:r w:rsidR="00A645C7" w:rsidRPr="008B5C30">
        <w:t xml:space="preserve"> </w:t>
      </w:r>
      <w:r w:rsidRPr="008B5C30">
        <w:t>continue</w:t>
      </w:r>
      <w:r w:rsidR="00B51912" w:rsidRPr="008B5C30">
        <w:t>d</w:t>
      </w:r>
      <w:r w:rsidRPr="008B5C30">
        <w:t xml:space="preserve"> to appear</w:t>
      </w:r>
      <w:r w:rsidR="00A645C7" w:rsidRPr="008B5C30">
        <w:t xml:space="preserve"> </w:t>
      </w:r>
      <w:r w:rsidRPr="008B5C30">
        <w:t>in the</w:t>
      </w:r>
      <w:r w:rsidR="00A645C7" w:rsidRPr="008B5C30">
        <w:t xml:space="preserve"> years </w:t>
      </w:r>
      <w:r w:rsidR="005C22CD" w:rsidRPr="008B5C30">
        <w:t>after the publication of the portfolio</w:t>
      </w:r>
      <w:r w:rsidR="00A645C7" w:rsidRPr="008B5C30">
        <w:t xml:space="preserve">, </w:t>
      </w:r>
      <w:r w:rsidR="00ED5103" w:rsidRPr="008B5C30">
        <w:t xml:space="preserve">even </w:t>
      </w:r>
      <w:r w:rsidR="00FC6DF2" w:rsidRPr="008B5C30">
        <w:t>as</w:t>
      </w:r>
      <w:r w:rsidR="00ED5103" w:rsidRPr="008B5C30">
        <w:t xml:space="preserve"> they</w:t>
      </w:r>
      <w:r w:rsidR="00A645C7" w:rsidRPr="008B5C30">
        <w:t xml:space="preserve"> </w:t>
      </w:r>
      <w:r w:rsidR="00BF78EB" w:rsidRPr="008B5C30">
        <w:t>hew</w:t>
      </w:r>
      <w:r w:rsidR="00607A8B" w:rsidRPr="008B5C30">
        <w:t>ed</w:t>
      </w:r>
      <w:r w:rsidR="00BF78EB" w:rsidRPr="008B5C30">
        <w:t xml:space="preserve"> more closely to</w:t>
      </w:r>
      <w:r w:rsidRPr="008B5C30">
        <w:t xml:space="preserve"> </w:t>
      </w:r>
      <w:proofErr w:type="spellStart"/>
      <w:r w:rsidR="00ED5103" w:rsidRPr="008B5C30">
        <w:t>Heartfield’s</w:t>
      </w:r>
      <w:proofErr w:type="spellEnd"/>
      <w:r w:rsidR="00ED5103" w:rsidRPr="008B5C30">
        <w:t xml:space="preserve"> example</w:t>
      </w:r>
      <w:r w:rsidR="00A645C7" w:rsidRPr="008B5C30">
        <w:t xml:space="preserve">. </w:t>
      </w:r>
      <w:r w:rsidR="00F80087" w:rsidRPr="008B5C30">
        <w:t xml:space="preserve">By way of conclusion, </w:t>
      </w:r>
      <w:r w:rsidR="00BF78EB" w:rsidRPr="008B5C30">
        <w:t>I</w:t>
      </w:r>
      <w:r w:rsidR="00F80087" w:rsidRPr="008B5C30">
        <w:t xml:space="preserve"> </w:t>
      </w:r>
      <w:r w:rsidR="0090232E" w:rsidRPr="008B5C30">
        <w:t xml:space="preserve">will highlight </w:t>
      </w:r>
      <w:r w:rsidR="00060C83" w:rsidRPr="008B5C30">
        <w:t>the</w:t>
      </w:r>
      <w:r w:rsidR="00E1741D" w:rsidRPr="008B5C30">
        <w:t xml:space="preserve"> </w:t>
      </w:r>
      <w:r w:rsidR="00827195" w:rsidRPr="008B5C30">
        <w:t xml:space="preserve">next </w:t>
      </w:r>
      <w:r w:rsidR="00AF567A" w:rsidRPr="008B5C30">
        <w:t xml:space="preserve">phase </w:t>
      </w:r>
      <w:r w:rsidR="00052591" w:rsidRPr="008B5C30">
        <w:t>in the history of the device</w:t>
      </w:r>
      <w:r w:rsidR="00AF567A" w:rsidRPr="008B5C30">
        <w:t xml:space="preserve"> </w:t>
      </w:r>
      <w:r w:rsidR="00A645C7" w:rsidRPr="008B5C30">
        <w:t>i</w:t>
      </w:r>
      <w:r w:rsidR="00AF567A" w:rsidRPr="008B5C30">
        <w:t>n</w:t>
      </w:r>
      <w:r w:rsidR="00A645C7" w:rsidRPr="008B5C30">
        <w:t xml:space="preserve"> </w:t>
      </w:r>
      <w:proofErr w:type="spellStart"/>
      <w:r w:rsidR="00590A9B" w:rsidRPr="008B5C30">
        <w:t>photomonteur</w:t>
      </w:r>
      <w:proofErr w:type="spellEnd"/>
      <w:r w:rsidR="008E5E0C" w:rsidRPr="008B5C30">
        <w:t xml:space="preserve"> </w:t>
      </w:r>
      <w:r w:rsidR="00A645C7" w:rsidRPr="008B5C30">
        <w:t xml:space="preserve">Aleksandr </w:t>
      </w:r>
      <w:proofErr w:type="spellStart"/>
      <w:r w:rsidR="00A645C7" w:rsidRPr="008B5C30">
        <w:t>Zhitomirsky’s</w:t>
      </w:r>
      <w:proofErr w:type="spellEnd"/>
      <w:r w:rsidR="00A645C7" w:rsidRPr="008B5C30">
        <w:t xml:space="preserve"> work for </w:t>
      </w:r>
      <w:r w:rsidR="00E2314C" w:rsidRPr="008B5C30">
        <w:rPr>
          <w:i/>
          <w:iCs/>
        </w:rPr>
        <w:t>Front</w:t>
      </w:r>
      <w:r w:rsidR="004D53B4" w:rsidRPr="008B5C30">
        <w:rPr>
          <w:i/>
          <w:iCs/>
        </w:rPr>
        <w:t>-</w:t>
      </w:r>
      <w:proofErr w:type="spellStart"/>
      <w:r w:rsidR="00E2314C" w:rsidRPr="008B5C30">
        <w:rPr>
          <w:i/>
          <w:iCs/>
        </w:rPr>
        <w:t>Illustrierte</w:t>
      </w:r>
      <w:proofErr w:type="spellEnd"/>
      <w:r w:rsidR="00060C83" w:rsidRPr="008B5C30">
        <w:rPr>
          <w:i/>
          <w:iCs/>
        </w:rPr>
        <w:t xml:space="preserve"> </w:t>
      </w:r>
      <w:r w:rsidR="00060C83" w:rsidRPr="008B5C30">
        <w:t>(</w:t>
      </w:r>
      <w:r w:rsidR="00590A9B" w:rsidRPr="008B5C30">
        <w:t xml:space="preserve">Front </w:t>
      </w:r>
      <w:r w:rsidR="008B5C30" w:rsidRPr="008B5C30">
        <w:t>i</w:t>
      </w:r>
      <w:r w:rsidR="00590A9B" w:rsidRPr="008B5C30">
        <w:t>llustrated)</w:t>
      </w:r>
      <w:r w:rsidR="00661891" w:rsidRPr="008B5C30">
        <w:t>.</w:t>
      </w:r>
      <w:r w:rsidR="00890469" w:rsidRPr="008B5C30">
        <w:t xml:space="preserve"> This newspaper was</w:t>
      </w:r>
      <w:r w:rsidR="00A94A43" w:rsidRPr="008B5C30">
        <w:t xml:space="preserve"> </w:t>
      </w:r>
      <w:r w:rsidR="00966F6E" w:rsidRPr="008B5C30">
        <w:t xml:space="preserve">a Soviet propaganda leaflet </w:t>
      </w:r>
      <w:r w:rsidR="008759A6" w:rsidRPr="008B5C30">
        <w:t xml:space="preserve">published by the </w:t>
      </w:r>
      <w:r w:rsidR="00060C83" w:rsidRPr="008B5C30">
        <w:t>c</w:t>
      </w:r>
      <w:r w:rsidR="008759A6" w:rsidRPr="008B5C30">
        <w:t xml:space="preserve">hief </w:t>
      </w:r>
      <w:r w:rsidR="00060C83" w:rsidRPr="008B5C30">
        <w:t>p</w:t>
      </w:r>
      <w:r w:rsidR="005C5CBA" w:rsidRPr="008B5C30">
        <w:t xml:space="preserve">olitical </w:t>
      </w:r>
      <w:r w:rsidR="00060C83" w:rsidRPr="008B5C30">
        <w:t>d</w:t>
      </w:r>
      <w:r w:rsidR="005C5CBA" w:rsidRPr="008B5C30">
        <w:t>irectorate of the Red Army during World War II</w:t>
      </w:r>
      <w:r w:rsidR="00FD01ED" w:rsidRPr="008B5C30">
        <w:t xml:space="preserve">; it was distributed behind enemy lines and aimed to undermine </w:t>
      </w:r>
      <w:r w:rsidR="000C5604" w:rsidRPr="008B5C30">
        <w:t>German morale</w:t>
      </w:r>
      <w:r w:rsidR="00732A50" w:rsidRPr="008B5C30">
        <w:t>.</w:t>
      </w:r>
      <w:r w:rsidR="00A645C7" w:rsidRPr="008B5C30">
        <w:t xml:space="preserve"> </w:t>
      </w:r>
      <w:r w:rsidR="00D8179F" w:rsidRPr="008B5C30">
        <w:t xml:space="preserve">In </w:t>
      </w:r>
      <w:r w:rsidR="002742C7" w:rsidRPr="008B5C30">
        <w:t>many of</w:t>
      </w:r>
      <w:r w:rsidR="00D8179F" w:rsidRPr="008B5C30">
        <w:t xml:space="preserve"> </w:t>
      </w:r>
      <w:proofErr w:type="spellStart"/>
      <w:r w:rsidR="00D8179F" w:rsidRPr="008B5C30">
        <w:t>Zhitomirsky’s</w:t>
      </w:r>
      <w:proofErr w:type="spellEnd"/>
      <w:r w:rsidR="00D8179F" w:rsidRPr="008B5C30">
        <w:t xml:space="preserve"> montages, </w:t>
      </w:r>
      <w:r w:rsidR="00B9556B" w:rsidRPr="008B5C30">
        <w:t xml:space="preserve">Nazi propaganda minister Joseph </w:t>
      </w:r>
      <w:r w:rsidR="00D8179F" w:rsidRPr="008B5C30">
        <w:t>Goebbels</w:t>
      </w:r>
      <w:r w:rsidR="00D8179F" w:rsidRPr="008406F4">
        <w:t xml:space="preserve"> is </w:t>
      </w:r>
      <w:r w:rsidR="00387348" w:rsidRPr="008406F4">
        <w:t>depicted</w:t>
      </w:r>
      <w:r w:rsidR="00D8179F" w:rsidRPr="008406F4">
        <w:t xml:space="preserve"> as a subhuman creature spewing</w:t>
      </w:r>
      <w:r w:rsidR="005D6626" w:rsidRPr="008406F4">
        <w:t xml:space="preserve"> racial</w:t>
      </w:r>
      <w:r w:rsidR="00D8179F" w:rsidRPr="008406F4">
        <w:t xml:space="preserve"> </w:t>
      </w:r>
      <w:r w:rsidR="00E2314C" w:rsidRPr="006C4C28">
        <w:t>ressentiment</w:t>
      </w:r>
      <w:r w:rsidR="00D8179F" w:rsidRPr="00982E61">
        <w:t xml:space="preserve">. </w:t>
      </w:r>
      <w:r w:rsidR="00C7130E" w:rsidRPr="008406F4">
        <w:t>But i</w:t>
      </w:r>
      <w:r w:rsidR="00A645C7" w:rsidRPr="008406F4">
        <w:t xml:space="preserve">n </w:t>
      </w:r>
      <w:r w:rsidR="00731779" w:rsidRPr="008406F4">
        <w:t>pivotal</w:t>
      </w:r>
      <w:r w:rsidR="000A2670" w:rsidRPr="008406F4">
        <w:t xml:space="preserve"> works</w:t>
      </w:r>
      <w:r w:rsidR="00732A50" w:rsidRPr="008406F4">
        <w:t>,</w:t>
      </w:r>
      <w:r w:rsidR="000A2670" w:rsidRPr="008406F4">
        <w:t xml:space="preserve"> </w:t>
      </w:r>
      <w:r w:rsidR="00C7130E" w:rsidRPr="008406F4">
        <w:t>the</w:t>
      </w:r>
      <w:r w:rsidR="00A645C7" w:rsidRPr="008406F4">
        <w:t xml:space="preserve"> distorted image</w:t>
      </w:r>
      <w:r w:rsidR="00F26CB5" w:rsidRPr="008406F4">
        <w:t xml:space="preserve"> </w:t>
      </w:r>
      <w:r w:rsidR="00982E61">
        <w:t xml:space="preserve">is transformed </w:t>
      </w:r>
      <w:r w:rsidR="00F26CB5" w:rsidRPr="008406F4">
        <w:t>from</w:t>
      </w:r>
      <w:r w:rsidR="00E456E5" w:rsidRPr="008406F4">
        <w:t xml:space="preserve"> </w:t>
      </w:r>
      <w:r w:rsidR="00F26CB5" w:rsidRPr="008406F4">
        <w:t>an</w:t>
      </w:r>
      <w:r w:rsidR="00FF37EF" w:rsidRPr="008406F4">
        <w:t xml:space="preserve"> instrument of visual </w:t>
      </w:r>
      <w:r w:rsidR="00FF37EF" w:rsidRPr="00C94372">
        <w:t xml:space="preserve">violence </w:t>
      </w:r>
      <w:r w:rsidR="00066E25" w:rsidRPr="00C94372">
        <w:t>to</w:t>
      </w:r>
      <w:r w:rsidR="00E977CF" w:rsidRPr="00C94372">
        <w:t xml:space="preserve"> </w:t>
      </w:r>
      <w:r w:rsidR="00FF37EF" w:rsidRPr="00331925">
        <w:t xml:space="preserve">a </w:t>
      </w:r>
      <w:r w:rsidR="00FF37EF" w:rsidRPr="00C94372">
        <w:t xml:space="preserve">supplementary means of characterization </w:t>
      </w:r>
      <w:r w:rsidR="00E456E5" w:rsidRPr="008406F4">
        <w:t>(</w:t>
      </w:r>
      <w:r w:rsidR="00E456E5" w:rsidRPr="00331925">
        <w:rPr>
          <w:b/>
          <w:bCs/>
          <w:highlight w:val="yellow"/>
        </w:rPr>
        <w:t>fig. 1</w:t>
      </w:r>
      <w:r w:rsidR="00AA301B" w:rsidRPr="00331925">
        <w:rPr>
          <w:b/>
          <w:bCs/>
          <w:highlight w:val="yellow"/>
        </w:rPr>
        <w:t>0</w:t>
      </w:r>
      <w:r w:rsidR="00E456E5" w:rsidRPr="008406F4">
        <w:t xml:space="preserve">). </w:t>
      </w:r>
      <w:r w:rsidR="004D53B4">
        <w:t xml:space="preserve">In </w:t>
      </w:r>
      <w:r w:rsidR="0006457D">
        <w:t>a front</w:t>
      </w:r>
      <w:r w:rsidR="00C94372">
        <w:t>-</w:t>
      </w:r>
      <w:r w:rsidR="0006457D">
        <w:t xml:space="preserve">page montage for an </w:t>
      </w:r>
      <w:r w:rsidR="004D53B4" w:rsidRPr="008406F4">
        <w:t>April 1943</w:t>
      </w:r>
      <w:r w:rsidR="004D53B4">
        <w:t xml:space="preserve"> issue of </w:t>
      </w:r>
      <w:r w:rsidR="004D53B4" w:rsidRPr="008406F4">
        <w:rPr>
          <w:i/>
          <w:iCs/>
        </w:rPr>
        <w:t>Front</w:t>
      </w:r>
      <w:r w:rsidR="004D53B4">
        <w:rPr>
          <w:i/>
          <w:iCs/>
        </w:rPr>
        <w:t>-</w:t>
      </w:r>
      <w:proofErr w:type="spellStart"/>
      <w:r w:rsidR="004D53B4" w:rsidRPr="008406F4">
        <w:rPr>
          <w:i/>
          <w:iCs/>
        </w:rPr>
        <w:t>Illustrierte</w:t>
      </w:r>
      <w:proofErr w:type="spellEnd"/>
      <w:r w:rsidR="003D2D70" w:rsidRPr="008406F4">
        <w:t xml:space="preserve">, </w:t>
      </w:r>
      <w:r w:rsidR="000C36A5">
        <w:t xml:space="preserve">captioned “There are lucky devils and unlucky ones,” </w:t>
      </w:r>
      <w:r w:rsidR="00B7371D" w:rsidRPr="008406F4">
        <w:t>Goe</w:t>
      </w:r>
      <w:r w:rsidR="00422305" w:rsidRPr="008406F4">
        <w:t>b</w:t>
      </w:r>
      <w:r w:rsidR="00B7371D" w:rsidRPr="008406F4">
        <w:t>bels’s</w:t>
      </w:r>
      <w:r w:rsidR="00BB53DA" w:rsidRPr="008406F4">
        <w:t xml:space="preserve"> </w:t>
      </w:r>
      <w:r w:rsidR="00BB53DA" w:rsidRPr="00E2631C">
        <w:t xml:space="preserve">distended face </w:t>
      </w:r>
      <w:r w:rsidR="00835115" w:rsidRPr="008406F4">
        <w:t>appears</w:t>
      </w:r>
      <w:r w:rsidR="00D374ED" w:rsidRPr="008406F4">
        <w:t xml:space="preserve"> as a </w:t>
      </w:r>
      <w:r w:rsidR="00FE1DB2">
        <w:t xml:space="preserve">documentary </w:t>
      </w:r>
      <w:r w:rsidR="00103978">
        <w:t>fact</w:t>
      </w:r>
      <w:r w:rsidR="005D12F2">
        <w:t xml:space="preserve"> </w:t>
      </w:r>
      <w:r w:rsidR="005D12F2" w:rsidRPr="008406F4">
        <w:t>atop the hand-drawn body of a chimpanzee</w:t>
      </w:r>
      <w:r w:rsidR="005D12F2">
        <w:t>. This</w:t>
      </w:r>
      <w:r w:rsidR="00103978">
        <w:t xml:space="preserve"> </w:t>
      </w:r>
      <w:r w:rsidR="008A2EFE">
        <w:t xml:space="preserve">distorted </w:t>
      </w:r>
      <w:r w:rsidR="002B495E">
        <w:t>mechanical</w:t>
      </w:r>
      <w:r w:rsidR="005D12F2">
        <w:t xml:space="preserve"> likeness</w:t>
      </w:r>
      <w:r w:rsidR="002B495E">
        <w:t xml:space="preserve"> </w:t>
      </w:r>
      <w:r w:rsidR="005D12F2">
        <w:t xml:space="preserve">still </w:t>
      </w:r>
      <w:r w:rsidR="00AC3438">
        <w:t xml:space="preserve">possesses </w:t>
      </w:r>
      <w:r w:rsidR="008A2EFE">
        <w:t>its iconoclastic power</w:t>
      </w:r>
      <w:r w:rsidR="005D12F2">
        <w:t xml:space="preserve">, but it </w:t>
      </w:r>
      <w:r w:rsidR="002B1614">
        <w:t xml:space="preserve">also </w:t>
      </w:r>
      <w:r w:rsidR="002B495E">
        <w:t>plays a supporting role</w:t>
      </w:r>
      <w:r w:rsidR="00291BC6">
        <w:t xml:space="preserve"> </w:t>
      </w:r>
      <w:r w:rsidR="00291BC6" w:rsidRPr="00C94372">
        <w:t xml:space="preserve">as </w:t>
      </w:r>
      <w:r w:rsidR="008971CB" w:rsidRPr="00C94372">
        <w:t>the weight of characterization</w:t>
      </w:r>
      <w:r w:rsidR="00A8509F" w:rsidRPr="00C94372">
        <w:t xml:space="preserve"> shift</w:t>
      </w:r>
      <w:r w:rsidR="00291BC6" w:rsidRPr="00C94372">
        <w:t>s</w:t>
      </w:r>
      <w:r w:rsidR="00A8509F" w:rsidRPr="00C94372">
        <w:t xml:space="preserve"> to the larger </w:t>
      </w:r>
      <w:r w:rsidR="00A8509F" w:rsidRPr="00C94372">
        <w:lastRenderedPageBreak/>
        <w:t xml:space="preserve">composition—from </w:t>
      </w:r>
      <w:proofErr w:type="spellStart"/>
      <w:r w:rsidR="00A8509F" w:rsidRPr="00C94372">
        <w:rPr>
          <w:i/>
          <w:iCs/>
        </w:rPr>
        <w:t>sharzh</w:t>
      </w:r>
      <w:proofErr w:type="spellEnd"/>
      <w:r w:rsidR="00A8509F" w:rsidRPr="00C94372">
        <w:rPr>
          <w:i/>
          <w:iCs/>
        </w:rPr>
        <w:t xml:space="preserve"> </w:t>
      </w:r>
      <w:r w:rsidR="00A8509F" w:rsidRPr="00C94372">
        <w:t>to caricature</w:t>
      </w:r>
      <w:r w:rsidR="00441C17" w:rsidRPr="008406F4">
        <w:t xml:space="preserve">. </w:t>
      </w:r>
      <w:r w:rsidR="00872EB7">
        <w:t xml:space="preserve">In this instance, </w:t>
      </w:r>
      <w:r w:rsidR="00B449BC" w:rsidRPr="008406F4">
        <w:t>Goebbels is characterized less by his</w:t>
      </w:r>
      <w:r w:rsidR="00F30054" w:rsidRPr="008406F4">
        <w:t xml:space="preserve"> face </w:t>
      </w:r>
      <w:r w:rsidR="00AE0303" w:rsidRPr="008406F4">
        <w:t>than</w:t>
      </w:r>
      <w:r w:rsidR="006776C8" w:rsidRPr="008406F4">
        <w:t xml:space="preserve"> </w:t>
      </w:r>
      <w:r w:rsidR="00B449BC" w:rsidRPr="008406F4">
        <w:t>by</w:t>
      </w:r>
      <w:r w:rsidR="006776C8" w:rsidRPr="008406F4">
        <w:t xml:space="preserve"> </w:t>
      </w:r>
      <w:r w:rsidR="00BA4D91" w:rsidRPr="008406F4">
        <w:t xml:space="preserve">his bodily attributes, </w:t>
      </w:r>
      <w:r w:rsidR="00E2631C">
        <w:t>which connect him</w:t>
      </w:r>
      <w:r w:rsidR="00BA4D91" w:rsidRPr="008406F4">
        <w:t xml:space="preserve"> to the surrounding</w:t>
      </w:r>
      <w:r w:rsidR="00E2631C">
        <w:t xml:space="preserve"> elements</w:t>
      </w:r>
      <w:r w:rsidR="002B1614">
        <w:t xml:space="preserve"> of the montage</w:t>
      </w:r>
      <w:r w:rsidR="00BF1F33" w:rsidRPr="008406F4">
        <w:t xml:space="preserve">. </w:t>
      </w:r>
      <w:r w:rsidR="000F4DCE" w:rsidRPr="008406F4">
        <w:t>Dressed in a suit, h</w:t>
      </w:r>
      <w:r w:rsidR="00BF1F33" w:rsidRPr="008406F4">
        <w:t xml:space="preserve">e </w:t>
      </w:r>
      <w:r w:rsidR="00E2631C">
        <w:t xml:space="preserve">balances </w:t>
      </w:r>
      <w:r w:rsidR="00DD7BEA" w:rsidRPr="008406F4">
        <w:t>on</w:t>
      </w:r>
      <w:r w:rsidR="00BF1F33" w:rsidRPr="008406F4">
        <w:t xml:space="preserve"> </w:t>
      </w:r>
      <w:r w:rsidR="00254E29">
        <w:t>a</w:t>
      </w:r>
      <w:r w:rsidR="00254E29" w:rsidRPr="008406F4">
        <w:t xml:space="preserve"> </w:t>
      </w:r>
      <w:r w:rsidR="000D7634" w:rsidRPr="008406F4">
        <w:t xml:space="preserve">forelimb, </w:t>
      </w:r>
      <w:r w:rsidR="00AE0303" w:rsidRPr="008406F4">
        <w:t xml:space="preserve">rather than his feet, </w:t>
      </w:r>
      <w:r w:rsidR="0079506A">
        <w:t>and</w:t>
      </w:r>
      <w:r w:rsidR="0079506A" w:rsidRPr="008406F4">
        <w:t xml:space="preserve"> hold</w:t>
      </w:r>
      <w:r w:rsidR="0079506A">
        <w:t>s</w:t>
      </w:r>
      <w:r w:rsidR="0079506A" w:rsidRPr="008406F4">
        <w:t xml:space="preserve"> </w:t>
      </w:r>
      <w:r w:rsidR="003A272E" w:rsidRPr="008406F4">
        <w:t xml:space="preserve">forth </w:t>
      </w:r>
      <w:r w:rsidR="00B12184">
        <w:t>on</w:t>
      </w:r>
      <w:r w:rsidR="00B12184" w:rsidRPr="008406F4">
        <w:t xml:space="preserve"> </w:t>
      </w:r>
      <w:r w:rsidR="003A272E" w:rsidRPr="008406F4">
        <w:t xml:space="preserve">the </w:t>
      </w:r>
      <w:r w:rsidR="001F6EFD" w:rsidRPr="008406F4">
        <w:t>mysterious nature of luck</w:t>
      </w:r>
      <w:r w:rsidR="00DD7BEA" w:rsidRPr="008406F4">
        <w:t xml:space="preserve"> before </w:t>
      </w:r>
      <w:r w:rsidR="00007257" w:rsidRPr="008406F4">
        <w:t>a photograph of</w:t>
      </w:r>
      <w:r w:rsidR="00196A02" w:rsidRPr="008406F4">
        <w:t xml:space="preserve"> </w:t>
      </w:r>
      <w:r w:rsidR="00AE0303" w:rsidRPr="008406F4">
        <w:t>a tuxedoed Hermann Goering—</w:t>
      </w:r>
      <w:r w:rsidR="00196A02" w:rsidRPr="00A61D6A">
        <w:t xml:space="preserve">the </w:t>
      </w:r>
      <w:r w:rsidR="00810483" w:rsidRPr="00A61D6A">
        <w:t>titular</w:t>
      </w:r>
      <w:r w:rsidR="00B836F8">
        <w:t xml:space="preserve"> </w:t>
      </w:r>
      <w:r w:rsidR="00196D7D" w:rsidRPr="008406F4">
        <w:t>“</w:t>
      </w:r>
      <w:r w:rsidR="00196A02" w:rsidRPr="008406F4">
        <w:t>lucky devil</w:t>
      </w:r>
      <w:r w:rsidR="00196D7D" w:rsidRPr="008406F4">
        <w:t>”</w:t>
      </w:r>
      <w:r w:rsidR="00C73A68">
        <w:t>—seated beside his wife.</w:t>
      </w:r>
      <w:r w:rsidR="00FA457B" w:rsidRPr="008406F4">
        <w:t xml:space="preserve"> </w:t>
      </w:r>
      <w:r w:rsidR="00196D7D" w:rsidRPr="008406F4">
        <w:t>Against</w:t>
      </w:r>
      <w:r w:rsidR="001479ED" w:rsidRPr="008406F4">
        <w:t xml:space="preserve"> the</w:t>
      </w:r>
      <w:r w:rsidR="00196D7D" w:rsidRPr="008406F4">
        <w:t xml:space="preserve"> </w:t>
      </w:r>
      <w:r w:rsidR="001479ED" w:rsidRPr="008406F4">
        <w:t>human attribute</w:t>
      </w:r>
      <w:r w:rsidR="00D871DC" w:rsidRPr="008406F4">
        <w:t>s</w:t>
      </w:r>
      <w:r w:rsidR="001479ED" w:rsidRPr="008406F4">
        <w:t xml:space="preserve"> of culture and speech, </w:t>
      </w:r>
      <w:proofErr w:type="spellStart"/>
      <w:r w:rsidR="001479ED" w:rsidRPr="008406F4">
        <w:t>Zhitomirsky</w:t>
      </w:r>
      <w:proofErr w:type="spellEnd"/>
      <w:r w:rsidR="001479ED" w:rsidRPr="008406F4">
        <w:t xml:space="preserve"> </w:t>
      </w:r>
      <w:r w:rsidR="00213E35" w:rsidRPr="008406F4">
        <w:t>juxta</w:t>
      </w:r>
      <w:r w:rsidR="001479ED" w:rsidRPr="008406F4">
        <w:t xml:space="preserve">poses the racist’s </w:t>
      </w:r>
      <w:r w:rsidR="00D871DC" w:rsidRPr="008406F4">
        <w:t>bestial</w:t>
      </w:r>
      <w:r w:rsidR="001479ED" w:rsidRPr="008406F4">
        <w:t xml:space="preserve"> truth</w:t>
      </w:r>
      <w:r w:rsidR="00D532EE" w:rsidRPr="008406F4">
        <w:t xml:space="preserve">: behind his back, </w:t>
      </w:r>
      <w:r w:rsidR="008A7F0A" w:rsidRPr="008406F4">
        <w:t>Goebbels’s</w:t>
      </w:r>
      <w:r w:rsidR="00D532EE" w:rsidRPr="008406F4">
        <w:t xml:space="preserve"> prehensile tail </w:t>
      </w:r>
      <w:r w:rsidR="00A61D6A" w:rsidRPr="00A12A3F">
        <w:t>holds a pen</w:t>
      </w:r>
      <w:r w:rsidR="00C35AD2" w:rsidRPr="00A12A3F">
        <w:t xml:space="preserve"> that</w:t>
      </w:r>
      <w:r w:rsidR="00A61D6A" w:rsidRPr="00A12A3F">
        <w:t xml:space="preserve"> </w:t>
      </w:r>
      <w:r w:rsidR="00C35AD2" w:rsidRPr="00A12A3F">
        <w:t xml:space="preserve">records </w:t>
      </w:r>
      <w:r w:rsidR="00D532EE" w:rsidRPr="00A12A3F">
        <w:t>the fate of the “unlucky ones”</w:t>
      </w:r>
      <w:r w:rsidR="009E7D26" w:rsidRPr="00A12A3F">
        <w:t xml:space="preserve">—the German </w:t>
      </w:r>
      <w:r w:rsidR="00D57F4A" w:rsidRPr="00A12A3F">
        <w:t>soldiers</w:t>
      </w:r>
      <w:r w:rsidR="00D532EE" w:rsidRPr="00A12A3F">
        <w:t xml:space="preserve"> who </w:t>
      </w:r>
      <w:r w:rsidR="0054338E" w:rsidRPr="00A12A3F">
        <w:t>must</w:t>
      </w:r>
      <w:r w:rsidR="00196D7D" w:rsidRPr="00A12A3F">
        <w:t xml:space="preserve"> </w:t>
      </w:r>
      <w:r w:rsidR="00D871DC" w:rsidRPr="00A12A3F">
        <w:t>die</w:t>
      </w:r>
      <w:r w:rsidR="00D532EE" w:rsidRPr="00A12A3F">
        <w:t xml:space="preserve"> in the mud</w:t>
      </w:r>
      <w:r w:rsidR="00D871DC" w:rsidRPr="00A12A3F">
        <w:t xml:space="preserve"> like animals</w:t>
      </w:r>
      <w:r w:rsidR="00D54A4F" w:rsidRPr="00A12A3F">
        <w:t>.</w:t>
      </w:r>
    </w:p>
    <w:p w14:paraId="0CF61AF4" w14:textId="19E05C63" w:rsidR="00741B62" w:rsidRPr="00E2314C" w:rsidRDefault="003E2E81" w:rsidP="00E2314C">
      <w:pPr>
        <w:pStyle w:val="AA-SL-BodyText"/>
      </w:pPr>
      <w:r w:rsidRPr="00A12A3F">
        <w:t xml:space="preserve">This </w:t>
      </w:r>
      <w:r w:rsidR="001E096E" w:rsidRPr="00A12A3F">
        <w:t>image</w:t>
      </w:r>
      <w:r w:rsidRPr="00A12A3F">
        <w:t xml:space="preserve"> of</w:t>
      </w:r>
      <w:r w:rsidR="00A645C7" w:rsidRPr="00A12A3F">
        <w:t xml:space="preserve"> Goebbels </w:t>
      </w:r>
      <w:r w:rsidR="00AB2D2A" w:rsidRPr="00A12A3F">
        <w:t>as a</w:t>
      </w:r>
      <w:r w:rsidRPr="00A12A3F">
        <w:t xml:space="preserve"> </w:t>
      </w:r>
      <w:r w:rsidR="00AB2D2A" w:rsidRPr="00A12A3F">
        <w:t xml:space="preserve">chattering </w:t>
      </w:r>
      <w:r w:rsidRPr="00A12A3F">
        <w:t>ape</w:t>
      </w:r>
      <w:r w:rsidR="007300A7" w:rsidRPr="00A12A3F">
        <w:t xml:space="preserve"> </w:t>
      </w:r>
      <w:r w:rsidR="00C96CE6" w:rsidRPr="00A12A3F">
        <w:t xml:space="preserve">soon </w:t>
      </w:r>
      <w:r w:rsidR="00A645C7" w:rsidRPr="00A12A3F">
        <w:t xml:space="preserve">became </w:t>
      </w:r>
      <w:r w:rsidR="00736A46" w:rsidRPr="00A12A3F">
        <w:t>widespread</w:t>
      </w:r>
      <w:r w:rsidR="003A0408" w:rsidRPr="00A12A3F">
        <w:t xml:space="preserve"> in Soviet anti-Nazi propaganda</w:t>
      </w:r>
      <w:r w:rsidR="00A645C7" w:rsidRPr="00A12A3F">
        <w:t>,</w:t>
      </w:r>
      <w:r w:rsidR="007300A7" w:rsidRPr="00A12A3F">
        <w:t xml:space="preserve"> but</w:t>
      </w:r>
      <w:r w:rsidR="001564C1" w:rsidRPr="00A12A3F">
        <w:t xml:space="preserve"> </w:t>
      </w:r>
      <w:r w:rsidR="00A645C7" w:rsidRPr="00A12A3F">
        <w:t xml:space="preserve">the </w:t>
      </w:r>
      <w:r w:rsidR="00736A46" w:rsidRPr="00A12A3F">
        <w:t xml:space="preserve">combination </w:t>
      </w:r>
      <w:r w:rsidR="00A645C7" w:rsidRPr="00A12A3F">
        <w:t xml:space="preserve">of mechanical and manual techniques </w:t>
      </w:r>
      <w:r w:rsidR="00D54A4F" w:rsidRPr="00A12A3F">
        <w:t xml:space="preserve">in </w:t>
      </w:r>
      <w:r w:rsidR="00EF247C" w:rsidRPr="00A12A3F">
        <w:t>“There are lucky devils and unlucky ones</w:t>
      </w:r>
      <w:r w:rsidR="00EF247C" w:rsidRPr="00550590">
        <w:t>”</w:t>
      </w:r>
      <w:r w:rsidR="00A645C7" w:rsidRPr="00550590">
        <w:t xml:space="preserve"> </w:t>
      </w:r>
      <w:r w:rsidR="004255E1" w:rsidRPr="00550590">
        <w:t>occurs</w:t>
      </w:r>
      <w:r w:rsidR="007300A7" w:rsidRPr="00550590">
        <w:t xml:space="preserve"> in </w:t>
      </w:r>
      <w:r w:rsidR="00EF247C" w:rsidRPr="00550590">
        <w:t>just a few</w:t>
      </w:r>
      <w:r w:rsidR="007300A7" w:rsidRPr="00550590">
        <w:t xml:space="preserve"> of </w:t>
      </w:r>
      <w:proofErr w:type="spellStart"/>
      <w:r w:rsidR="007E15FA" w:rsidRPr="00550590">
        <w:t>Z</w:t>
      </w:r>
      <w:r w:rsidR="00EF247C" w:rsidRPr="00550590">
        <w:t>hitomirsky’s</w:t>
      </w:r>
      <w:proofErr w:type="spellEnd"/>
      <w:r w:rsidR="00EF247C" w:rsidRPr="00550590">
        <w:t xml:space="preserve"> </w:t>
      </w:r>
      <w:proofErr w:type="gramStart"/>
      <w:r w:rsidR="00EF247C" w:rsidRPr="00550590">
        <w:t>montages</w:t>
      </w:r>
      <w:r w:rsidR="00736A46" w:rsidRPr="00550590">
        <w:t xml:space="preserve"> </w:t>
      </w:r>
      <w:r w:rsidR="007300A7" w:rsidRPr="00550590">
        <w:t>.</w:t>
      </w:r>
      <w:proofErr w:type="gramEnd"/>
      <w:r w:rsidR="007300A7" w:rsidRPr="00550590">
        <w:t xml:space="preserve"> </w:t>
      </w:r>
      <w:r w:rsidR="00B17D00" w:rsidRPr="00550590">
        <w:t>In subsequent examples</w:t>
      </w:r>
      <w:r w:rsidR="007300A7" w:rsidRPr="00550590">
        <w:t xml:space="preserve">, </w:t>
      </w:r>
      <w:r w:rsidR="001E096E" w:rsidRPr="00550590">
        <w:t xml:space="preserve">the </w:t>
      </w:r>
      <w:r w:rsidR="00AB7AF9" w:rsidRPr="00550590">
        <w:t>anamorphic</w:t>
      </w:r>
      <w:r w:rsidR="004B7810" w:rsidRPr="00550590">
        <w:t xml:space="preserve"> photograph of Goebbels</w:t>
      </w:r>
      <w:r w:rsidR="00C27F0C" w:rsidRPr="00550590">
        <w:t xml:space="preserve"> is replaced by a hand-drawn </w:t>
      </w:r>
      <w:r w:rsidR="000576F9" w:rsidRPr="00550590">
        <w:t>image</w:t>
      </w:r>
      <w:r w:rsidR="00C27F0C" w:rsidRPr="00550590">
        <w:t xml:space="preserve"> of a chimpanzee’s face</w:t>
      </w:r>
      <w:r w:rsidR="00B23301" w:rsidRPr="00550590">
        <w:t xml:space="preserve">, </w:t>
      </w:r>
      <w:r w:rsidR="008D40F4" w:rsidRPr="00550590">
        <w:t>return</w:t>
      </w:r>
      <w:r w:rsidR="00FE55C4" w:rsidRPr="00550590">
        <w:t>ing the caricature</w:t>
      </w:r>
      <w:r w:rsidR="008D40F4" w:rsidRPr="00550590">
        <w:t xml:space="preserve"> to the realm of </w:t>
      </w:r>
      <w:r w:rsidR="009A7EC6" w:rsidRPr="00550590">
        <w:t xml:space="preserve">traditional </w:t>
      </w:r>
      <w:r w:rsidR="008D40F4" w:rsidRPr="00550590">
        <w:t>manual skill</w:t>
      </w:r>
      <w:r w:rsidR="00A645C7" w:rsidRPr="00550590">
        <w:t xml:space="preserve">. </w:t>
      </w:r>
      <w:r w:rsidR="0026200A" w:rsidRPr="00550590">
        <w:t>Indeed</w:t>
      </w:r>
      <w:r w:rsidR="003559D7" w:rsidRPr="008406F4">
        <w:t xml:space="preserve">, as </w:t>
      </w:r>
      <w:r w:rsidR="000576F9">
        <w:t>photo</w:t>
      </w:r>
      <w:r w:rsidR="00550590">
        <w:t>graphy</w:t>
      </w:r>
      <w:r w:rsidR="000576F9">
        <w:t xml:space="preserve"> historian</w:t>
      </w:r>
      <w:r w:rsidR="001A4D13">
        <w:t xml:space="preserve"> </w:t>
      </w:r>
      <w:r w:rsidR="003559D7" w:rsidRPr="008406F4">
        <w:t xml:space="preserve">Erika Wolf has shown, </w:t>
      </w:r>
      <w:r w:rsidR="00700E61" w:rsidRPr="008406F4">
        <w:t xml:space="preserve">the art of </w:t>
      </w:r>
      <w:r w:rsidR="00EE60E1" w:rsidRPr="008406F4">
        <w:t xml:space="preserve">drawing </w:t>
      </w:r>
      <w:r w:rsidR="00700E61" w:rsidRPr="008406F4">
        <w:t xml:space="preserve">was </w:t>
      </w:r>
      <w:r w:rsidR="004336C4" w:rsidRPr="008406F4">
        <w:t>central to</w:t>
      </w:r>
      <w:r w:rsidR="0001083B" w:rsidRPr="008406F4">
        <w:t xml:space="preserve"> </w:t>
      </w:r>
      <w:proofErr w:type="spellStart"/>
      <w:r w:rsidR="0001083B" w:rsidRPr="008406F4">
        <w:t>Zhitomirsky</w:t>
      </w:r>
      <w:r w:rsidR="0001083B" w:rsidRPr="0016140C">
        <w:t>’s</w:t>
      </w:r>
      <w:proofErr w:type="spellEnd"/>
      <w:r w:rsidR="0001083B" w:rsidRPr="0016140C">
        <w:t xml:space="preserve"> self-presentation</w:t>
      </w:r>
      <w:r w:rsidR="003559D7" w:rsidRPr="0016140C">
        <w:t xml:space="preserve"> </w:t>
      </w:r>
      <w:r w:rsidR="00E514BB" w:rsidRPr="0016140C">
        <w:t>throughout his career</w:t>
      </w:r>
      <w:r w:rsidR="0001083B" w:rsidRPr="0016140C">
        <w:t>.</w:t>
      </w:r>
      <w:r w:rsidR="006F350A" w:rsidRPr="0016140C">
        <w:rPr>
          <w:vertAlign w:val="superscript"/>
        </w:rPr>
        <w:endnoteReference w:id="60"/>
      </w:r>
      <w:r w:rsidR="0001083B" w:rsidRPr="0016140C">
        <w:t xml:space="preserve"> </w:t>
      </w:r>
      <w:r w:rsidR="00C00A14" w:rsidRPr="0016140C">
        <w:t>Even so, h</w:t>
      </w:r>
      <w:r w:rsidR="001014D4" w:rsidRPr="0016140C">
        <w:t xml:space="preserve">is </w:t>
      </w:r>
      <w:r w:rsidR="00A97FB4" w:rsidRPr="0016140C">
        <w:t>artistic</w:t>
      </w:r>
      <w:r w:rsidR="00E514BB" w:rsidRPr="0016140C">
        <w:t xml:space="preserve"> </w:t>
      </w:r>
      <w:r w:rsidR="00A97FB4" w:rsidRPr="0016140C">
        <w:t>development</w:t>
      </w:r>
      <w:r w:rsidR="00C00A14" w:rsidRPr="0016140C">
        <w:t xml:space="preserve"> </w:t>
      </w:r>
      <w:r w:rsidR="004166D3" w:rsidRPr="0016140C">
        <w:t xml:space="preserve">from </w:t>
      </w:r>
      <w:r w:rsidR="00857ADB" w:rsidRPr="0016140C">
        <w:t>the</w:t>
      </w:r>
      <w:r w:rsidR="004166D3" w:rsidRPr="0016140C">
        <w:t xml:space="preserve"> f</w:t>
      </w:r>
      <w:r w:rsidR="006B4B92" w:rsidRPr="0016140C">
        <w:t xml:space="preserve">ragmented cut-and-paste montage to </w:t>
      </w:r>
      <w:r w:rsidR="00E2314C" w:rsidRPr="0016140C">
        <w:t>neotraditional</w:t>
      </w:r>
      <w:r w:rsidR="006B4B92" w:rsidRPr="0016140C">
        <w:t xml:space="preserve"> </w:t>
      </w:r>
      <w:proofErr w:type="spellStart"/>
      <w:r w:rsidR="006B4B92" w:rsidRPr="0016140C">
        <w:t>Heartf</w:t>
      </w:r>
      <w:r w:rsidR="00DA0147" w:rsidRPr="0016140C">
        <w:t>i</w:t>
      </w:r>
      <w:r w:rsidR="006B4B92" w:rsidRPr="0016140C">
        <w:t>eldian</w:t>
      </w:r>
      <w:proofErr w:type="spellEnd"/>
      <w:r w:rsidR="006B4B92" w:rsidRPr="0016140C">
        <w:t xml:space="preserve"> caricature</w:t>
      </w:r>
      <w:r w:rsidR="00287015" w:rsidRPr="0016140C">
        <w:t xml:space="preserve"> </w:t>
      </w:r>
      <w:r w:rsidR="00DB7F34" w:rsidRPr="0016140C">
        <w:t>was mediated by</w:t>
      </w:r>
      <w:r w:rsidR="00CA6E77" w:rsidRPr="0016140C">
        <w:t xml:space="preserve"> technical manipulations</w:t>
      </w:r>
      <w:r w:rsidR="00FF5A65" w:rsidRPr="0016140C">
        <w:t xml:space="preserve"> like </w:t>
      </w:r>
      <w:r w:rsidR="00EB1E55" w:rsidRPr="0016140C">
        <w:t xml:space="preserve">the distortions </w:t>
      </w:r>
      <w:r w:rsidR="00A76BA3" w:rsidRPr="0016140C">
        <w:t xml:space="preserve">discussed </w:t>
      </w:r>
      <w:r w:rsidR="00D7397D" w:rsidRPr="0016140C">
        <w:t>in this essay</w:t>
      </w:r>
      <w:r w:rsidR="00D26201" w:rsidRPr="0016140C">
        <w:t>.</w:t>
      </w:r>
    </w:p>
    <w:p w14:paraId="08B10160" w14:textId="2BE4C8F1" w:rsidR="00E2314C" w:rsidRPr="004678EA" w:rsidRDefault="00E2314C" w:rsidP="00E2314C">
      <w:pPr>
        <w:pStyle w:val="AA-SL-BodyText"/>
      </w:pPr>
      <w:r w:rsidRPr="008406F4">
        <w:rPr>
          <w:i/>
          <w:iCs/>
        </w:rPr>
        <w:t xml:space="preserve">From the </w:t>
      </w:r>
      <w:r w:rsidR="007378A3">
        <w:rPr>
          <w:i/>
          <w:iCs/>
        </w:rPr>
        <w:t>16th</w:t>
      </w:r>
      <w:r w:rsidRPr="008406F4">
        <w:rPr>
          <w:i/>
          <w:iCs/>
        </w:rPr>
        <w:t xml:space="preserve"> to the </w:t>
      </w:r>
      <w:r w:rsidR="007378A3">
        <w:rPr>
          <w:i/>
          <w:iCs/>
        </w:rPr>
        <w:t>17th</w:t>
      </w:r>
      <w:r w:rsidRPr="008406F4">
        <w:rPr>
          <w:i/>
          <w:iCs/>
        </w:rPr>
        <w:t xml:space="preserve"> Congress </w:t>
      </w:r>
      <w:r w:rsidR="00E51A6C" w:rsidRPr="008406F4">
        <w:t>offers a striking</w:t>
      </w:r>
      <w:r w:rsidR="00F0065A" w:rsidRPr="008406F4">
        <w:t xml:space="preserve"> exhibit </w:t>
      </w:r>
      <w:r w:rsidR="00E51A6C" w:rsidRPr="008406F4">
        <w:t>of novel</w:t>
      </w:r>
      <w:r w:rsidR="00447B7F" w:rsidRPr="008406F4">
        <w:t xml:space="preserve"> technical </w:t>
      </w:r>
      <w:r w:rsidR="00F0065A" w:rsidRPr="008406F4">
        <w:t>experiments</w:t>
      </w:r>
      <w:r w:rsidR="00E51A6C" w:rsidRPr="008406F4">
        <w:t>,</w:t>
      </w:r>
      <w:r w:rsidR="00F0065A" w:rsidRPr="008406F4">
        <w:t xml:space="preserve"> </w:t>
      </w:r>
      <w:r w:rsidR="005D2CA9" w:rsidRPr="008406F4">
        <w:t>repurposed</w:t>
      </w:r>
      <w:r w:rsidR="00E51A6C" w:rsidRPr="008406F4">
        <w:t xml:space="preserve"> </w:t>
      </w:r>
      <w:r>
        <w:t>avant</w:t>
      </w:r>
      <w:r w:rsidR="00587D9B">
        <w:t>-</w:t>
      </w:r>
      <w:r>
        <w:t>garde</w:t>
      </w:r>
      <w:r w:rsidR="00E51A6C" w:rsidRPr="008406F4">
        <w:t xml:space="preserve"> tropes, and</w:t>
      </w:r>
      <w:r w:rsidR="00AC6DA2" w:rsidRPr="008406F4">
        <w:t xml:space="preserve"> </w:t>
      </w:r>
      <w:r w:rsidR="005D2CA9" w:rsidRPr="008406F4">
        <w:t>even some</w:t>
      </w:r>
      <w:r w:rsidR="001A4A87" w:rsidRPr="008406F4">
        <w:t xml:space="preserve"> polished examples of </w:t>
      </w:r>
      <w:r w:rsidR="004C2AAE" w:rsidRPr="008406F4">
        <w:t>heroic socialist realism</w:t>
      </w:r>
      <w:r w:rsidR="00F0065A" w:rsidRPr="008406F4">
        <w:t xml:space="preserve">. </w:t>
      </w:r>
      <w:r w:rsidR="00EB619F">
        <w:t>T</w:t>
      </w:r>
      <w:r w:rsidR="00F0065A" w:rsidRPr="008406F4">
        <w:t>he</w:t>
      </w:r>
      <w:r w:rsidR="00AC6DA2" w:rsidRPr="008406F4">
        <w:t xml:space="preserve"> variety </w:t>
      </w:r>
      <w:r w:rsidR="00431AFE">
        <w:t xml:space="preserve">of approaches used </w:t>
      </w:r>
      <w:r w:rsidR="00EB619F">
        <w:t>in</w:t>
      </w:r>
      <w:r w:rsidR="00AC6DA2" w:rsidRPr="008406F4">
        <w:t xml:space="preserve"> </w:t>
      </w:r>
      <w:r w:rsidR="00AC6DA2" w:rsidRPr="00946A5F">
        <w:t>the</w:t>
      </w:r>
      <w:r w:rsidR="00F0065A" w:rsidRPr="00946A5F">
        <w:t xml:space="preserve"> </w:t>
      </w:r>
      <w:r w:rsidR="00D93810" w:rsidRPr="00946A5F">
        <w:t xml:space="preserve">series </w:t>
      </w:r>
      <w:r w:rsidR="00EB619F" w:rsidRPr="00946A5F">
        <w:t>evinces</w:t>
      </w:r>
      <w:r w:rsidR="00F0065A" w:rsidRPr="00946A5F">
        <w:t xml:space="preserve"> </w:t>
      </w:r>
      <w:r w:rsidR="00EB619F" w:rsidRPr="008406F4">
        <w:t xml:space="preserve">a robust period of photographic experimentation </w:t>
      </w:r>
      <w:r w:rsidR="00EB619F">
        <w:t xml:space="preserve">within </w:t>
      </w:r>
      <w:r w:rsidR="00F0065A" w:rsidRPr="008406F4">
        <w:t>the prolonged gestation of socialist realism.</w:t>
      </w:r>
      <w:r w:rsidR="000E3428" w:rsidRPr="008406F4">
        <w:t xml:space="preserve"> </w:t>
      </w:r>
      <w:r w:rsidR="00C35627">
        <w:t>Still</w:t>
      </w:r>
      <w:r w:rsidR="000D3F4E" w:rsidRPr="008406F4">
        <w:t>, o</w:t>
      </w:r>
      <w:r w:rsidR="001261BA" w:rsidRPr="008406F4">
        <w:t>ver the course of</w:t>
      </w:r>
      <w:r w:rsidR="007822AC" w:rsidRPr="008406F4">
        <w:t xml:space="preserve"> the 1930s </w:t>
      </w:r>
      <w:r w:rsidR="00271960" w:rsidRPr="008406F4">
        <w:t>the photo</w:t>
      </w:r>
      <w:r w:rsidR="00271960" w:rsidRPr="00C90B7A">
        <w:t xml:space="preserve">graph </w:t>
      </w:r>
      <w:r w:rsidR="007845F0" w:rsidRPr="00C90B7A">
        <w:t>faced increasingly urgent demands to serve</w:t>
      </w:r>
      <w:r w:rsidR="007822AC" w:rsidRPr="00C90B7A">
        <w:t xml:space="preserve"> the interests of the worker. </w:t>
      </w:r>
      <w:r w:rsidR="00CA6EE9" w:rsidRPr="00C90B7A">
        <w:t>While</w:t>
      </w:r>
      <w:r w:rsidR="000E3428" w:rsidRPr="00C90B7A">
        <w:t xml:space="preserve"> painting, drawing, </w:t>
      </w:r>
      <w:r w:rsidR="00CA6EE9" w:rsidRPr="00C90B7A">
        <w:t>and</w:t>
      </w:r>
      <w:r w:rsidR="000E3428" w:rsidRPr="00C90B7A">
        <w:t xml:space="preserve"> cinema</w:t>
      </w:r>
      <w:r w:rsidR="00CA6EE9" w:rsidRPr="00C90B7A">
        <w:t xml:space="preserve"> were </w:t>
      </w:r>
      <w:r w:rsidR="00F36FBD" w:rsidRPr="00C90B7A">
        <w:t xml:space="preserve">celebrated </w:t>
      </w:r>
      <w:r w:rsidR="00CA6EE9" w:rsidRPr="00C90B7A">
        <w:t>for their narrative capabilities</w:t>
      </w:r>
      <w:r w:rsidR="000E3428" w:rsidRPr="00C90B7A">
        <w:t xml:space="preserve">, </w:t>
      </w:r>
      <w:r w:rsidR="00CA6EE9" w:rsidRPr="00C90B7A">
        <w:t xml:space="preserve">photomontage </w:t>
      </w:r>
      <w:r w:rsidR="000E3428" w:rsidRPr="00C90B7A">
        <w:t xml:space="preserve">was </w:t>
      </w:r>
      <w:r w:rsidR="005A0F0F" w:rsidRPr="00C90B7A">
        <w:t>portrayed</w:t>
      </w:r>
      <w:r w:rsidR="000E3428" w:rsidRPr="00C90B7A">
        <w:t xml:space="preserve"> as an </w:t>
      </w:r>
      <w:r w:rsidR="000D3F4E" w:rsidRPr="00C90B7A">
        <w:lastRenderedPageBreak/>
        <w:t>imperfect</w:t>
      </w:r>
      <w:r w:rsidR="00CA6EE9" w:rsidRPr="00C90B7A">
        <w:t xml:space="preserve"> </w:t>
      </w:r>
      <w:r w:rsidR="000D3F4E" w:rsidRPr="00C90B7A">
        <w:t xml:space="preserve">and increasingly </w:t>
      </w:r>
      <w:r w:rsidR="000E3428" w:rsidRPr="00C90B7A">
        <w:t>inadequat</w:t>
      </w:r>
      <w:r w:rsidR="000D3F4E" w:rsidRPr="00C90B7A">
        <w:t>e</w:t>
      </w:r>
      <w:r w:rsidR="00E30B54" w:rsidRPr="00C90B7A">
        <w:t xml:space="preserve"> </w:t>
      </w:r>
      <w:r w:rsidR="000E3428" w:rsidRPr="00C90B7A">
        <w:t xml:space="preserve">means to express the proletariat’s </w:t>
      </w:r>
      <w:r w:rsidR="00607F20" w:rsidRPr="00C90B7A">
        <w:t xml:space="preserve">mastery </w:t>
      </w:r>
      <w:r w:rsidR="000E3428" w:rsidRPr="00C90B7A">
        <w:t xml:space="preserve">over </w:t>
      </w:r>
      <w:r w:rsidR="00C01492" w:rsidRPr="00C90B7A">
        <w:t xml:space="preserve">modern </w:t>
      </w:r>
      <w:r w:rsidR="000E3428" w:rsidRPr="00C90B7A">
        <w:t>technology. The montage constructions</w:t>
      </w:r>
      <w:r w:rsidR="000E3428" w:rsidRPr="008406F4">
        <w:t xml:space="preserve"> in </w:t>
      </w:r>
      <w:r w:rsidR="000E3428" w:rsidRPr="00170123">
        <w:t>Brigade KGK</w:t>
      </w:r>
      <w:r w:rsidR="00CA6EE9" w:rsidRPr="00170123">
        <w:t>’s series</w:t>
      </w:r>
      <w:r w:rsidR="000E3428" w:rsidRPr="00170123">
        <w:t xml:space="preserve"> </w:t>
      </w:r>
      <w:r w:rsidR="00CA6EE9" w:rsidRPr="00170123">
        <w:t xml:space="preserve">show that they </w:t>
      </w:r>
      <w:r w:rsidR="000E3428" w:rsidRPr="00170123">
        <w:t xml:space="preserve">accepted many of the arguments against the mechanical </w:t>
      </w:r>
      <w:r w:rsidR="000E3428" w:rsidRPr="004678EA">
        <w:t xml:space="preserve">qualities </w:t>
      </w:r>
      <w:r w:rsidR="00CA6EE9" w:rsidRPr="004678EA">
        <w:t xml:space="preserve">of </w:t>
      </w:r>
      <w:r w:rsidR="000E3428" w:rsidRPr="004678EA">
        <w:t xml:space="preserve">photomontage even as they continued to explore </w:t>
      </w:r>
      <w:r w:rsidR="00FD636E" w:rsidRPr="004678EA">
        <w:t xml:space="preserve">technical </w:t>
      </w:r>
      <w:r w:rsidR="000E3428" w:rsidRPr="004678EA">
        <w:t>effects</w:t>
      </w:r>
      <w:r w:rsidR="00845E7B" w:rsidRPr="004678EA">
        <w:t xml:space="preserve"> unique to photography</w:t>
      </w:r>
      <w:r w:rsidR="000E3428" w:rsidRPr="004678EA">
        <w:t>.</w:t>
      </w:r>
    </w:p>
    <w:p w14:paraId="36CFADAE" w14:textId="1FF7BFB8" w:rsidR="00E2314C" w:rsidRDefault="008F7981" w:rsidP="00E2314C">
      <w:pPr>
        <w:pStyle w:val="AA-SL-BodyText"/>
      </w:pPr>
      <w:r w:rsidRPr="004678EA">
        <w:t xml:space="preserve">When </w:t>
      </w:r>
      <w:proofErr w:type="gramStart"/>
      <w:r w:rsidR="00FD636E" w:rsidRPr="004678EA">
        <w:rPr>
          <w:i/>
          <w:iCs/>
        </w:rPr>
        <w:t>From</w:t>
      </w:r>
      <w:proofErr w:type="gramEnd"/>
      <w:r w:rsidR="00FD636E" w:rsidRPr="004678EA">
        <w:rPr>
          <w:i/>
          <w:iCs/>
        </w:rPr>
        <w:t xml:space="preserve"> the 16th to the 17th Congress</w:t>
      </w:r>
      <w:r w:rsidRPr="004678EA">
        <w:t xml:space="preserve"> appeared, </w:t>
      </w:r>
      <w:r w:rsidR="00137367" w:rsidRPr="004678EA">
        <w:t xml:space="preserve">however, </w:t>
      </w:r>
      <w:r w:rsidR="00093FDB" w:rsidRPr="004678EA">
        <w:t xml:space="preserve">their </w:t>
      </w:r>
      <w:r w:rsidR="000E3428" w:rsidRPr="004678EA">
        <w:t xml:space="preserve">position was in retreat. </w:t>
      </w:r>
      <w:r w:rsidR="006F30DA" w:rsidRPr="004678EA">
        <w:t>A large body of</w:t>
      </w:r>
      <w:r w:rsidR="005D1906" w:rsidRPr="004678EA">
        <w:t xml:space="preserve"> recent</w:t>
      </w:r>
      <w:r w:rsidR="00B06EF1" w:rsidRPr="004678EA">
        <w:t xml:space="preserve"> scholars</w:t>
      </w:r>
      <w:r w:rsidR="005D1906" w:rsidRPr="004678EA">
        <w:t>hip</w:t>
      </w:r>
      <w:r w:rsidR="00B06EF1" w:rsidRPr="004678EA">
        <w:t xml:space="preserve"> </w:t>
      </w:r>
      <w:r w:rsidR="00DD7B4A" w:rsidRPr="004678EA">
        <w:t xml:space="preserve">has presented </w:t>
      </w:r>
      <w:r w:rsidR="0011226A" w:rsidRPr="004678EA">
        <w:t>convincing argu</w:t>
      </w:r>
      <w:r w:rsidR="00707E4A" w:rsidRPr="004678EA">
        <w:t>ments</w:t>
      </w:r>
      <w:r w:rsidR="0011226A" w:rsidRPr="004678EA">
        <w:t xml:space="preserve"> that</w:t>
      </w:r>
      <w:r w:rsidR="00E20FC7" w:rsidRPr="004678EA">
        <w:t xml:space="preserve"> Soviet attitudes </w:t>
      </w:r>
      <w:r w:rsidR="005152C3" w:rsidRPr="004678EA">
        <w:t xml:space="preserve">toward montage </w:t>
      </w:r>
      <w:r w:rsidR="00E20FC7" w:rsidRPr="004678EA">
        <w:t>were transformed by</w:t>
      </w:r>
      <w:r w:rsidR="00190B88" w:rsidRPr="004678EA">
        <w:t xml:space="preserve"> </w:t>
      </w:r>
      <w:proofErr w:type="spellStart"/>
      <w:r w:rsidR="00190B88" w:rsidRPr="004678EA">
        <w:t>Heartfield’s</w:t>
      </w:r>
      <w:proofErr w:type="spellEnd"/>
      <w:r w:rsidR="00190B88" w:rsidRPr="004678EA">
        <w:t xml:space="preserve"> </w:t>
      </w:r>
      <w:r w:rsidR="001A143E" w:rsidRPr="004678EA">
        <w:t xml:space="preserve">subordination of the </w:t>
      </w:r>
      <w:r w:rsidR="00182188" w:rsidRPr="004678EA">
        <w:t xml:space="preserve">photographic </w:t>
      </w:r>
      <w:r w:rsidR="005152C3" w:rsidRPr="004678EA">
        <w:t>medium</w:t>
      </w:r>
      <w:r w:rsidR="001A143E" w:rsidRPr="004678EA">
        <w:t xml:space="preserve"> to </w:t>
      </w:r>
      <w:r w:rsidR="00D257F5" w:rsidRPr="004678EA">
        <w:t>the</w:t>
      </w:r>
      <w:r w:rsidR="002419A6" w:rsidRPr="004678EA">
        <w:t xml:space="preserve"> singular</w:t>
      </w:r>
      <w:r w:rsidR="000471FF" w:rsidRPr="004678EA">
        <w:t xml:space="preserve"> </w:t>
      </w:r>
      <w:r w:rsidR="00182188" w:rsidRPr="004678EA">
        <w:t>p</w:t>
      </w:r>
      <w:r w:rsidR="005C6DDF" w:rsidRPr="004678EA">
        <w:t xml:space="preserve">olitical </w:t>
      </w:r>
      <w:r w:rsidR="000471FF" w:rsidRPr="004678EA">
        <w:t>purpose</w:t>
      </w:r>
      <w:r w:rsidR="00213BBB" w:rsidRPr="004678EA">
        <w:t xml:space="preserve"> </w:t>
      </w:r>
      <w:r w:rsidR="00D257F5" w:rsidRPr="004678EA">
        <w:t xml:space="preserve">of his </w:t>
      </w:r>
      <w:r w:rsidR="007D29B3" w:rsidRPr="004678EA">
        <w:t>compositions</w:t>
      </w:r>
      <w:r w:rsidR="00353E0F" w:rsidRPr="004678EA">
        <w:t>.</w:t>
      </w:r>
      <w:r w:rsidR="000471FF" w:rsidRPr="004678EA">
        <w:t xml:space="preserve"> </w:t>
      </w:r>
      <w:r w:rsidR="005974D3" w:rsidRPr="004678EA">
        <w:t>By</w:t>
      </w:r>
      <w:r w:rsidR="006F7633" w:rsidRPr="004678EA">
        <w:t xml:space="preserve"> 1936, when </w:t>
      </w:r>
      <w:proofErr w:type="spellStart"/>
      <w:r w:rsidR="001F0886" w:rsidRPr="004678EA">
        <w:t>Tretiakov</w:t>
      </w:r>
      <w:proofErr w:type="spellEnd"/>
      <w:r w:rsidR="001F0886" w:rsidRPr="004678EA">
        <w:t xml:space="preserve"> </w:t>
      </w:r>
      <w:r w:rsidR="00034C72" w:rsidRPr="004678EA">
        <w:t>argued that</w:t>
      </w:r>
      <w:r w:rsidR="001F0886" w:rsidRPr="004678EA">
        <w:t xml:space="preserve"> it was </w:t>
      </w:r>
      <w:r w:rsidR="002E0173" w:rsidRPr="004678EA">
        <w:t>“Heartfield alone</w:t>
      </w:r>
      <w:r w:rsidR="00D26AEF" w:rsidRPr="004678EA">
        <w:t>, as the pioneer of Bolshevik photomontage,” who “</w:t>
      </w:r>
      <w:r w:rsidR="00822BCE" w:rsidRPr="004678EA">
        <w:t>pounded</w:t>
      </w:r>
      <w:r w:rsidR="00F24E81" w:rsidRPr="004678EA">
        <w:t xml:space="preserve"> into the </w:t>
      </w:r>
      <w:r w:rsidR="00822BCE" w:rsidRPr="004678EA">
        <w:t xml:space="preserve">heads of </w:t>
      </w:r>
      <w:r w:rsidR="00267D93" w:rsidRPr="004678EA">
        <w:t>academics and art</w:t>
      </w:r>
      <w:r w:rsidR="00267D93" w:rsidRPr="008406F4">
        <w:t xml:space="preserve"> lovers that photomontage is a </w:t>
      </w:r>
      <w:r w:rsidR="009C1074" w:rsidRPr="008406F4">
        <w:t xml:space="preserve">member of equal rights in </w:t>
      </w:r>
      <w:r w:rsidR="009C1074" w:rsidRPr="00780B80">
        <w:t xml:space="preserve">the order </w:t>
      </w:r>
      <w:r w:rsidR="008E27E0" w:rsidRPr="00780B80">
        <w:t>of the visual arts</w:t>
      </w:r>
      <w:r w:rsidR="006F7633" w:rsidRPr="00780B80">
        <w:t>,”</w:t>
      </w:r>
      <w:r w:rsidR="00F30F16" w:rsidRPr="00780B80">
        <w:rPr>
          <w:vertAlign w:val="superscript"/>
        </w:rPr>
        <w:endnoteReference w:id="61"/>
      </w:r>
      <w:r w:rsidR="006F7633" w:rsidRPr="00780B80">
        <w:t xml:space="preserve"> </w:t>
      </w:r>
      <w:r w:rsidR="00CF6808" w:rsidRPr="00780B80">
        <w:t>t</w:t>
      </w:r>
      <w:r w:rsidR="00D21A7A" w:rsidRPr="00780B80">
        <w:t xml:space="preserve">his </w:t>
      </w:r>
      <w:r w:rsidR="00CF6808" w:rsidRPr="00780B80">
        <w:t>opinion</w:t>
      </w:r>
      <w:r w:rsidR="00D21A7A" w:rsidRPr="00780B80">
        <w:t xml:space="preserve"> was </w:t>
      </w:r>
      <w:r w:rsidR="00736C22" w:rsidRPr="00780B80">
        <w:t>widely accepted</w:t>
      </w:r>
      <w:r w:rsidR="00D21A7A" w:rsidRPr="00780B80">
        <w:t>.</w:t>
      </w:r>
      <w:r w:rsidR="00267D93" w:rsidRPr="00780B80">
        <w:t xml:space="preserve"> </w:t>
      </w:r>
      <w:r w:rsidR="009E526F" w:rsidRPr="00780B80">
        <w:t>Y</w:t>
      </w:r>
      <w:r w:rsidR="00044282" w:rsidRPr="00780B80">
        <w:t xml:space="preserve">ounger artists </w:t>
      </w:r>
      <w:r w:rsidR="003423FC" w:rsidRPr="00780B80">
        <w:t>coming of</w:t>
      </w:r>
      <w:r w:rsidR="003423FC" w:rsidRPr="008406F4">
        <w:t xml:space="preserve"> age</w:t>
      </w:r>
      <w:r w:rsidR="00D91664" w:rsidRPr="008406F4">
        <w:t xml:space="preserve"> in the 1930s,</w:t>
      </w:r>
      <w:r w:rsidR="00292951" w:rsidRPr="008406F4">
        <w:t xml:space="preserve"> </w:t>
      </w:r>
      <w:r w:rsidR="00F30F16">
        <w:t>such as</w:t>
      </w:r>
      <w:r w:rsidR="00F30F16" w:rsidRPr="008406F4">
        <w:t xml:space="preserve"> </w:t>
      </w:r>
      <w:proofErr w:type="spellStart"/>
      <w:r w:rsidR="0010442D" w:rsidRPr="008406F4">
        <w:t>Koretsky</w:t>
      </w:r>
      <w:proofErr w:type="spellEnd"/>
      <w:r w:rsidR="0010442D" w:rsidRPr="008406F4">
        <w:t xml:space="preserve"> and </w:t>
      </w:r>
      <w:proofErr w:type="spellStart"/>
      <w:r w:rsidR="0010442D" w:rsidRPr="008406F4">
        <w:t>Zhitomirsky</w:t>
      </w:r>
      <w:proofErr w:type="spellEnd"/>
      <w:r w:rsidR="009E526F" w:rsidRPr="008406F4">
        <w:t>,</w:t>
      </w:r>
      <w:r w:rsidR="00D91664" w:rsidRPr="008406F4">
        <w:t xml:space="preserve"> </w:t>
      </w:r>
      <w:r w:rsidR="00244E49" w:rsidRPr="008406F4">
        <w:t xml:space="preserve">saw </w:t>
      </w:r>
      <w:proofErr w:type="spellStart"/>
      <w:r w:rsidR="00D91664" w:rsidRPr="008406F4">
        <w:t>Heartfield</w:t>
      </w:r>
      <w:proofErr w:type="spellEnd"/>
      <w:r w:rsidR="00D91664" w:rsidRPr="008406F4">
        <w:t xml:space="preserve"> as the </w:t>
      </w:r>
      <w:r w:rsidR="00244E49" w:rsidRPr="008406F4">
        <w:t xml:space="preserve">official </w:t>
      </w:r>
      <w:r w:rsidR="00D91664" w:rsidRPr="008406F4">
        <w:t xml:space="preserve">embodiment of </w:t>
      </w:r>
      <w:r w:rsidR="00C752ED" w:rsidRPr="008406F4">
        <w:t xml:space="preserve">committed </w:t>
      </w:r>
      <w:r w:rsidR="00FD1110">
        <w:t>C</w:t>
      </w:r>
      <w:r w:rsidR="00D91664" w:rsidRPr="008406F4">
        <w:t>ommunist art</w:t>
      </w:r>
      <w:r w:rsidR="003423FC" w:rsidRPr="008406F4">
        <w:t xml:space="preserve"> and quick</w:t>
      </w:r>
      <w:r w:rsidR="00FA4936" w:rsidRPr="008406F4">
        <w:t xml:space="preserve">ly assimilated the principles of his </w:t>
      </w:r>
      <w:r w:rsidR="00962653" w:rsidRPr="008406F4">
        <w:t>method</w:t>
      </w:r>
      <w:r w:rsidR="00D91664" w:rsidRPr="008406F4">
        <w:t>.</w:t>
      </w:r>
      <w:r w:rsidR="00244E49" w:rsidRPr="008406F4">
        <w:t xml:space="preserve"> </w:t>
      </w:r>
      <w:r w:rsidR="000851FD" w:rsidRPr="008406F4">
        <w:t xml:space="preserve">In his </w:t>
      </w:r>
      <w:r w:rsidR="00567F80">
        <w:t>subsequent</w:t>
      </w:r>
      <w:r w:rsidR="00D5218B">
        <w:t xml:space="preserve"> </w:t>
      </w:r>
      <w:r w:rsidR="000851FD" w:rsidRPr="008406F4">
        <w:t xml:space="preserve">work as a poster designer, </w:t>
      </w:r>
      <w:proofErr w:type="spellStart"/>
      <w:r w:rsidR="000851FD" w:rsidRPr="008406F4">
        <w:t>Koretsky</w:t>
      </w:r>
      <w:proofErr w:type="spellEnd"/>
      <w:r w:rsidR="000851FD" w:rsidRPr="008406F4">
        <w:t xml:space="preserve"> </w:t>
      </w:r>
      <w:r w:rsidR="00962653" w:rsidRPr="008406F4">
        <w:t>professed</w:t>
      </w:r>
      <w:r w:rsidR="000851FD" w:rsidRPr="008406F4">
        <w:t xml:space="preserve"> that “it is impossible to be satisfied with readymade photographs.”</w:t>
      </w:r>
      <w:r w:rsidR="000851FD" w:rsidRPr="00E2314C">
        <w:rPr>
          <w:vertAlign w:val="superscript"/>
        </w:rPr>
        <w:endnoteReference w:id="62"/>
      </w:r>
      <w:r w:rsidR="000851FD" w:rsidRPr="008406F4">
        <w:t xml:space="preserve"> </w:t>
      </w:r>
      <w:r w:rsidR="00E2314C" w:rsidRPr="008406F4">
        <w:rPr>
          <w:i/>
          <w:iCs/>
        </w:rPr>
        <w:t xml:space="preserve">From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CA6159">
        <w:rPr>
          <w:i/>
          <w:iCs/>
        </w:rPr>
        <w:t xml:space="preserve">, </w:t>
      </w:r>
      <w:r w:rsidR="00CA6159" w:rsidRPr="006C4C28">
        <w:t>however,</w:t>
      </w:r>
      <w:r w:rsidR="00ED484D" w:rsidRPr="008406F4">
        <w:t xml:space="preserve"> demonstrates that the</w:t>
      </w:r>
      <w:r w:rsidR="00144B01" w:rsidRPr="008406F4">
        <w:t xml:space="preserve"> Soviet</w:t>
      </w:r>
      <w:r w:rsidR="00ED484D" w:rsidRPr="008406F4">
        <w:t xml:space="preserve"> </w:t>
      </w:r>
      <w:r w:rsidR="00144B01" w:rsidRPr="008406F4">
        <w:t>reception</w:t>
      </w:r>
      <w:r w:rsidR="00ED484D" w:rsidRPr="008406F4">
        <w:t xml:space="preserve"> of Heartfield</w:t>
      </w:r>
      <w:r w:rsidR="00DF3711" w:rsidRPr="008406F4">
        <w:t xml:space="preserve"> as the master of satirical photomontage </w:t>
      </w:r>
      <w:r w:rsidR="00ED484D" w:rsidRPr="008406F4">
        <w:t xml:space="preserve">was </w:t>
      </w:r>
      <w:r w:rsidR="00DF3711" w:rsidRPr="008406F4">
        <w:t xml:space="preserve">far from </w:t>
      </w:r>
      <w:r w:rsidR="00C02FDC" w:rsidRPr="008406F4">
        <w:t>straightforward</w:t>
      </w:r>
      <w:r w:rsidR="00B26878" w:rsidRPr="008406F4">
        <w:t xml:space="preserve">, and that his example was played </w:t>
      </w:r>
      <w:r w:rsidR="009D4BEC">
        <w:t>against</w:t>
      </w:r>
      <w:r w:rsidR="00B26878" w:rsidRPr="008406F4">
        <w:t xml:space="preserve"> other </w:t>
      </w:r>
      <w:r w:rsidR="00086DAC" w:rsidRPr="008406F4">
        <w:t xml:space="preserve">anonymous </w:t>
      </w:r>
      <w:r w:rsidR="00410179" w:rsidRPr="008406F4">
        <w:t>and half-</w:t>
      </w:r>
      <w:r w:rsidR="00B26878" w:rsidRPr="008406F4">
        <w:t xml:space="preserve">forgotten </w:t>
      </w:r>
      <w:r w:rsidR="004A4726" w:rsidRPr="008406F4">
        <w:t>figures</w:t>
      </w:r>
      <w:r w:rsidR="0033035A" w:rsidRPr="008406F4">
        <w:t xml:space="preserve"> who forced the </w:t>
      </w:r>
      <w:r w:rsidR="00410179" w:rsidRPr="008406F4">
        <w:t xml:space="preserve">photograph to speak </w:t>
      </w:r>
      <w:r w:rsidR="0044518F" w:rsidRPr="008406F4">
        <w:t>in ways</w:t>
      </w:r>
      <w:r w:rsidR="00410179" w:rsidRPr="008406F4">
        <w:t xml:space="preserve"> </w:t>
      </w:r>
      <w:r w:rsidR="00DB0EC5" w:rsidRPr="008406F4">
        <w:t xml:space="preserve">that </w:t>
      </w:r>
      <w:r w:rsidR="00410179" w:rsidRPr="008406F4">
        <w:t xml:space="preserve">Heartfield never </w:t>
      </w:r>
      <w:r w:rsidR="0044518F" w:rsidRPr="008406F4">
        <w:t>explored</w:t>
      </w:r>
      <w:r w:rsidR="00410179" w:rsidRPr="008406F4">
        <w:t>.</w:t>
      </w:r>
    </w:p>
    <w:p w14:paraId="2F36E63D" w14:textId="60578760" w:rsidR="00E2314C" w:rsidRDefault="00B45F5F" w:rsidP="00E2314C">
      <w:pPr>
        <w:pStyle w:val="AA-SL-BodyText"/>
      </w:pPr>
      <w:r w:rsidRPr="008406F4">
        <w:t xml:space="preserve">To a certain degree, art history has been the willing </w:t>
      </w:r>
      <w:r w:rsidR="00190DFB" w:rsidRPr="008406F4">
        <w:t xml:space="preserve">inheritor of the conservative Soviet impulse to </w:t>
      </w:r>
      <w:r w:rsidR="00833D16" w:rsidRPr="008406F4">
        <w:t>canonize</w:t>
      </w:r>
      <w:r w:rsidR="00F60FAF" w:rsidRPr="008406F4">
        <w:t xml:space="preserve"> Heartfield</w:t>
      </w:r>
      <w:r w:rsidR="00A43028" w:rsidRPr="008406F4">
        <w:t xml:space="preserve"> as the paterfamilias of political photomontage</w:t>
      </w:r>
      <w:r w:rsidR="003F1AC2" w:rsidRPr="008406F4">
        <w:t>.</w:t>
      </w:r>
      <w:r w:rsidR="00781A2C" w:rsidRPr="008406F4">
        <w:t xml:space="preserve"> </w:t>
      </w:r>
      <w:r w:rsidR="00656ABB" w:rsidRPr="008406F4">
        <w:t>But in many</w:t>
      </w:r>
      <w:r w:rsidR="003E2786" w:rsidRPr="008406F4">
        <w:t xml:space="preserve"> respect</w:t>
      </w:r>
      <w:r w:rsidR="00656ABB" w:rsidRPr="008406F4">
        <w:t>s</w:t>
      </w:r>
      <w:r w:rsidR="003E2786" w:rsidRPr="008406F4">
        <w:t xml:space="preserve">, </w:t>
      </w:r>
      <w:r w:rsidR="00181607" w:rsidRPr="008406F4">
        <w:t xml:space="preserve">a focus on </w:t>
      </w:r>
      <w:r w:rsidR="00564891" w:rsidRPr="008406F4">
        <w:t xml:space="preserve">comic </w:t>
      </w:r>
      <w:r w:rsidR="00181607" w:rsidRPr="008406F4">
        <w:t>genre</w:t>
      </w:r>
      <w:r w:rsidR="00564891" w:rsidRPr="008406F4">
        <w:t>s</w:t>
      </w:r>
      <w:r w:rsidR="00181607" w:rsidRPr="008406F4">
        <w:t xml:space="preserve"> </w:t>
      </w:r>
      <w:r w:rsidR="00D727BE">
        <w:t xml:space="preserve">rather than on </w:t>
      </w:r>
      <w:r w:rsidR="00D727BE" w:rsidRPr="008406F4">
        <w:t xml:space="preserve">than individual style </w:t>
      </w:r>
      <w:r w:rsidR="00FA41EF" w:rsidRPr="008406F4">
        <w:t>grants</w:t>
      </w:r>
      <w:r w:rsidR="00181607" w:rsidRPr="008406F4">
        <w:t xml:space="preserve"> a </w:t>
      </w:r>
      <w:r w:rsidR="00564891" w:rsidRPr="008406F4">
        <w:t>more accurate</w:t>
      </w:r>
      <w:r w:rsidR="004A7A66" w:rsidRPr="008406F4">
        <w:t xml:space="preserve"> view</w:t>
      </w:r>
      <w:r w:rsidR="002213DD" w:rsidRPr="008406F4">
        <w:t xml:space="preserve"> of th</w:t>
      </w:r>
      <w:r w:rsidR="00D727BE">
        <w:t>e photomontage</w:t>
      </w:r>
      <w:r w:rsidR="00461133" w:rsidRPr="008406F4">
        <w:t xml:space="preserve"> tradition</w:t>
      </w:r>
      <w:r w:rsidR="004A7A66" w:rsidRPr="008406F4">
        <w:t xml:space="preserve">. </w:t>
      </w:r>
      <w:r w:rsidR="006456F9" w:rsidRPr="008406F4">
        <w:t xml:space="preserve">In his late writings, </w:t>
      </w:r>
      <w:proofErr w:type="spellStart"/>
      <w:r w:rsidR="006456F9" w:rsidRPr="008406F4">
        <w:t>Lunacharsky</w:t>
      </w:r>
      <w:proofErr w:type="spellEnd"/>
      <w:r w:rsidR="006456F9" w:rsidRPr="008406F4">
        <w:t xml:space="preserve"> affirmed that “laughter is a tool—and a very serious tool—</w:t>
      </w:r>
      <w:r w:rsidR="00467D37" w:rsidRPr="008406F4">
        <w:t>for the</w:t>
      </w:r>
      <w:r w:rsidR="006456F9" w:rsidRPr="008406F4">
        <w:t xml:space="preserve"> social </w:t>
      </w:r>
      <w:r w:rsidR="006456F9" w:rsidRPr="008406F4">
        <w:lastRenderedPageBreak/>
        <w:t xml:space="preserve">self-discipline </w:t>
      </w:r>
      <w:r w:rsidR="00467D37" w:rsidRPr="008406F4">
        <w:t>of</w:t>
      </w:r>
      <w:r w:rsidR="006456F9" w:rsidRPr="008406F4">
        <w:t xml:space="preserve"> a class</w:t>
      </w:r>
      <w:r w:rsidR="00467D37" w:rsidRPr="008406F4">
        <w:t>,</w:t>
      </w:r>
      <w:r w:rsidR="006456F9" w:rsidRPr="008406F4">
        <w:t xml:space="preserve"> or </w:t>
      </w:r>
      <w:r w:rsidR="00467D37" w:rsidRPr="008406F4">
        <w:t>for</w:t>
      </w:r>
      <w:r w:rsidR="006456F9" w:rsidRPr="008406F4">
        <w:t xml:space="preserve"> </w:t>
      </w:r>
      <w:r w:rsidR="002F6579">
        <w:t>[</w:t>
      </w:r>
      <w:r w:rsidR="00374A5B">
        <w:t>the exertion of</w:t>
      </w:r>
      <w:r w:rsidR="002F6579">
        <w:t xml:space="preserve">] </w:t>
      </w:r>
      <w:r w:rsidR="006456F9" w:rsidRPr="008406F4">
        <w:t xml:space="preserve">pressure from one class </w:t>
      </w:r>
      <w:r w:rsidR="006456F9" w:rsidRPr="000E0B4D">
        <w:t>on</w:t>
      </w:r>
      <w:r w:rsidR="002F6579" w:rsidRPr="000E0B4D">
        <w:t>to</w:t>
      </w:r>
      <w:r w:rsidR="006456F9" w:rsidRPr="000E0B4D">
        <w:t xml:space="preserve"> </w:t>
      </w:r>
      <w:r w:rsidR="006456F9" w:rsidRPr="008406F4">
        <w:t>other class</w:t>
      </w:r>
      <w:r w:rsidR="00F62075" w:rsidRPr="008406F4">
        <w:t>es</w:t>
      </w:r>
      <w:r w:rsidR="006456F9" w:rsidRPr="008406F4">
        <w:t>.”</w:t>
      </w:r>
      <w:r w:rsidR="006456F9" w:rsidRPr="00E2314C">
        <w:rPr>
          <w:vertAlign w:val="superscript"/>
        </w:rPr>
        <w:endnoteReference w:id="63"/>
      </w:r>
      <w:r w:rsidR="006456F9" w:rsidRPr="008406F4">
        <w:t xml:space="preserve"> For him, satire was especially complex because it testified </w:t>
      </w:r>
      <w:r w:rsidR="00264C96" w:rsidRPr="008406F4">
        <w:t>as much t</w:t>
      </w:r>
      <w:r w:rsidR="006456F9" w:rsidRPr="008406F4">
        <w:t xml:space="preserve">o the insignificance of its target (always something laughable, after all) </w:t>
      </w:r>
      <w:r w:rsidR="00264C96" w:rsidRPr="008406F4">
        <w:t>as</w:t>
      </w:r>
      <w:r w:rsidR="006456F9" w:rsidRPr="008406F4">
        <w:t xml:space="preserve"> to </w:t>
      </w:r>
      <w:r w:rsidR="006456F9" w:rsidRPr="00E047A6">
        <w:t xml:space="preserve">the serious threat that </w:t>
      </w:r>
      <w:r w:rsidR="008133FE" w:rsidRPr="00E047A6">
        <w:t>the target</w:t>
      </w:r>
      <w:r w:rsidR="000B24A4" w:rsidRPr="00E047A6">
        <w:t xml:space="preserve"> </w:t>
      </w:r>
      <w:r w:rsidR="006456F9" w:rsidRPr="00E047A6">
        <w:t xml:space="preserve">represents. </w:t>
      </w:r>
      <w:r w:rsidR="00260DBA" w:rsidRPr="00E047A6">
        <w:t>Reflecting on</w:t>
      </w:r>
      <w:r w:rsidR="006456F9" w:rsidRPr="00E047A6">
        <w:t xml:space="preserve"> the example of the European bourgeoisie, </w:t>
      </w:r>
      <w:proofErr w:type="spellStart"/>
      <w:r w:rsidR="00486D64" w:rsidRPr="00E047A6">
        <w:t>Lunacharsky</w:t>
      </w:r>
      <w:proofErr w:type="spellEnd"/>
      <w:r w:rsidR="006456F9" w:rsidRPr="00E047A6">
        <w:t xml:space="preserve"> conclude</w:t>
      </w:r>
      <w:r w:rsidR="00E40A53" w:rsidRPr="00E047A6">
        <w:t>d</w:t>
      </w:r>
      <w:r w:rsidR="006456F9" w:rsidRPr="00E047A6">
        <w:t xml:space="preserve"> that laughter is </w:t>
      </w:r>
      <w:r w:rsidR="00654629" w:rsidRPr="00E047A6">
        <w:t>supremely</w:t>
      </w:r>
      <w:r w:rsidR="006456F9" w:rsidRPr="00E047A6">
        <w:t xml:space="preserve"> important in the infancy of a class, when both self-discipline and merciless mockery of the</w:t>
      </w:r>
      <w:r w:rsidR="00B82FD6" w:rsidRPr="00E047A6">
        <w:t xml:space="preserve"> class</w:t>
      </w:r>
      <w:r w:rsidR="006456F9" w:rsidRPr="00E047A6">
        <w:t xml:space="preserve"> enemy are paramount. </w:t>
      </w:r>
      <w:r w:rsidR="006E433C" w:rsidRPr="00E047A6">
        <w:t xml:space="preserve">When Brigade KGK created </w:t>
      </w:r>
      <w:proofErr w:type="gramStart"/>
      <w:r w:rsidR="00E2314C" w:rsidRPr="00E047A6">
        <w:rPr>
          <w:i/>
          <w:iCs/>
        </w:rPr>
        <w:t>From</w:t>
      </w:r>
      <w:proofErr w:type="gramEnd"/>
      <w:r w:rsidR="00E2314C" w:rsidRPr="00E047A6">
        <w:rPr>
          <w:i/>
          <w:iCs/>
        </w:rPr>
        <w:t xml:space="preserve"> the </w:t>
      </w:r>
      <w:r w:rsidR="007378A3" w:rsidRPr="00E047A6">
        <w:rPr>
          <w:i/>
          <w:iCs/>
        </w:rPr>
        <w:t>16th</w:t>
      </w:r>
      <w:r w:rsidR="00E2314C" w:rsidRPr="00E047A6">
        <w:rPr>
          <w:i/>
          <w:iCs/>
        </w:rPr>
        <w:t xml:space="preserve"> to the </w:t>
      </w:r>
      <w:r w:rsidR="007378A3" w:rsidRPr="00E047A6">
        <w:rPr>
          <w:i/>
          <w:iCs/>
        </w:rPr>
        <w:t>17th</w:t>
      </w:r>
      <w:r w:rsidR="00E2314C" w:rsidRPr="00E047A6">
        <w:rPr>
          <w:i/>
          <w:iCs/>
        </w:rPr>
        <w:t xml:space="preserve"> Congress</w:t>
      </w:r>
      <w:r w:rsidR="006E433C" w:rsidRPr="00E047A6">
        <w:t>, the final victory</w:t>
      </w:r>
      <w:r w:rsidR="006E433C" w:rsidRPr="008406F4">
        <w:t xml:space="preserve"> of the working class </w:t>
      </w:r>
      <w:r w:rsidR="002E2AB1" w:rsidRPr="008406F4">
        <w:t>appeared</w:t>
      </w:r>
      <w:r w:rsidR="006E433C" w:rsidRPr="008406F4">
        <w:t xml:space="preserve"> imminent, but only in the territories of the </w:t>
      </w:r>
      <w:r w:rsidR="00A4470C" w:rsidRPr="008406F4">
        <w:t>USSR</w:t>
      </w:r>
      <w:r w:rsidR="006E433C" w:rsidRPr="008406F4">
        <w:t xml:space="preserve">, where the Bolsheviks’ </w:t>
      </w:r>
      <w:r w:rsidR="000227F2" w:rsidRPr="008406F4">
        <w:t>enemies</w:t>
      </w:r>
      <w:r w:rsidR="006E433C" w:rsidRPr="008406F4">
        <w:t xml:space="preserve"> were increasingly spectral and ideological. </w:t>
      </w:r>
      <w:r w:rsidR="00BB06DA" w:rsidRPr="008406F4">
        <w:t>The effect of the pure photographic distortion</w:t>
      </w:r>
      <w:r w:rsidR="00384271" w:rsidRPr="008406F4">
        <w:t>—</w:t>
      </w:r>
      <w:r w:rsidR="00E61A8A" w:rsidRPr="008406F4">
        <w:t>at once captivatingly</w:t>
      </w:r>
      <w:r w:rsidR="00BB06DA" w:rsidRPr="008406F4">
        <w:t xml:space="preserve"> elusive and utterly dehumanizing, as </w:t>
      </w:r>
      <w:proofErr w:type="spellStart"/>
      <w:r w:rsidR="00BB06DA" w:rsidRPr="008406F4">
        <w:t>Lunacharsky</w:t>
      </w:r>
      <w:proofErr w:type="spellEnd"/>
      <w:r w:rsidR="00BB06DA" w:rsidRPr="008406F4">
        <w:t xml:space="preserve"> pointed out</w:t>
      </w:r>
      <w:r w:rsidR="000E2DC5">
        <w:rPr>
          <w:rStyle w:val="EndnoteReference"/>
        </w:rPr>
        <w:endnoteReference w:id="64"/>
      </w:r>
      <w:r w:rsidR="00384271" w:rsidRPr="008406F4">
        <w:t>—</w:t>
      </w:r>
      <w:r w:rsidR="00616FC7" w:rsidRPr="008406F4">
        <w:t xml:space="preserve">suited the political needs of the moment. </w:t>
      </w:r>
      <w:r w:rsidR="006E433C" w:rsidRPr="008406F4">
        <w:t xml:space="preserve">In </w:t>
      </w:r>
      <w:r w:rsidR="001A3061" w:rsidRPr="008406F4">
        <w:t>subsequent</w:t>
      </w:r>
      <w:r w:rsidR="006E433C" w:rsidRPr="008406F4">
        <w:t xml:space="preserve"> years, when internal threat</w:t>
      </w:r>
      <w:r w:rsidR="00810483" w:rsidRPr="008406F4">
        <w:t>s</w:t>
      </w:r>
      <w:r w:rsidR="006E433C" w:rsidRPr="008406F4">
        <w:t xml:space="preserve"> had been eliminated, the techniques devised to represent </w:t>
      </w:r>
      <w:r w:rsidR="00810483" w:rsidRPr="008406F4">
        <w:t>them</w:t>
      </w:r>
      <w:r w:rsidR="006E433C" w:rsidRPr="008406F4">
        <w:t xml:space="preserve"> </w:t>
      </w:r>
      <w:r w:rsidR="00C16AC1" w:rsidRPr="008406F4">
        <w:t>were re</w:t>
      </w:r>
      <w:r w:rsidR="001B2768" w:rsidRPr="008406F4">
        <w:t>fashioned</w:t>
      </w:r>
      <w:r w:rsidR="00C16AC1" w:rsidRPr="008406F4">
        <w:t xml:space="preserve"> for</w:t>
      </w:r>
      <w:r w:rsidR="00D302E3" w:rsidRPr="008406F4">
        <w:t xml:space="preserve"> use in</w:t>
      </w:r>
      <w:r w:rsidR="00C16AC1" w:rsidRPr="008406F4">
        <w:t xml:space="preserve"> </w:t>
      </w:r>
      <w:r w:rsidR="006E433C" w:rsidRPr="008406F4">
        <w:t>the international sphere, where the battle lines were still very clearly drawn.</w:t>
      </w:r>
    </w:p>
    <w:p w14:paraId="6B125292" w14:textId="77777777" w:rsidR="00E2314C" w:rsidRDefault="00E2314C" w:rsidP="00E2314C">
      <w:pPr>
        <w:pStyle w:val="AA-SL-BodyTextNoInd"/>
      </w:pPr>
    </w:p>
    <w:p w14:paraId="6796BE16" w14:textId="77777777" w:rsidR="00E2314C" w:rsidRPr="00E2314C" w:rsidRDefault="00E2314C" w:rsidP="00E2314C">
      <w:pPr>
        <w:pStyle w:val="AA-SL-BodyTextNoInd"/>
      </w:pPr>
    </w:p>
    <w:p w14:paraId="33463D63" w14:textId="77777777" w:rsidR="00E2314C" w:rsidRPr="008406F4" w:rsidRDefault="00E2314C" w:rsidP="00E2314C">
      <w:pPr>
        <w:pStyle w:val="AA-SL-BodyTextNoInd"/>
      </w:pPr>
    </w:p>
    <w:p w14:paraId="46F8C91A" w14:textId="03DD1B80" w:rsidR="00E2314C" w:rsidRPr="00E2314C" w:rsidRDefault="00E2314C" w:rsidP="001D7D61">
      <w:pPr>
        <w:pStyle w:val="AA-SL-BodyTextNoInd"/>
      </w:pPr>
      <w:r w:rsidRPr="00E2314C">
        <w:t>Figure captions</w:t>
      </w:r>
    </w:p>
    <w:p w14:paraId="340ED9DC" w14:textId="255F5E18" w:rsidR="003E2B2C" w:rsidRDefault="00CE6E46" w:rsidP="003826CC">
      <w:pPr>
        <w:pStyle w:val="AA-SL-BodyTextNoInd"/>
      </w:pPr>
      <w:r w:rsidRPr="006C4C28">
        <w:rPr>
          <w:b/>
          <w:bCs/>
        </w:rPr>
        <w:t>Fig.</w:t>
      </w:r>
      <w:r w:rsidR="0034158F" w:rsidRPr="006C4C28">
        <w:rPr>
          <w:b/>
          <w:bCs/>
        </w:rPr>
        <w:t xml:space="preserve"> 1</w:t>
      </w:r>
      <w:r w:rsidR="0034158F" w:rsidRPr="000D07DD">
        <w:rPr>
          <w:b/>
          <w:bCs/>
        </w:rPr>
        <w:t>.</w:t>
      </w:r>
      <w:r w:rsidR="00331925">
        <w:rPr>
          <w:b/>
          <w:bCs/>
        </w:rPr>
        <w:t xml:space="preserve"> </w:t>
      </w:r>
      <w:r w:rsidR="000F2EEE" w:rsidRPr="000D07DD">
        <w:rPr>
          <w:b/>
          <w:bCs/>
        </w:rPr>
        <w:t>—</w:t>
      </w:r>
      <w:r w:rsidR="00331925">
        <w:rPr>
          <w:b/>
          <w:bCs/>
        </w:rPr>
        <w:t xml:space="preserve"> </w:t>
      </w:r>
      <w:r w:rsidR="0034158F" w:rsidRPr="000F2EEE">
        <w:rPr>
          <w:b/>
          <w:bCs/>
        </w:rPr>
        <w:t xml:space="preserve">Brigade KGK (Viktor </w:t>
      </w:r>
      <w:proofErr w:type="spellStart"/>
      <w:r w:rsidR="0034158F" w:rsidRPr="000F2EEE">
        <w:rPr>
          <w:b/>
          <w:bCs/>
        </w:rPr>
        <w:t>Koretsky</w:t>
      </w:r>
      <w:proofErr w:type="spellEnd"/>
      <w:r w:rsidR="0034158F" w:rsidRPr="000F2EEE">
        <w:rPr>
          <w:b/>
          <w:bCs/>
        </w:rPr>
        <w:t xml:space="preserve"> </w:t>
      </w:r>
      <w:r w:rsidR="0034158F" w:rsidRPr="00CD60A1">
        <w:rPr>
          <w:b/>
          <w:bCs/>
        </w:rPr>
        <w:t>[190</w:t>
      </w:r>
      <w:r w:rsidR="00E2314C" w:rsidRPr="00CD60A1">
        <w:rPr>
          <w:b/>
          <w:bCs/>
        </w:rPr>
        <w:t>9–</w:t>
      </w:r>
      <w:r w:rsidR="0034158F" w:rsidRPr="00CD60A1">
        <w:rPr>
          <w:b/>
          <w:bCs/>
        </w:rPr>
        <w:t>98], Vera</w:t>
      </w:r>
      <w:r w:rsidR="0034158F" w:rsidRPr="000F2EEE">
        <w:rPr>
          <w:b/>
          <w:bCs/>
        </w:rPr>
        <w:t xml:space="preserve"> </w:t>
      </w:r>
      <w:proofErr w:type="spellStart"/>
      <w:r w:rsidR="0034158F" w:rsidRPr="000F2EEE">
        <w:rPr>
          <w:b/>
          <w:bCs/>
        </w:rPr>
        <w:t>Gitsevich</w:t>
      </w:r>
      <w:proofErr w:type="spellEnd"/>
      <w:r w:rsidR="0034158F" w:rsidRPr="000F2EEE">
        <w:rPr>
          <w:b/>
          <w:bCs/>
        </w:rPr>
        <w:t xml:space="preserve"> </w:t>
      </w:r>
      <w:r w:rsidR="0034158F" w:rsidRPr="00200CC5">
        <w:rPr>
          <w:b/>
          <w:bCs/>
        </w:rPr>
        <w:t>[189</w:t>
      </w:r>
      <w:r w:rsidR="00E2314C" w:rsidRPr="00200CC5">
        <w:rPr>
          <w:b/>
          <w:bCs/>
        </w:rPr>
        <w:t>7–1</w:t>
      </w:r>
      <w:r w:rsidR="0034158F" w:rsidRPr="00200CC5">
        <w:rPr>
          <w:b/>
          <w:bCs/>
        </w:rPr>
        <w:t xml:space="preserve">976], </w:t>
      </w:r>
      <w:r w:rsidR="00C33FD1" w:rsidRPr="00200CC5">
        <w:rPr>
          <w:b/>
          <w:bCs/>
        </w:rPr>
        <w:t>and</w:t>
      </w:r>
      <w:r w:rsidR="00C33FD1">
        <w:rPr>
          <w:b/>
          <w:bCs/>
        </w:rPr>
        <w:t xml:space="preserve"> </w:t>
      </w:r>
      <w:r w:rsidR="0034158F" w:rsidRPr="000F2EEE">
        <w:rPr>
          <w:b/>
          <w:bCs/>
        </w:rPr>
        <w:t xml:space="preserve">Boris </w:t>
      </w:r>
      <w:proofErr w:type="spellStart"/>
      <w:r w:rsidR="0034158F" w:rsidRPr="000F2EEE">
        <w:rPr>
          <w:b/>
          <w:bCs/>
        </w:rPr>
        <w:t>Knoblok</w:t>
      </w:r>
      <w:proofErr w:type="spellEnd"/>
      <w:r w:rsidR="0034158F" w:rsidRPr="000F2EEE">
        <w:rPr>
          <w:b/>
          <w:bCs/>
        </w:rPr>
        <w:t xml:space="preserve"> [190</w:t>
      </w:r>
      <w:r w:rsidR="00E2314C" w:rsidRPr="000F2EEE">
        <w:rPr>
          <w:b/>
          <w:bCs/>
        </w:rPr>
        <w:t>3–</w:t>
      </w:r>
      <w:r w:rsidR="0034158F" w:rsidRPr="000F2EEE">
        <w:rPr>
          <w:b/>
          <w:bCs/>
        </w:rPr>
        <w:t>84])</w:t>
      </w:r>
      <w:r w:rsidR="007813B1">
        <w:rPr>
          <w:b/>
          <w:bCs/>
        </w:rPr>
        <w:t>.</w:t>
      </w:r>
      <w:r w:rsidR="00C33FD1">
        <w:rPr>
          <w:b/>
          <w:bCs/>
        </w:rPr>
        <w:t xml:space="preserve"> </w:t>
      </w:r>
      <w:r w:rsidR="0034158F" w:rsidRPr="006C4C28">
        <w:t>“</w:t>
      </w:r>
      <w:r w:rsidR="00C33FD1">
        <w:t>W</w:t>
      </w:r>
      <w:r w:rsidR="0034158F" w:rsidRPr="008406F4">
        <w:t>e had to overcome among the people in charge of trade the unhealthy habit of distributing goods mechanically; we had to put a stop to their indifference to the demand for a greater range of goods and to the requirements of the consumers</w:t>
      </w:r>
      <w:r w:rsidR="00C33FD1">
        <w:t>.</w:t>
      </w:r>
      <w:r w:rsidR="0034158F" w:rsidRPr="008406F4">
        <w:t xml:space="preserve">” </w:t>
      </w:r>
      <w:r w:rsidR="00E2314C" w:rsidRPr="008406F4">
        <w:rPr>
          <w:i/>
          <w:iCs/>
        </w:rPr>
        <w:t xml:space="preserve">From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C2167E">
        <w:rPr>
          <w:i/>
          <w:iCs/>
        </w:rPr>
        <w:t xml:space="preserve"> </w:t>
      </w:r>
      <w:r w:rsidR="00C2167E" w:rsidRPr="00654298">
        <w:rPr>
          <w:i/>
          <w:iCs/>
        </w:rPr>
        <w:t xml:space="preserve">of the All-Union Communist Party </w:t>
      </w:r>
      <w:r w:rsidR="00C2167E" w:rsidRPr="00654298">
        <w:rPr>
          <w:i/>
          <w:iCs/>
        </w:rPr>
        <w:lastRenderedPageBreak/>
        <w:t>(Bolsheviks)</w:t>
      </w:r>
      <w:r w:rsidR="0034158F" w:rsidRPr="008406F4">
        <w:t>, 1934</w:t>
      </w:r>
      <w:r w:rsidR="00CB136B">
        <w:t xml:space="preserve">, </w:t>
      </w:r>
      <w:r w:rsidR="00CB136B" w:rsidRPr="008406F4">
        <w:t>no. 57</w:t>
      </w:r>
      <w:r w:rsidR="00CB136B">
        <w:t>,</w:t>
      </w:r>
      <w:r w:rsidR="0034158F" w:rsidRPr="008406F4">
        <w:t xml:space="preserve"> </w:t>
      </w:r>
      <w:r w:rsidR="00CB136B">
        <w:t>g</w:t>
      </w:r>
      <w:r w:rsidR="0034158F" w:rsidRPr="008406F4">
        <w:t xml:space="preserve">elatin silver print, </w:t>
      </w:r>
      <w:r w:rsidR="0034158F" w:rsidRPr="003826CC">
        <w:t>22.</w:t>
      </w:r>
      <w:r w:rsidR="00E2314C" w:rsidRPr="003826CC">
        <w:t>7</w:t>
      </w:r>
      <w:r w:rsidR="00C2167E" w:rsidRPr="003826CC">
        <w:t xml:space="preserve"> </w:t>
      </w:r>
      <w:r w:rsidR="00C2167E" w:rsidRPr="003826CC">
        <w:sym w:font="Symbol" w:char="F0B4"/>
      </w:r>
      <w:r w:rsidR="00C2167E" w:rsidRPr="003826CC">
        <w:t xml:space="preserve"> </w:t>
      </w:r>
      <w:r w:rsidR="00E2314C" w:rsidRPr="003826CC">
        <w:t>1</w:t>
      </w:r>
      <w:r w:rsidR="0034158F" w:rsidRPr="003826CC">
        <w:t>7 cm</w:t>
      </w:r>
      <w:r w:rsidRPr="003826CC">
        <w:t xml:space="preserve">. </w:t>
      </w:r>
      <w:r w:rsidR="0034158F" w:rsidRPr="003826CC">
        <w:t>Los</w:t>
      </w:r>
      <w:r w:rsidR="0034158F" w:rsidRPr="008406F4">
        <w:t xml:space="preserve"> Angeles, Getty Research Institute, </w:t>
      </w:r>
      <w:r w:rsidR="0034158F" w:rsidRPr="00CE6E46">
        <w:t>2014</w:t>
      </w:r>
      <w:r w:rsidR="0034158F" w:rsidRPr="008406F4">
        <w:t>.R.25</w:t>
      </w:r>
      <w:r w:rsidR="007813B1">
        <w:t>.</w:t>
      </w:r>
    </w:p>
    <w:p w14:paraId="144C2874" w14:textId="77777777" w:rsidR="007813B1" w:rsidRPr="00CE6E46" w:rsidRDefault="007813B1" w:rsidP="00CE6E46">
      <w:pPr>
        <w:pStyle w:val="AA-SL-BodyTextNoInd"/>
      </w:pPr>
    </w:p>
    <w:p w14:paraId="43EC6D35" w14:textId="133CB1AB" w:rsidR="003E2B2C" w:rsidRPr="00756280" w:rsidRDefault="00CE6E46" w:rsidP="00D12950">
      <w:pPr>
        <w:pStyle w:val="AA-SL-BodyTextNoInd"/>
        <w:rPr>
          <w:b/>
          <w:bCs/>
        </w:rPr>
      </w:pPr>
      <w:r w:rsidRPr="0035565B">
        <w:rPr>
          <w:b/>
          <w:bCs/>
        </w:rPr>
        <w:t>Fig.</w:t>
      </w:r>
      <w:r w:rsidR="0046465E" w:rsidRPr="0035565B">
        <w:rPr>
          <w:b/>
          <w:bCs/>
        </w:rPr>
        <w:t xml:space="preserve"> 2.</w:t>
      </w:r>
      <w:r w:rsidR="003826CC">
        <w:rPr>
          <w:b/>
          <w:bCs/>
        </w:rPr>
        <w:t xml:space="preserve"> </w:t>
      </w:r>
      <w:r w:rsidR="000F2EEE" w:rsidRPr="0035565B">
        <w:rPr>
          <w:b/>
          <w:bCs/>
        </w:rPr>
        <w:t>—</w:t>
      </w:r>
      <w:r w:rsidR="003826CC">
        <w:rPr>
          <w:b/>
          <w:bCs/>
        </w:rPr>
        <w:t xml:space="preserve"> </w:t>
      </w:r>
      <w:r w:rsidR="0046465E" w:rsidRPr="0035565B">
        <w:rPr>
          <w:b/>
          <w:bCs/>
        </w:rPr>
        <w:t>Brigade</w:t>
      </w:r>
      <w:r w:rsidR="0046465E" w:rsidRPr="00D12950">
        <w:rPr>
          <w:b/>
          <w:bCs/>
        </w:rPr>
        <w:t xml:space="preserve"> KGK (Viktor </w:t>
      </w:r>
      <w:proofErr w:type="spellStart"/>
      <w:r w:rsidR="0046465E" w:rsidRPr="00D12950">
        <w:rPr>
          <w:b/>
          <w:bCs/>
        </w:rPr>
        <w:t>Koretsky</w:t>
      </w:r>
      <w:proofErr w:type="spellEnd"/>
      <w:r w:rsidR="0046465E" w:rsidRPr="00D12950">
        <w:rPr>
          <w:b/>
          <w:bCs/>
        </w:rPr>
        <w:t xml:space="preserve"> [190</w:t>
      </w:r>
      <w:r w:rsidR="00E2314C" w:rsidRPr="00D12950">
        <w:rPr>
          <w:b/>
          <w:bCs/>
        </w:rPr>
        <w:t>9–1</w:t>
      </w:r>
      <w:r w:rsidR="0046465E" w:rsidRPr="00D12950">
        <w:rPr>
          <w:b/>
          <w:bCs/>
        </w:rPr>
        <w:t xml:space="preserve">998], Vera </w:t>
      </w:r>
      <w:proofErr w:type="spellStart"/>
      <w:r w:rsidR="0046465E" w:rsidRPr="00D12950">
        <w:rPr>
          <w:b/>
          <w:bCs/>
        </w:rPr>
        <w:t>Gitsevich</w:t>
      </w:r>
      <w:proofErr w:type="spellEnd"/>
      <w:r w:rsidR="0046465E" w:rsidRPr="00D12950">
        <w:rPr>
          <w:b/>
          <w:bCs/>
        </w:rPr>
        <w:t xml:space="preserve"> [189</w:t>
      </w:r>
      <w:r w:rsidR="00E2314C" w:rsidRPr="00D12950">
        <w:rPr>
          <w:b/>
          <w:bCs/>
        </w:rPr>
        <w:t>7–1</w:t>
      </w:r>
      <w:r w:rsidR="0046465E" w:rsidRPr="00D12950">
        <w:rPr>
          <w:b/>
          <w:bCs/>
        </w:rPr>
        <w:t xml:space="preserve">976], </w:t>
      </w:r>
      <w:r w:rsidR="00AE2756">
        <w:rPr>
          <w:b/>
          <w:bCs/>
        </w:rPr>
        <w:t xml:space="preserve">and </w:t>
      </w:r>
      <w:r w:rsidR="0046465E" w:rsidRPr="00D12950">
        <w:rPr>
          <w:b/>
          <w:bCs/>
        </w:rPr>
        <w:t xml:space="preserve">Boris </w:t>
      </w:r>
      <w:proofErr w:type="spellStart"/>
      <w:r w:rsidR="0046465E" w:rsidRPr="00D12950">
        <w:rPr>
          <w:b/>
          <w:bCs/>
        </w:rPr>
        <w:t>Knoblok</w:t>
      </w:r>
      <w:proofErr w:type="spellEnd"/>
      <w:r w:rsidR="0046465E" w:rsidRPr="00D12950">
        <w:rPr>
          <w:b/>
          <w:bCs/>
        </w:rPr>
        <w:t xml:space="preserve"> [190</w:t>
      </w:r>
      <w:r w:rsidR="00E2314C" w:rsidRPr="00D12950">
        <w:rPr>
          <w:b/>
          <w:bCs/>
        </w:rPr>
        <w:t>3–1</w:t>
      </w:r>
      <w:r w:rsidR="0046465E" w:rsidRPr="00D12950">
        <w:rPr>
          <w:b/>
          <w:bCs/>
        </w:rPr>
        <w:t>984])</w:t>
      </w:r>
      <w:r w:rsidR="007813B1">
        <w:rPr>
          <w:b/>
          <w:bCs/>
        </w:rPr>
        <w:t>.</w:t>
      </w:r>
      <w:r w:rsidR="00756280">
        <w:rPr>
          <w:b/>
          <w:bCs/>
        </w:rPr>
        <w:t xml:space="preserve"> </w:t>
      </w:r>
      <w:r w:rsidR="0046465E" w:rsidRPr="008406F4">
        <w:t>“</w:t>
      </w:r>
      <w:r w:rsidR="007813B1">
        <w:t>T</w:t>
      </w:r>
      <w:r w:rsidR="0046465E" w:rsidRPr="008406F4">
        <w:t>here is still among a section of Communists a supercilious, disdainful attitude toward trade in general, and toward Soviet trade in particular. These Communists, so-called, look upon Soviet trade as a matter of secondary importance, not worth bothering about</w:t>
      </w:r>
      <w:r w:rsidR="007813B1">
        <w:t>.</w:t>
      </w:r>
      <w:r w:rsidR="0046465E" w:rsidRPr="008406F4">
        <w:t xml:space="preserve">” </w:t>
      </w:r>
      <w:r w:rsidR="00E2314C" w:rsidRPr="008406F4">
        <w:rPr>
          <w:i/>
          <w:iCs/>
        </w:rPr>
        <w:t xml:space="preserve">From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8020A7">
        <w:rPr>
          <w:i/>
          <w:iCs/>
        </w:rPr>
        <w:t xml:space="preserve"> </w:t>
      </w:r>
      <w:r w:rsidR="008020A7" w:rsidRPr="00654298">
        <w:rPr>
          <w:i/>
          <w:iCs/>
        </w:rPr>
        <w:t>of the All-Union Communist Party (Bolsheviks)</w:t>
      </w:r>
      <w:r w:rsidR="0046465E" w:rsidRPr="008406F4">
        <w:t xml:space="preserve">, </w:t>
      </w:r>
      <w:r w:rsidR="007813B1" w:rsidRPr="008406F4">
        <w:t>1934</w:t>
      </w:r>
      <w:r w:rsidR="007813B1">
        <w:t xml:space="preserve">, </w:t>
      </w:r>
      <w:r w:rsidR="0046465E" w:rsidRPr="008406F4">
        <w:t xml:space="preserve">no. 56, </w:t>
      </w:r>
      <w:r w:rsidR="007813B1">
        <w:t>g</w:t>
      </w:r>
      <w:r w:rsidR="0046465E" w:rsidRPr="008406F4">
        <w:t xml:space="preserve">elatin silver print, </w:t>
      </w:r>
      <w:r w:rsidR="0046465E" w:rsidRPr="003826CC">
        <w:t>22.</w:t>
      </w:r>
      <w:r w:rsidR="00E2314C" w:rsidRPr="003826CC">
        <w:t>7</w:t>
      </w:r>
      <w:r w:rsidR="00200CC5" w:rsidRPr="003826CC">
        <w:t xml:space="preserve"> </w:t>
      </w:r>
      <w:r w:rsidR="007813B1" w:rsidRPr="003826CC">
        <w:sym w:font="Symbol" w:char="F0B4"/>
      </w:r>
      <w:r w:rsidR="00200CC5" w:rsidRPr="003826CC">
        <w:t xml:space="preserve"> </w:t>
      </w:r>
      <w:r w:rsidR="00E2314C" w:rsidRPr="003826CC">
        <w:t>1</w:t>
      </w:r>
      <w:r w:rsidR="0046465E" w:rsidRPr="003826CC">
        <w:t>7 cm</w:t>
      </w:r>
      <w:r w:rsidR="007813B1" w:rsidRPr="003826CC">
        <w:t>.</w:t>
      </w:r>
      <w:r w:rsidR="007813B1">
        <w:t xml:space="preserve"> </w:t>
      </w:r>
      <w:r w:rsidR="0046465E" w:rsidRPr="008406F4">
        <w:t>Los Angeles, Getty Research Institute, 2014.R.25</w:t>
      </w:r>
      <w:r w:rsidR="007813B1">
        <w:t>.</w:t>
      </w:r>
    </w:p>
    <w:p w14:paraId="6EC741C9" w14:textId="77777777" w:rsidR="007813B1" w:rsidRPr="00CE6E46" w:rsidRDefault="007813B1" w:rsidP="00D12950">
      <w:pPr>
        <w:pStyle w:val="AA-SL-BodyTextNoInd"/>
      </w:pPr>
    </w:p>
    <w:p w14:paraId="3B0607F6" w14:textId="4CDC7139" w:rsidR="003E2B2C" w:rsidRDefault="00CE6E46" w:rsidP="00D12950">
      <w:pPr>
        <w:pStyle w:val="AA-SL-BodyTextNoInd"/>
      </w:pPr>
      <w:r w:rsidRPr="00A6187B">
        <w:rPr>
          <w:b/>
          <w:bCs/>
        </w:rPr>
        <w:t>Fig.</w:t>
      </w:r>
      <w:r w:rsidR="003E2B2C" w:rsidRPr="00A6187B">
        <w:rPr>
          <w:b/>
          <w:bCs/>
        </w:rPr>
        <w:t xml:space="preserve"> 3.</w:t>
      </w:r>
      <w:r w:rsidR="003826CC">
        <w:rPr>
          <w:b/>
          <w:bCs/>
        </w:rPr>
        <w:t xml:space="preserve"> </w:t>
      </w:r>
      <w:r w:rsidR="000F2EEE" w:rsidRPr="00A6187B">
        <w:rPr>
          <w:b/>
          <w:bCs/>
        </w:rPr>
        <w:t>—</w:t>
      </w:r>
      <w:r w:rsidR="003826CC">
        <w:rPr>
          <w:b/>
          <w:bCs/>
        </w:rPr>
        <w:t xml:space="preserve"> </w:t>
      </w:r>
      <w:r w:rsidR="003E2B2C" w:rsidRPr="00A6187B">
        <w:rPr>
          <w:b/>
          <w:bCs/>
        </w:rPr>
        <w:t xml:space="preserve">Aleksandr </w:t>
      </w:r>
      <w:proofErr w:type="spellStart"/>
      <w:r w:rsidR="003E2B2C" w:rsidRPr="00A6187B">
        <w:rPr>
          <w:b/>
          <w:bCs/>
        </w:rPr>
        <w:t>Rodchenko</w:t>
      </w:r>
      <w:proofErr w:type="spellEnd"/>
      <w:r w:rsidR="003E2B2C" w:rsidRPr="00A6187B">
        <w:rPr>
          <w:b/>
          <w:bCs/>
        </w:rPr>
        <w:t xml:space="preserve"> (</w:t>
      </w:r>
      <w:r w:rsidR="00603C8B" w:rsidRPr="00A6187B">
        <w:rPr>
          <w:b/>
          <w:bCs/>
        </w:rPr>
        <w:t>Russian</w:t>
      </w:r>
      <w:r w:rsidR="00C014C8" w:rsidRPr="00A6187B">
        <w:rPr>
          <w:b/>
          <w:bCs/>
        </w:rPr>
        <w:t xml:space="preserve">, </w:t>
      </w:r>
      <w:r w:rsidR="003E2B2C" w:rsidRPr="00A6187B">
        <w:rPr>
          <w:b/>
          <w:bCs/>
        </w:rPr>
        <w:t>189</w:t>
      </w:r>
      <w:r w:rsidR="00E2314C" w:rsidRPr="00A6187B">
        <w:rPr>
          <w:b/>
          <w:bCs/>
        </w:rPr>
        <w:t>0</w:t>
      </w:r>
      <w:r w:rsidR="00E2314C" w:rsidRPr="00D12950">
        <w:rPr>
          <w:b/>
          <w:bCs/>
        </w:rPr>
        <w:t>–1</w:t>
      </w:r>
      <w:r w:rsidR="003E2B2C" w:rsidRPr="00D12950">
        <w:rPr>
          <w:b/>
          <w:bCs/>
        </w:rPr>
        <w:t>956)</w:t>
      </w:r>
      <w:r w:rsidR="00C014C8">
        <w:rPr>
          <w:b/>
          <w:bCs/>
        </w:rPr>
        <w:t>.</w:t>
      </w:r>
      <w:r w:rsidR="00C014C8">
        <w:t xml:space="preserve"> </w:t>
      </w:r>
      <w:r w:rsidR="00857F78">
        <w:t>Draft i</w:t>
      </w:r>
      <w:r w:rsidR="003E2B2C" w:rsidRPr="00CE6E46">
        <w:t xml:space="preserve">llustration for Vladimir </w:t>
      </w:r>
      <w:proofErr w:type="spellStart"/>
      <w:r w:rsidR="003E2B2C" w:rsidRPr="00CE6E46">
        <w:t>Mayakovsky’s</w:t>
      </w:r>
      <w:proofErr w:type="spellEnd"/>
      <w:r w:rsidR="003E2B2C" w:rsidRPr="00CE6E46">
        <w:t xml:space="preserve"> </w:t>
      </w:r>
      <w:r w:rsidR="00C014C8">
        <w:t>poem “</w:t>
      </w:r>
      <w:r w:rsidR="00E2314C" w:rsidRPr="00CE6E46">
        <w:t xml:space="preserve">Pro </w:t>
      </w:r>
      <w:proofErr w:type="spellStart"/>
      <w:r w:rsidR="00E2314C" w:rsidRPr="00CE6E46">
        <w:t>eto</w:t>
      </w:r>
      <w:proofErr w:type="spellEnd"/>
      <w:r w:rsidR="003E2B2C" w:rsidRPr="00CE6E46">
        <w:t>,</w:t>
      </w:r>
      <w:r w:rsidR="00C014C8">
        <w:t>”</w:t>
      </w:r>
      <w:r w:rsidR="00F25A36" w:rsidRPr="006E33E8">
        <w:t xml:space="preserve"> </w:t>
      </w:r>
      <w:r w:rsidR="00F25A36">
        <w:t>accom</w:t>
      </w:r>
      <w:r w:rsidR="009937CE">
        <w:t>pan</w:t>
      </w:r>
      <w:r w:rsidR="009937CE" w:rsidRPr="006E33E8">
        <w:t xml:space="preserve">ied by the lines </w:t>
      </w:r>
      <w:r w:rsidR="006E33E8">
        <w:t>“</w:t>
      </w:r>
      <w:r w:rsidR="009937CE" w:rsidRPr="006E33E8">
        <w:t xml:space="preserve">And the century stands / Unwhipped / the mare of </w:t>
      </w:r>
      <w:proofErr w:type="spellStart"/>
      <w:r w:rsidR="009937CE" w:rsidRPr="006E33E8">
        <w:rPr>
          <w:i/>
          <w:iCs/>
        </w:rPr>
        <w:t>byt</w:t>
      </w:r>
      <w:proofErr w:type="spellEnd"/>
      <w:r w:rsidR="009937CE" w:rsidRPr="006E33E8">
        <w:t xml:space="preserve"> won't budge,”</w:t>
      </w:r>
      <w:r w:rsidR="003E2B2C" w:rsidRPr="006E33E8">
        <w:t xml:space="preserve"> 1923</w:t>
      </w:r>
      <w:r w:rsidR="00C014C8" w:rsidRPr="006E33E8">
        <w:t xml:space="preserve">, </w:t>
      </w:r>
      <w:r w:rsidR="009937CE" w:rsidRPr="006E33E8">
        <w:t xml:space="preserve">cut-and-pasted </w:t>
      </w:r>
      <w:r w:rsidR="00E346FE" w:rsidRPr="006E33E8">
        <w:t>printed papers and gelatin-silver photographs</w:t>
      </w:r>
      <w:r w:rsidR="00C014C8" w:rsidRPr="006E33E8">
        <w:t xml:space="preserve">, </w:t>
      </w:r>
      <w:r w:rsidR="00D64D70">
        <w:t>42.5</w:t>
      </w:r>
      <w:r w:rsidR="00E346FE" w:rsidRPr="006E33E8">
        <w:t xml:space="preserve"> </w:t>
      </w:r>
      <w:r w:rsidR="00A73758">
        <w:sym w:font="Symbol" w:char="F0B4"/>
      </w:r>
      <w:r w:rsidR="00E346FE" w:rsidRPr="006E33E8">
        <w:t xml:space="preserve"> </w:t>
      </w:r>
      <w:r w:rsidR="00D64D70">
        <w:t>32.5 cm.</w:t>
      </w:r>
      <w:r w:rsidR="00C014C8" w:rsidRPr="006E33E8">
        <w:t xml:space="preserve"> </w:t>
      </w:r>
      <w:r w:rsidR="006E33E8" w:rsidRPr="006E33E8">
        <w:t xml:space="preserve">Moscow, </w:t>
      </w:r>
      <w:r w:rsidR="00725CF5" w:rsidRPr="006E33E8">
        <w:t xml:space="preserve">State </w:t>
      </w:r>
      <w:proofErr w:type="spellStart"/>
      <w:r w:rsidR="00725CF5" w:rsidRPr="006E33E8">
        <w:t>Mayakovsky</w:t>
      </w:r>
      <w:proofErr w:type="spellEnd"/>
      <w:r w:rsidR="00725CF5" w:rsidRPr="006E33E8">
        <w:t xml:space="preserve"> Museum</w:t>
      </w:r>
      <w:r w:rsidR="00C014C8" w:rsidRPr="006E33E8">
        <w:t xml:space="preserve">. </w:t>
      </w:r>
      <w:r w:rsidR="001E2951" w:rsidRPr="006E33E8">
        <w:t xml:space="preserve">Art </w:t>
      </w:r>
      <w:r w:rsidR="003F091A" w:rsidRPr="006E33E8">
        <w:t xml:space="preserve">© 2024 Estate of Alexander </w:t>
      </w:r>
      <w:proofErr w:type="spellStart"/>
      <w:r w:rsidR="003F091A" w:rsidRPr="006E33E8">
        <w:t>Rodchenko</w:t>
      </w:r>
      <w:proofErr w:type="spellEnd"/>
      <w:r w:rsidR="003F091A" w:rsidRPr="003F091A">
        <w:t xml:space="preserve"> / UPRAVIS, Moscow / ARS, NY</w:t>
      </w:r>
      <w:r w:rsidR="00705D3E">
        <w:t xml:space="preserve">. </w:t>
      </w:r>
      <w:r w:rsidR="006E33E8">
        <w:t>Photo</w:t>
      </w:r>
      <w:r w:rsidR="00705D3E">
        <w:t>: Art Resource.</w:t>
      </w:r>
    </w:p>
    <w:p w14:paraId="1961AC40" w14:textId="77777777" w:rsidR="00F6688A" w:rsidRPr="00CE6E46" w:rsidRDefault="00F6688A" w:rsidP="00D12950">
      <w:pPr>
        <w:pStyle w:val="AA-SL-BodyTextNoInd"/>
      </w:pPr>
    </w:p>
    <w:p w14:paraId="2543B29E" w14:textId="260E9D56" w:rsidR="00CB7B2C" w:rsidRDefault="00CE6E46" w:rsidP="00D12950">
      <w:pPr>
        <w:pStyle w:val="AA-SL-BodyTextNoInd"/>
      </w:pPr>
      <w:r w:rsidRPr="006C4C28">
        <w:rPr>
          <w:b/>
          <w:bCs/>
        </w:rPr>
        <w:t>Fig.</w:t>
      </w:r>
      <w:r w:rsidR="006A7293" w:rsidRPr="006C4C28">
        <w:rPr>
          <w:b/>
          <w:bCs/>
        </w:rPr>
        <w:t xml:space="preserve"> 4</w:t>
      </w:r>
      <w:r w:rsidR="006A7293" w:rsidRPr="00DF2DB6">
        <w:rPr>
          <w:b/>
          <w:bCs/>
        </w:rPr>
        <w:t>.</w:t>
      </w:r>
      <w:r w:rsidR="003D0129">
        <w:rPr>
          <w:b/>
          <w:bCs/>
        </w:rPr>
        <w:t xml:space="preserve"> </w:t>
      </w:r>
      <w:r w:rsidR="000F2EEE" w:rsidRPr="00DF2DB6">
        <w:rPr>
          <w:b/>
          <w:bCs/>
        </w:rPr>
        <w:t>—</w:t>
      </w:r>
      <w:r w:rsidR="003D0129">
        <w:rPr>
          <w:b/>
          <w:bCs/>
        </w:rPr>
        <w:t xml:space="preserve"> </w:t>
      </w:r>
      <w:r w:rsidR="006A7293" w:rsidRPr="00D12950">
        <w:rPr>
          <w:b/>
          <w:bCs/>
        </w:rPr>
        <w:t xml:space="preserve">Boris </w:t>
      </w:r>
      <w:proofErr w:type="spellStart"/>
      <w:r w:rsidR="006A7293" w:rsidRPr="00D12950">
        <w:rPr>
          <w:b/>
          <w:bCs/>
        </w:rPr>
        <w:t>Klinch</w:t>
      </w:r>
      <w:proofErr w:type="spellEnd"/>
      <w:r w:rsidR="006A7293" w:rsidRPr="00D12950">
        <w:rPr>
          <w:b/>
          <w:bCs/>
        </w:rPr>
        <w:t xml:space="preserve"> (</w:t>
      </w:r>
      <w:r w:rsidR="00766CAC">
        <w:rPr>
          <w:b/>
          <w:bCs/>
        </w:rPr>
        <w:t xml:space="preserve">Russian, </w:t>
      </w:r>
      <w:r w:rsidR="006A7293" w:rsidRPr="00D12950">
        <w:rPr>
          <w:b/>
          <w:bCs/>
        </w:rPr>
        <w:t>189</w:t>
      </w:r>
      <w:r w:rsidR="00E2314C" w:rsidRPr="00D12950">
        <w:rPr>
          <w:b/>
          <w:bCs/>
        </w:rPr>
        <w:t>2–1</w:t>
      </w:r>
      <w:r w:rsidR="006A7293" w:rsidRPr="00D12950">
        <w:rPr>
          <w:b/>
          <w:bCs/>
        </w:rPr>
        <w:t>946)</w:t>
      </w:r>
      <w:r w:rsidR="00DF2DB6">
        <w:rPr>
          <w:i/>
          <w:iCs/>
        </w:rPr>
        <w:t xml:space="preserve">. </w:t>
      </w:r>
      <w:r w:rsidR="00BF4D6D">
        <w:rPr>
          <w:i/>
          <w:iCs/>
        </w:rPr>
        <w:t>“</w:t>
      </w:r>
      <w:proofErr w:type="spellStart"/>
      <w:r w:rsidR="00BF4D6D">
        <w:rPr>
          <w:i/>
          <w:iCs/>
        </w:rPr>
        <w:t>Krovovaia</w:t>
      </w:r>
      <w:proofErr w:type="spellEnd"/>
      <w:r w:rsidR="00BF4D6D">
        <w:rPr>
          <w:i/>
          <w:iCs/>
        </w:rPr>
        <w:t xml:space="preserve"> </w:t>
      </w:r>
      <w:proofErr w:type="spellStart"/>
      <w:r w:rsidR="00BF4D6D">
        <w:rPr>
          <w:i/>
          <w:iCs/>
        </w:rPr>
        <w:t>sobaka</w:t>
      </w:r>
      <w:proofErr w:type="spellEnd"/>
      <w:r w:rsidR="00BF4D6D">
        <w:rPr>
          <w:i/>
          <w:iCs/>
        </w:rPr>
        <w:t xml:space="preserve">,” </w:t>
      </w:r>
      <w:proofErr w:type="spellStart"/>
      <w:r w:rsidR="004821C1">
        <w:rPr>
          <w:i/>
          <w:iCs/>
        </w:rPr>
        <w:t>Noske</w:t>
      </w:r>
      <w:proofErr w:type="spellEnd"/>
      <w:r w:rsidR="00EF5AB7">
        <w:t xml:space="preserve"> (</w:t>
      </w:r>
      <w:r w:rsidR="00BF4D6D">
        <w:t>“</w:t>
      </w:r>
      <w:r w:rsidR="006A7293" w:rsidRPr="008406F4">
        <w:t>The bloody dog,</w:t>
      </w:r>
      <w:r w:rsidR="00BF4D6D">
        <w:t>”</w:t>
      </w:r>
      <w:r w:rsidR="006A7293" w:rsidRPr="008406F4">
        <w:t xml:space="preserve"> </w:t>
      </w:r>
      <w:proofErr w:type="spellStart"/>
      <w:r w:rsidR="006A7293" w:rsidRPr="008406F4">
        <w:t>Noske</w:t>
      </w:r>
      <w:proofErr w:type="spellEnd"/>
      <w:r w:rsidR="00EF5AB7">
        <w:t>),</w:t>
      </w:r>
      <w:r w:rsidR="006A7293" w:rsidRPr="008406F4">
        <w:t xml:space="preserve"> </w:t>
      </w:r>
      <w:r w:rsidR="00EF5AB7">
        <w:t xml:space="preserve">photomontage, </w:t>
      </w:r>
      <w:r w:rsidR="00F95B25" w:rsidRPr="004F725B">
        <w:t>1932</w:t>
      </w:r>
      <w:r w:rsidR="00EF5AB7">
        <w:t xml:space="preserve">. From </w:t>
      </w:r>
      <w:proofErr w:type="spellStart"/>
      <w:r w:rsidR="00E2314C" w:rsidRPr="00225F1B">
        <w:rPr>
          <w:i/>
          <w:iCs/>
        </w:rPr>
        <w:t>Proletarskoe</w:t>
      </w:r>
      <w:proofErr w:type="spellEnd"/>
      <w:r w:rsidR="00E2314C" w:rsidRPr="00225F1B">
        <w:rPr>
          <w:i/>
          <w:iCs/>
        </w:rPr>
        <w:t xml:space="preserve"> </w:t>
      </w:r>
      <w:proofErr w:type="spellStart"/>
      <w:r w:rsidR="00E2314C" w:rsidRPr="00225F1B">
        <w:rPr>
          <w:i/>
          <w:iCs/>
        </w:rPr>
        <w:t>foto</w:t>
      </w:r>
      <w:proofErr w:type="spellEnd"/>
      <w:r w:rsidR="00DF2DB6" w:rsidRPr="00225F1B">
        <w:rPr>
          <w:i/>
          <w:iCs/>
        </w:rPr>
        <w:t>,</w:t>
      </w:r>
      <w:r w:rsidR="006A7293" w:rsidRPr="00225F1B">
        <w:t xml:space="preserve"> no. 11 </w:t>
      </w:r>
      <w:r w:rsidR="00DF2DB6" w:rsidRPr="00225F1B">
        <w:t>(</w:t>
      </w:r>
      <w:r w:rsidR="006A7293" w:rsidRPr="00225F1B">
        <w:t>1932</w:t>
      </w:r>
      <w:r w:rsidR="00DF2DB6" w:rsidRPr="00225F1B">
        <w:t xml:space="preserve">): </w:t>
      </w:r>
      <w:r w:rsidR="00AB6202" w:rsidRPr="00225F1B">
        <w:t>29</w:t>
      </w:r>
      <w:r w:rsidR="00DF2DB6" w:rsidRPr="00225F1B">
        <w:t>.</w:t>
      </w:r>
      <w:r w:rsidR="00122028" w:rsidRPr="00225F1B">
        <w:t xml:space="preserve"> </w:t>
      </w:r>
      <w:r w:rsidR="00122028">
        <w:t xml:space="preserve">Los Angeles, Getty Research Institute, </w:t>
      </w:r>
      <w:r w:rsidR="00122028" w:rsidRPr="00122028">
        <w:t>85-S956</w:t>
      </w:r>
      <w:r w:rsidR="00122028">
        <w:t>.</w:t>
      </w:r>
    </w:p>
    <w:p w14:paraId="60947176" w14:textId="77777777" w:rsidR="00DF2DB6" w:rsidRPr="00CE6E46" w:rsidRDefault="00DF2DB6" w:rsidP="00D12950">
      <w:pPr>
        <w:pStyle w:val="AA-SL-BodyTextNoInd"/>
      </w:pPr>
    </w:p>
    <w:p w14:paraId="4A35073D" w14:textId="4598FEFB" w:rsidR="002254D3" w:rsidRPr="00756280" w:rsidRDefault="00CE6E46" w:rsidP="00D12950">
      <w:pPr>
        <w:pStyle w:val="AA-SL-BodyTextNoInd"/>
        <w:rPr>
          <w:b/>
          <w:bCs/>
        </w:rPr>
      </w:pPr>
      <w:r w:rsidRPr="006C4C28">
        <w:rPr>
          <w:b/>
          <w:bCs/>
        </w:rPr>
        <w:t>Fig.</w:t>
      </w:r>
      <w:r w:rsidR="00CB7B2C" w:rsidRPr="006C4C28">
        <w:rPr>
          <w:b/>
          <w:bCs/>
        </w:rPr>
        <w:t xml:space="preserve"> 5</w:t>
      </w:r>
      <w:r w:rsidR="00CB7B2C" w:rsidRPr="00DF2DB6">
        <w:rPr>
          <w:b/>
          <w:bCs/>
        </w:rPr>
        <w:t>.</w:t>
      </w:r>
      <w:r w:rsidR="008950A7">
        <w:rPr>
          <w:b/>
          <w:bCs/>
        </w:rPr>
        <w:t xml:space="preserve"> </w:t>
      </w:r>
      <w:r w:rsidR="000F2EEE" w:rsidRPr="00DF2DB6">
        <w:rPr>
          <w:b/>
          <w:bCs/>
        </w:rPr>
        <w:t>—</w:t>
      </w:r>
      <w:r w:rsidR="008950A7">
        <w:rPr>
          <w:b/>
          <w:bCs/>
        </w:rPr>
        <w:t xml:space="preserve"> </w:t>
      </w:r>
      <w:r w:rsidR="00CB7B2C" w:rsidRPr="00D12950">
        <w:rPr>
          <w:b/>
          <w:bCs/>
        </w:rPr>
        <w:t xml:space="preserve">Brigade KGK (Viktor </w:t>
      </w:r>
      <w:proofErr w:type="spellStart"/>
      <w:r w:rsidR="00CB7B2C" w:rsidRPr="00D12950">
        <w:rPr>
          <w:b/>
          <w:bCs/>
        </w:rPr>
        <w:t>Koretsky</w:t>
      </w:r>
      <w:proofErr w:type="spellEnd"/>
      <w:r w:rsidR="00CB7B2C" w:rsidRPr="00D12950">
        <w:rPr>
          <w:b/>
          <w:bCs/>
        </w:rPr>
        <w:t xml:space="preserve"> [190</w:t>
      </w:r>
      <w:r w:rsidR="00E2314C" w:rsidRPr="00D12950">
        <w:rPr>
          <w:b/>
          <w:bCs/>
        </w:rPr>
        <w:t>9–</w:t>
      </w:r>
      <w:r w:rsidR="00CB7B2C" w:rsidRPr="00D12950">
        <w:rPr>
          <w:b/>
          <w:bCs/>
        </w:rPr>
        <w:t xml:space="preserve">98], Vera </w:t>
      </w:r>
      <w:proofErr w:type="spellStart"/>
      <w:r w:rsidR="00CB7B2C" w:rsidRPr="00D12950">
        <w:rPr>
          <w:b/>
          <w:bCs/>
        </w:rPr>
        <w:t>Gitsevich</w:t>
      </w:r>
      <w:proofErr w:type="spellEnd"/>
      <w:r w:rsidR="00CB7B2C" w:rsidRPr="00D12950">
        <w:rPr>
          <w:b/>
          <w:bCs/>
        </w:rPr>
        <w:t xml:space="preserve"> [189</w:t>
      </w:r>
      <w:r w:rsidR="00E2314C" w:rsidRPr="00D12950">
        <w:rPr>
          <w:b/>
          <w:bCs/>
        </w:rPr>
        <w:t>7–1</w:t>
      </w:r>
      <w:r w:rsidR="00CB7B2C" w:rsidRPr="00D12950">
        <w:rPr>
          <w:b/>
          <w:bCs/>
        </w:rPr>
        <w:t xml:space="preserve">976], </w:t>
      </w:r>
      <w:r w:rsidR="007813B1">
        <w:rPr>
          <w:b/>
          <w:bCs/>
        </w:rPr>
        <w:t xml:space="preserve">and </w:t>
      </w:r>
      <w:r w:rsidR="00CB7B2C" w:rsidRPr="00D12950">
        <w:rPr>
          <w:b/>
          <w:bCs/>
        </w:rPr>
        <w:t xml:space="preserve">Boris </w:t>
      </w:r>
      <w:proofErr w:type="spellStart"/>
      <w:r w:rsidR="00CB7B2C" w:rsidRPr="00D12950">
        <w:rPr>
          <w:b/>
          <w:bCs/>
        </w:rPr>
        <w:t>Knoblok</w:t>
      </w:r>
      <w:proofErr w:type="spellEnd"/>
      <w:r w:rsidR="00CB7B2C" w:rsidRPr="00D12950">
        <w:rPr>
          <w:b/>
          <w:bCs/>
        </w:rPr>
        <w:t xml:space="preserve"> [190</w:t>
      </w:r>
      <w:r w:rsidR="00E2314C" w:rsidRPr="00D12950">
        <w:rPr>
          <w:b/>
          <w:bCs/>
        </w:rPr>
        <w:t>3–</w:t>
      </w:r>
      <w:r w:rsidR="00CB7B2C" w:rsidRPr="00D12950">
        <w:rPr>
          <w:b/>
          <w:bCs/>
        </w:rPr>
        <w:t>84])</w:t>
      </w:r>
      <w:r w:rsidR="00AE2756">
        <w:rPr>
          <w:b/>
          <w:bCs/>
        </w:rPr>
        <w:t>.</w:t>
      </w:r>
      <w:r w:rsidR="00756280">
        <w:rPr>
          <w:b/>
          <w:bCs/>
        </w:rPr>
        <w:t xml:space="preserve"> </w:t>
      </w:r>
      <w:r w:rsidR="00CB7B2C" w:rsidRPr="008406F4">
        <w:t xml:space="preserve">“We have smashed the enemies of the Party, the </w:t>
      </w:r>
      <w:r w:rsidR="00CB7B2C" w:rsidRPr="008406F4">
        <w:lastRenderedPageBreak/>
        <w:t>opportunists of all shades, the nationalist deviators of all kinds. But remnants of their ideology still live in the minds of individual members of the Party, and not infrequently they find expression</w:t>
      </w:r>
      <w:r w:rsidR="00AE2756">
        <w:t>.</w:t>
      </w:r>
      <w:r w:rsidR="00CB7B2C" w:rsidRPr="008406F4">
        <w:t xml:space="preserve">” </w:t>
      </w:r>
      <w:r w:rsidR="00E2314C" w:rsidRPr="008406F4">
        <w:rPr>
          <w:i/>
          <w:iCs/>
        </w:rPr>
        <w:t xml:space="preserve">From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8020A7">
        <w:rPr>
          <w:i/>
          <w:iCs/>
        </w:rPr>
        <w:t xml:space="preserve"> </w:t>
      </w:r>
      <w:r w:rsidR="008020A7" w:rsidRPr="00654298">
        <w:rPr>
          <w:i/>
          <w:iCs/>
        </w:rPr>
        <w:t>of the All-Union Communist Party (Bolsheviks)</w:t>
      </w:r>
      <w:r w:rsidR="00CB7B2C" w:rsidRPr="008406F4">
        <w:t xml:space="preserve">, </w:t>
      </w:r>
      <w:r w:rsidR="00AE2756">
        <w:t>1934,</w:t>
      </w:r>
      <w:r w:rsidR="00AE2756" w:rsidRPr="008406F4">
        <w:t xml:space="preserve"> </w:t>
      </w:r>
      <w:r w:rsidR="00CB7B2C" w:rsidRPr="008406F4">
        <w:t xml:space="preserve">no. 62, </w:t>
      </w:r>
      <w:r w:rsidR="00AE2756">
        <w:t>g</w:t>
      </w:r>
      <w:r w:rsidR="00CB7B2C" w:rsidRPr="008406F4">
        <w:t xml:space="preserve">elatin silver print, </w:t>
      </w:r>
      <w:r w:rsidR="00CB7B2C" w:rsidRPr="008950A7">
        <w:t>22</w:t>
      </w:r>
      <w:r w:rsidR="008406F4" w:rsidRPr="008950A7">
        <w:t>.</w:t>
      </w:r>
      <w:r w:rsidR="00E2314C" w:rsidRPr="008950A7">
        <w:t>7 </w:t>
      </w:r>
      <w:r w:rsidR="00AE2756" w:rsidRPr="008950A7">
        <w:sym w:font="Symbol" w:char="F0B4"/>
      </w:r>
      <w:r w:rsidR="00E2314C" w:rsidRPr="008950A7">
        <w:t> 1</w:t>
      </w:r>
      <w:r w:rsidR="00CB7B2C" w:rsidRPr="008950A7">
        <w:t>7 cm</w:t>
      </w:r>
      <w:r w:rsidR="00AE2756" w:rsidRPr="008950A7">
        <w:t xml:space="preserve">. </w:t>
      </w:r>
      <w:r w:rsidR="00CB7B2C" w:rsidRPr="008950A7">
        <w:t>Los</w:t>
      </w:r>
      <w:r w:rsidR="00CB7B2C" w:rsidRPr="008406F4">
        <w:t xml:space="preserve"> Angeles, Getty Research Institute, 2014.R.25</w:t>
      </w:r>
      <w:r w:rsidR="00AE2756">
        <w:t>.</w:t>
      </w:r>
    </w:p>
    <w:p w14:paraId="74723647" w14:textId="77777777" w:rsidR="00AE2756" w:rsidRPr="00CE6E46" w:rsidRDefault="00AE2756" w:rsidP="00D12950">
      <w:pPr>
        <w:pStyle w:val="AA-SL-BodyTextNoInd"/>
      </w:pPr>
    </w:p>
    <w:p w14:paraId="35A2926D" w14:textId="4A33A665" w:rsidR="007A58BA" w:rsidRPr="004A3E5D" w:rsidRDefault="00CE6E46" w:rsidP="00D12950">
      <w:pPr>
        <w:pStyle w:val="AA-SL-BodyTextNoInd"/>
      </w:pPr>
      <w:r w:rsidRPr="00CD60A1">
        <w:rPr>
          <w:b/>
          <w:bCs/>
        </w:rPr>
        <w:t>Fig.</w:t>
      </w:r>
      <w:r w:rsidR="002254D3" w:rsidRPr="00CD60A1">
        <w:rPr>
          <w:b/>
          <w:bCs/>
        </w:rPr>
        <w:t xml:space="preserve"> 6.</w:t>
      </w:r>
      <w:r w:rsidR="008950A7">
        <w:rPr>
          <w:b/>
          <w:bCs/>
        </w:rPr>
        <w:t xml:space="preserve"> </w:t>
      </w:r>
      <w:r w:rsidR="000F2EEE" w:rsidRPr="00CD60A1">
        <w:rPr>
          <w:b/>
          <w:bCs/>
        </w:rPr>
        <w:t>—</w:t>
      </w:r>
      <w:r w:rsidR="008950A7">
        <w:rPr>
          <w:b/>
          <w:bCs/>
        </w:rPr>
        <w:t xml:space="preserve"> </w:t>
      </w:r>
      <w:r w:rsidR="002254D3" w:rsidRPr="00D12950">
        <w:rPr>
          <w:b/>
          <w:bCs/>
        </w:rPr>
        <w:t xml:space="preserve">Brigade KGK (Viktor </w:t>
      </w:r>
      <w:proofErr w:type="spellStart"/>
      <w:r w:rsidR="002254D3" w:rsidRPr="00D12950">
        <w:rPr>
          <w:b/>
          <w:bCs/>
        </w:rPr>
        <w:t>Koretsky</w:t>
      </w:r>
      <w:proofErr w:type="spellEnd"/>
      <w:r w:rsidR="002254D3" w:rsidRPr="00D12950">
        <w:rPr>
          <w:b/>
          <w:bCs/>
        </w:rPr>
        <w:t xml:space="preserve"> [190</w:t>
      </w:r>
      <w:r w:rsidR="00E2314C" w:rsidRPr="00D12950">
        <w:rPr>
          <w:b/>
          <w:bCs/>
        </w:rPr>
        <w:t>9–</w:t>
      </w:r>
      <w:r w:rsidR="002254D3" w:rsidRPr="00D12950">
        <w:rPr>
          <w:b/>
          <w:bCs/>
        </w:rPr>
        <w:t xml:space="preserve">98], Vera </w:t>
      </w:r>
      <w:proofErr w:type="spellStart"/>
      <w:r w:rsidR="002254D3" w:rsidRPr="00D12950">
        <w:rPr>
          <w:b/>
          <w:bCs/>
        </w:rPr>
        <w:t>Gitsevich</w:t>
      </w:r>
      <w:proofErr w:type="spellEnd"/>
      <w:r w:rsidR="002254D3" w:rsidRPr="00D12950">
        <w:rPr>
          <w:b/>
          <w:bCs/>
        </w:rPr>
        <w:t xml:space="preserve"> [189</w:t>
      </w:r>
      <w:r w:rsidR="00E2314C" w:rsidRPr="00D12950">
        <w:rPr>
          <w:b/>
          <w:bCs/>
        </w:rPr>
        <w:t>7–1</w:t>
      </w:r>
      <w:r w:rsidR="002254D3" w:rsidRPr="00D12950">
        <w:rPr>
          <w:b/>
          <w:bCs/>
        </w:rPr>
        <w:t xml:space="preserve">976], </w:t>
      </w:r>
      <w:r w:rsidR="007813B1">
        <w:rPr>
          <w:b/>
          <w:bCs/>
        </w:rPr>
        <w:t xml:space="preserve">and </w:t>
      </w:r>
      <w:r w:rsidR="002254D3" w:rsidRPr="00D12950">
        <w:rPr>
          <w:b/>
          <w:bCs/>
        </w:rPr>
        <w:t xml:space="preserve">Boris </w:t>
      </w:r>
      <w:proofErr w:type="spellStart"/>
      <w:r w:rsidR="002254D3" w:rsidRPr="00D12950">
        <w:rPr>
          <w:b/>
          <w:bCs/>
        </w:rPr>
        <w:t>Knoblok</w:t>
      </w:r>
      <w:proofErr w:type="spellEnd"/>
      <w:r w:rsidR="002254D3" w:rsidRPr="00D12950">
        <w:rPr>
          <w:b/>
          <w:bCs/>
        </w:rPr>
        <w:t xml:space="preserve"> [190</w:t>
      </w:r>
      <w:r w:rsidR="00E2314C" w:rsidRPr="00D12950">
        <w:rPr>
          <w:b/>
          <w:bCs/>
        </w:rPr>
        <w:t>3–</w:t>
      </w:r>
      <w:r w:rsidR="002254D3" w:rsidRPr="00D12950">
        <w:rPr>
          <w:b/>
          <w:bCs/>
        </w:rPr>
        <w:t>84])</w:t>
      </w:r>
      <w:r w:rsidR="0047114C" w:rsidRPr="006C4C28">
        <w:rPr>
          <w:b/>
          <w:bCs/>
        </w:rPr>
        <w:t>.</w:t>
      </w:r>
      <w:r w:rsidR="0047114C">
        <w:t xml:space="preserve"> </w:t>
      </w:r>
      <w:r w:rsidR="002254D3" w:rsidRPr="008406F4">
        <w:t>“</w:t>
      </w:r>
      <w:r w:rsidR="0047114C">
        <w:t>T</w:t>
      </w:r>
      <w:r w:rsidR="002254D3" w:rsidRPr="008406F4">
        <w:t xml:space="preserve">here are two other types of executive who retard our work, hinder our work, and hold up </w:t>
      </w:r>
      <w:r w:rsidR="002254D3" w:rsidRPr="008F4497">
        <w:t>our advance</w:t>
      </w:r>
      <w:proofErr w:type="gramStart"/>
      <w:r w:rsidR="0047114C" w:rsidRPr="008F4497">
        <w:t>.</w:t>
      </w:r>
      <w:r w:rsidR="00E2314C" w:rsidRPr="008F4497">
        <w:t xml:space="preserve"> . . .</w:t>
      </w:r>
      <w:proofErr w:type="gramEnd"/>
      <w:r w:rsidR="00E2314C" w:rsidRPr="008F4497">
        <w:t xml:space="preserve"> </w:t>
      </w:r>
      <w:r w:rsidR="005E29E5" w:rsidRPr="008F4497">
        <w:t>P</w:t>
      </w:r>
      <w:r w:rsidR="002254D3" w:rsidRPr="008F4497">
        <w:t>eople</w:t>
      </w:r>
      <w:r w:rsidR="002254D3" w:rsidRPr="008406F4">
        <w:t xml:space="preserve"> who have become </w:t>
      </w:r>
      <w:r w:rsidR="00E2314C">
        <w:t>bigwigs</w:t>
      </w:r>
      <w:r w:rsidR="002254D3" w:rsidRPr="008406F4">
        <w:t>, who consider that Pa</w:t>
      </w:r>
      <w:r w:rsidR="002254D3" w:rsidRPr="008F4497">
        <w:t>rty decisions and Soviet laws are not written for them, but for fools</w:t>
      </w:r>
      <w:proofErr w:type="gramStart"/>
      <w:r w:rsidR="001D1B0F" w:rsidRPr="008F4497">
        <w:t>.</w:t>
      </w:r>
      <w:r w:rsidR="00E2314C" w:rsidRPr="008F4497">
        <w:t xml:space="preserve"> . . .</w:t>
      </w:r>
      <w:proofErr w:type="gramEnd"/>
      <w:r w:rsidR="00E2314C" w:rsidRPr="008F4497">
        <w:t xml:space="preserve"> </w:t>
      </w:r>
      <w:r w:rsidR="008F4497" w:rsidRPr="008F4497">
        <w:t>A</w:t>
      </w:r>
      <w:r w:rsidR="002254D3" w:rsidRPr="008F4497">
        <w:t>nd</w:t>
      </w:r>
      <w:r w:rsidR="00E2314C" w:rsidRPr="008F4497">
        <w:t xml:space="preserve"> . . . </w:t>
      </w:r>
      <w:r w:rsidR="002254D3" w:rsidRPr="008F4497">
        <w:t>honest</w:t>
      </w:r>
      <w:r w:rsidR="002254D3" w:rsidRPr="008406F4">
        <w:t xml:space="preserve"> windbags (</w:t>
      </w:r>
      <w:r w:rsidR="002254D3" w:rsidRPr="006C4C28">
        <w:rPr>
          <w:i/>
          <w:iCs/>
        </w:rPr>
        <w:t>laughter</w:t>
      </w:r>
      <w:r w:rsidR="002254D3" w:rsidRPr="008406F4">
        <w:t>), people who are honest and loyal to Soviet power, but who are incapable of leadership, incapable of organizing anything</w:t>
      </w:r>
      <w:r w:rsidR="000163A6">
        <w:t>.</w:t>
      </w:r>
      <w:r w:rsidR="002254D3" w:rsidRPr="008406F4">
        <w:t xml:space="preserve">” </w:t>
      </w:r>
      <w:r w:rsidR="00E2314C" w:rsidRPr="008406F4">
        <w:rPr>
          <w:i/>
          <w:iCs/>
        </w:rPr>
        <w:t xml:space="preserve">From the </w:t>
      </w:r>
      <w:r w:rsidR="007378A3">
        <w:rPr>
          <w:i/>
          <w:iCs/>
        </w:rPr>
        <w:t>16th</w:t>
      </w:r>
      <w:r w:rsidR="00E2314C" w:rsidRPr="008406F4">
        <w:rPr>
          <w:i/>
          <w:iCs/>
        </w:rPr>
        <w:t xml:space="preserve"> to the </w:t>
      </w:r>
      <w:r w:rsidR="007378A3">
        <w:rPr>
          <w:i/>
          <w:iCs/>
        </w:rPr>
        <w:t>17th</w:t>
      </w:r>
      <w:r w:rsidR="00E2314C" w:rsidRPr="008406F4">
        <w:rPr>
          <w:i/>
          <w:iCs/>
        </w:rPr>
        <w:t xml:space="preserve"> Congress</w:t>
      </w:r>
      <w:r w:rsidR="008020A7">
        <w:rPr>
          <w:i/>
          <w:iCs/>
        </w:rPr>
        <w:t xml:space="preserve"> </w:t>
      </w:r>
      <w:r w:rsidR="008020A7" w:rsidRPr="00654298">
        <w:rPr>
          <w:i/>
          <w:iCs/>
        </w:rPr>
        <w:t>of the All-Union Communist Party (Bolsheviks)</w:t>
      </w:r>
      <w:r w:rsidR="002254D3" w:rsidRPr="008406F4">
        <w:t xml:space="preserve">, </w:t>
      </w:r>
      <w:r w:rsidR="000163A6">
        <w:t>1934,</w:t>
      </w:r>
      <w:r w:rsidR="000163A6" w:rsidRPr="008406F4">
        <w:t xml:space="preserve"> </w:t>
      </w:r>
      <w:r w:rsidR="002254D3" w:rsidRPr="008406F4">
        <w:t>no. 70</w:t>
      </w:r>
      <w:r w:rsidR="000163A6">
        <w:t>,</w:t>
      </w:r>
      <w:r w:rsidR="002254D3" w:rsidRPr="008406F4">
        <w:t xml:space="preserve"> </w:t>
      </w:r>
      <w:r w:rsidR="000163A6">
        <w:t>g</w:t>
      </w:r>
      <w:r w:rsidR="002254D3" w:rsidRPr="008406F4">
        <w:t xml:space="preserve">elatin silver print, </w:t>
      </w:r>
      <w:r w:rsidR="002254D3" w:rsidRPr="008950A7">
        <w:t>22.</w:t>
      </w:r>
      <w:r w:rsidR="00E2314C" w:rsidRPr="008950A7">
        <w:t>7</w:t>
      </w:r>
      <w:r w:rsidR="000163A6" w:rsidRPr="008950A7">
        <w:t xml:space="preserve"> </w:t>
      </w:r>
      <w:r w:rsidR="000163A6" w:rsidRPr="008950A7">
        <w:sym w:font="Symbol" w:char="F0B4"/>
      </w:r>
      <w:r w:rsidR="000163A6" w:rsidRPr="008950A7">
        <w:t xml:space="preserve"> </w:t>
      </w:r>
      <w:r w:rsidR="00E2314C" w:rsidRPr="008950A7">
        <w:t>1</w:t>
      </w:r>
      <w:r w:rsidR="002254D3" w:rsidRPr="008950A7">
        <w:t>7 cm</w:t>
      </w:r>
      <w:r w:rsidR="00293F18" w:rsidRPr="004A3E5D">
        <w:t>.</w:t>
      </w:r>
      <w:r w:rsidR="000163A6" w:rsidRPr="004A3E5D">
        <w:t xml:space="preserve"> </w:t>
      </w:r>
      <w:r w:rsidR="002254D3" w:rsidRPr="004A3E5D">
        <w:t>Los Angeles, Getty Research Institute, 2014.R.25</w:t>
      </w:r>
      <w:r w:rsidR="000163A6" w:rsidRPr="004A3E5D">
        <w:t>.</w:t>
      </w:r>
    </w:p>
    <w:p w14:paraId="7A921AD7" w14:textId="77777777" w:rsidR="008020A7" w:rsidRPr="004A3E5D" w:rsidRDefault="008020A7" w:rsidP="00D12950">
      <w:pPr>
        <w:pStyle w:val="AA-SL-BodyTextNoInd"/>
      </w:pPr>
    </w:p>
    <w:p w14:paraId="792CC6CD" w14:textId="6701EF4B" w:rsidR="0084171E" w:rsidRPr="000B156B" w:rsidRDefault="00CE6E46" w:rsidP="00D12950">
      <w:pPr>
        <w:pStyle w:val="AA-SL-BodyTextNoInd"/>
      </w:pPr>
      <w:r w:rsidRPr="000B156B">
        <w:rPr>
          <w:b/>
          <w:bCs/>
        </w:rPr>
        <w:t>Fig.</w:t>
      </w:r>
      <w:r w:rsidR="007A58BA" w:rsidRPr="000B156B">
        <w:rPr>
          <w:b/>
          <w:bCs/>
        </w:rPr>
        <w:t xml:space="preserve"> 7.</w:t>
      </w:r>
      <w:r w:rsidR="008313DF">
        <w:rPr>
          <w:b/>
          <w:bCs/>
        </w:rPr>
        <w:t xml:space="preserve"> </w:t>
      </w:r>
      <w:r w:rsidR="000F2EEE" w:rsidRPr="000B156B">
        <w:rPr>
          <w:b/>
          <w:bCs/>
        </w:rPr>
        <w:t>—</w:t>
      </w:r>
      <w:r w:rsidR="008313DF">
        <w:rPr>
          <w:b/>
          <w:bCs/>
        </w:rPr>
        <w:t xml:space="preserve"> </w:t>
      </w:r>
      <w:r w:rsidR="00293F18" w:rsidRPr="000B156B">
        <w:rPr>
          <w:b/>
          <w:bCs/>
        </w:rPr>
        <w:t>Artist u</w:t>
      </w:r>
      <w:r w:rsidR="007A58BA" w:rsidRPr="000B156B">
        <w:rPr>
          <w:b/>
          <w:bCs/>
        </w:rPr>
        <w:t>nknown</w:t>
      </w:r>
      <w:r w:rsidR="00293F18" w:rsidRPr="000B156B">
        <w:rPr>
          <w:b/>
          <w:bCs/>
        </w:rPr>
        <w:t>.</w:t>
      </w:r>
      <w:r w:rsidR="00380FC1" w:rsidRPr="000B156B">
        <w:rPr>
          <w:b/>
          <w:bCs/>
        </w:rPr>
        <w:t xml:space="preserve"> </w:t>
      </w:r>
      <w:r w:rsidR="00380FC1" w:rsidRPr="000B156B">
        <w:t xml:space="preserve">“The Social </w:t>
      </w:r>
      <w:r w:rsidR="00BF06F5" w:rsidRPr="000B156B">
        <w:t>Democrat</w:t>
      </w:r>
      <w:r w:rsidR="001F3C3B" w:rsidRPr="000B156B">
        <w:t xml:space="preserve"> </w:t>
      </w:r>
      <w:proofErr w:type="spellStart"/>
      <w:r w:rsidR="007A58BA" w:rsidRPr="000B156B">
        <w:t>Grzesinski</w:t>
      </w:r>
      <w:proofErr w:type="spellEnd"/>
      <w:r w:rsidR="007A58BA" w:rsidRPr="000B156B">
        <w:t>,</w:t>
      </w:r>
      <w:r w:rsidR="001E0152" w:rsidRPr="000B156B">
        <w:t>”</w:t>
      </w:r>
      <w:r w:rsidR="007A58BA" w:rsidRPr="000B156B">
        <w:t xml:space="preserve"> </w:t>
      </w:r>
      <w:r w:rsidR="0060330E" w:rsidRPr="000B156B">
        <w:t xml:space="preserve">from </w:t>
      </w:r>
      <w:proofErr w:type="spellStart"/>
      <w:r w:rsidR="00E2314C" w:rsidRPr="000B156B">
        <w:rPr>
          <w:i/>
          <w:iCs/>
        </w:rPr>
        <w:t>Proletarskoe</w:t>
      </w:r>
      <w:proofErr w:type="spellEnd"/>
      <w:r w:rsidR="00E2314C" w:rsidRPr="000B156B">
        <w:rPr>
          <w:i/>
          <w:iCs/>
        </w:rPr>
        <w:t xml:space="preserve"> </w:t>
      </w:r>
      <w:proofErr w:type="spellStart"/>
      <w:r w:rsidR="00E2314C" w:rsidRPr="000B156B">
        <w:rPr>
          <w:i/>
          <w:iCs/>
        </w:rPr>
        <w:t>foto</w:t>
      </w:r>
      <w:proofErr w:type="spellEnd"/>
      <w:r w:rsidR="00957108" w:rsidRPr="000B156B">
        <w:rPr>
          <w:i/>
          <w:iCs/>
        </w:rPr>
        <w:t>,</w:t>
      </w:r>
      <w:r w:rsidR="007A58BA" w:rsidRPr="000B156B">
        <w:t xml:space="preserve"> no. 3 </w:t>
      </w:r>
      <w:r w:rsidR="00957108" w:rsidRPr="000B156B">
        <w:t>(</w:t>
      </w:r>
      <w:r w:rsidR="007A58BA" w:rsidRPr="000B156B">
        <w:t>1932</w:t>
      </w:r>
      <w:r w:rsidR="00957108" w:rsidRPr="000B156B">
        <w:t>)</w:t>
      </w:r>
      <w:r w:rsidR="00613C5C" w:rsidRPr="000B156B">
        <w:t>: 7</w:t>
      </w:r>
      <w:r w:rsidR="001F3C3B" w:rsidRPr="000B156B">
        <w:t>.</w:t>
      </w:r>
      <w:r w:rsidR="00122028" w:rsidRPr="000B156B">
        <w:t xml:space="preserve"> Los Angeles, Getty Research Institute, 85-S956.</w:t>
      </w:r>
    </w:p>
    <w:p w14:paraId="644DA31E" w14:textId="77777777" w:rsidR="008020A7" w:rsidRPr="000B156B" w:rsidRDefault="008020A7" w:rsidP="00D12950">
      <w:pPr>
        <w:pStyle w:val="AA-SL-BodyTextNoInd"/>
      </w:pPr>
    </w:p>
    <w:p w14:paraId="63776EFA" w14:textId="2AB2B74D" w:rsidR="0084171E" w:rsidRPr="000B156B" w:rsidRDefault="00CE6E46" w:rsidP="00D12950">
      <w:pPr>
        <w:pStyle w:val="AA-SL-BodyTextNoInd"/>
      </w:pPr>
      <w:r w:rsidRPr="000B156B">
        <w:rPr>
          <w:b/>
          <w:bCs/>
        </w:rPr>
        <w:t>Fig</w:t>
      </w:r>
      <w:r w:rsidR="007D71E5" w:rsidRPr="000B156B">
        <w:rPr>
          <w:b/>
          <w:bCs/>
        </w:rPr>
        <w:t>s</w:t>
      </w:r>
      <w:r w:rsidRPr="000B156B">
        <w:rPr>
          <w:b/>
          <w:bCs/>
        </w:rPr>
        <w:t>.</w:t>
      </w:r>
      <w:r w:rsidR="0084171E" w:rsidRPr="000B156B">
        <w:rPr>
          <w:b/>
          <w:bCs/>
        </w:rPr>
        <w:t xml:space="preserve"> </w:t>
      </w:r>
      <w:r w:rsidR="00D10A88" w:rsidRPr="000B156B">
        <w:rPr>
          <w:b/>
          <w:bCs/>
        </w:rPr>
        <w:t>8a–c</w:t>
      </w:r>
      <w:r w:rsidR="0084171E" w:rsidRPr="000B156B">
        <w:rPr>
          <w:b/>
          <w:bCs/>
        </w:rPr>
        <w:t>.</w:t>
      </w:r>
      <w:r w:rsidR="008313DF">
        <w:rPr>
          <w:b/>
          <w:bCs/>
        </w:rPr>
        <w:t xml:space="preserve"> </w:t>
      </w:r>
      <w:r w:rsidR="000F2EEE" w:rsidRPr="000B156B">
        <w:rPr>
          <w:b/>
          <w:bCs/>
        </w:rPr>
        <w:t>—</w:t>
      </w:r>
      <w:r w:rsidR="008313DF">
        <w:rPr>
          <w:b/>
          <w:bCs/>
        </w:rPr>
        <w:t xml:space="preserve"> </w:t>
      </w:r>
      <w:r w:rsidR="0084171E" w:rsidRPr="000B156B">
        <w:rPr>
          <w:b/>
          <w:bCs/>
        </w:rPr>
        <w:t>Pavel Petrov-</w:t>
      </w:r>
      <w:proofErr w:type="spellStart"/>
      <w:r w:rsidR="0084171E" w:rsidRPr="000B156B">
        <w:rPr>
          <w:b/>
          <w:bCs/>
        </w:rPr>
        <w:t>Bytov</w:t>
      </w:r>
      <w:proofErr w:type="spellEnd"/>
      <w:r w:rsidR="0084171E" w:rsidRPr="000B156B">
        <w:rPr>
          <w:b/>
          <w:bCs/>
        </w:rPr>
        <w:t xml:space="preserve"> (</w:t>
      </w:r>
      <w:r w:rsidR="0085520B">
        <w:rPr>
          <w:b/>
          <w:bCs/>
        </w:rPr>
        <w:t>Russian,</w:t>
      </w:r>
      <w:r w:rsidR="00E51402" w:rsidRPr="000B156B">
        <w:rPr>
          <w:b/>
          <w:bCs/>
        </w:rPr>
        <w:t xml:space="preserve"> </w:t>
      </w:r>
      <w:r w:rsidR="0084171E" w:rsidRPr="000B156B">
        <w:rPr>
          <w:b/>
          <w:bCs/>
        </w:rPr>
        <w:t>189</w:t>
      </w:r>
      <w:r w:rsidR="00E2314C" w:rsidRPr="000B156B">
        <w:rPr>
          <w:b/>
          <w:bCs/>
        </w:rPr>
        <w:t>5–1</w:t>
      </w:r>
      <w:r w:rsidR="0084171E" w:rsidRPr="000B156B">
        <w:rPr>
          <w:b/>
          <w:bCs/>
        </w:rPr>
        <w:t>960)</w:t>
      </w:r>
      <w:r w:rsidR="00D847C3" w:rsidRPr="000B156B">
        <w:rPr>
          <w:b/>
          <w:bCs/>
        </w:rPr>
        <w:t>, director</w:t>
      </w:r>
      <w:r w:rsidR="00D847C3" w:rsidRPr="000B156B">
        <w:rPr>
          <w:i/>
          <w:iCs/>
        </w:rPr>
        <w:t xml:space="preserve">. </w:t>
      </w:r>
      <w:r w:rsidR="004E33F0" w:rsidRPr="000B156B">
        <w:t>Screen captures</w:t>
      </w:r>
      <w:r w:rsidR="00D847C3" w:rsidRPr="000B156B">
        <w:t xml:space="preserve"> from the film</w:t>
      </w:r>
      <w:r w:rsidR="00D847C3" w:rsidRPr="000B156B">
        <w:rPr>
          <w:i/>
          <w:iCs/>
        </w:rPr>
        <w:t xml:space="preserve"> </w:t>
      </w:r>
      <w:r w:rsidR="00E2314C" w:rsidRPr="000B156B">
        <w:rPr>
          <w:i/>
          <w:iCs/>
        </w:rPr>
        <w:t>Cain and Artem</w:t>
      </w:r>
      <w:r w:rsidR="0084171E" w:rsidRPr="000B156B">
        <w:t>, 1929</w:t>
      </w:r>
      <w:r w:rsidR="00D847C3" w:rsidRPr="000B156B">
        <w:t>. Images courtesy</w:t>
      </w:r>
      <w:r w:rsidR="0084171E" w:rsidRPr="000B156B">
        <w:t xml:space="preserve"> </w:t>
      </w:r>
      <w:r w:rsidR="00EC4A9C" w:rsidRPr="000B156B">
        <w:t>University of California</w:t>
      </w:r>
      <w:r w:rsidR="00D7535E" w:rsidRPr="000B156B">
        <w:t>,</w:t>
      </w:r>
      <w:r w:rsidR="00EC4A9C" w:rsidRPr="000B156B">
        <w:t xml:space="preserve"> Berkeley, Berkeley Art Museum and Pacific Film Archive Library</w:t>
      </w:r>
      <w:r w:rsidR="00D847C3" w:rsidRPr="000B156B">
        <w:t>.</w:t>
      </w:r>
    </w:p>
    <w:p w14:paraId="48C28B6B" w14:textId="77777777" w:rsidR="008020A7" w:rsidRPr="000B156B" w:rsidRDefault="008020A7" w:rsidP="00D12950">
      <w:pPr>
        <w:pStyle w:val="AA-SL-BodyTextNoInd"/>
      </w:pPr>
    </w:p>
    <w:p w14:paraId="5B9A9C1B" w14:textId="3D9029CF" w:rsidR="004B77DC" w:rsidRDefault="00CE6E46" w:rsidP="00D12950">
      <w:pPr>
        <w:pStyle w:val="AA-SL-BodyTextNoInd"/>
      </w:pPr>
      <w:r w:rsidRPr="000B156B">
        <w:rPr>
          <w:b/>
          <w:bCs/>
        </w:rPr>
        <w:t>Fig.</w:t>
      </w:r>
      <w:r w:rsidR="004B77DC" w:rsidRPr="000B156B">
        <w:rPr>
          <w:b/>
          <w:bCs/>
        </w:rPr>
        <w:t xml:space="preserve"> 9.</w:t>
      </w:r>
      <w:r w:rsidR="008313DF">
        <w:rPr>
          <w:b/>
          <w:bCs/>
        </w:rPr>
        <w:t xml:space="preserve"> </w:t>
      </w:r>
      <w:r w:rsidR="000F2EEE" w:rsidRPr="000B156B">
        <w:rPr>
          <w:b/>
          <w:bCs/>
        </w:rPr>
        <w:t>—</w:t>
      </w:r>
      <w:r w:rsidR="008313DF">
        <w:rPr>
          <w:b/>
          <w:bCs/>
        </w:rPr>
        <w:t xml:space="preserve"> </w:t>
      </w:r>
      <w:r w:rsidR="004B77DC" w:rsidRPr="000B156B">
        <w:rPr>
          <w:b/>
          <w:bCs/>
        </w:rPr>
        <w:t>Herbert</w:t>
      </w:r>
      <w:r w:rsidR="004B77DC" w:rsidRPr="00D12950">
        <w:rPr>
          <w:b/>
          <w:bCs/>
        </w:rPr>
        <w:t xml:space="preserve"> George Ponting (</w:t>
      </w:r>
      <w:r w:rsidR="00200CC5">
        <w:rPr>
          <w:b/>
          <w:bCs/>
        </w:rPr>
        <w:t xml:space="preserve">English, </w:t>
      </w:r>
      <w:r w:rsidR="004B77DC" w:rsidRPr="00D12950">
        <w:rPr>
          <w:b/>
          <w:bCs/>
        </w:rPr>
        <w:t>187</w:t>
      </w:r>
      <w:r w:rsidR="00E2314C" w:rsidRPr="00D12950">
        <w:rPr>
          <w:b/>
          <w:bCs/>
        </w:rPr>
        <w:t>0–1</w:t>
      </w:r>
      <w:r w:rsidR="004B77DC" w:rsidRPr="00D12950">
        <w:rPr>
          <w:b/>
          <w:bCs/>
        </w:rPr>
        <w:t>935)</w:t>
      </w:r>
      <w:r w:rsidR="004A7A58">
        <w:rPr>
          <w:b/>
          <w:bCs/>
        </w:rPr>
        <w:t>.</w:t>
      </w:r>
      <w:r w:rsidR="004A7A58">
        <w:rPr>
          <w:i/>
          <w:iCs/>
        </w:rPr>
        <w:t xml:space="preserve"> </w:t>
      </w:r>
      <w:r w:rsidR="00E2314C" w:rsidRPr="008406F4">
        <w:rPr>
          <w:i/>
          <w:iCs/>
        </w:rPr>
        <w:t xml:space="preserve">Camera </w:t>
      </w:r>
      <w:r w:rsidR="00E2314C" w:rsidRPr="000B156B">
        <w:rPr>
          <w:i/>
          <w:iCs/>
        </w:rPr>
        <w:t>Caricature</w:t>
      </w:r>
      <w:r w:rsidR="004B77DC" w:rsidRPr="000B156B">
        <w:t>, ca. 1927</w:t>
      </w:r>
      <w:r w:rsidR="004A7A58" w:rsidRPr="000B156B">
        <w:t xml:space="preserve">, </w:t>
      </w:r>
      <w:r w:rsidR="00954F26" w:rsidRPr="000B156B">
        <w:t>gelatin-silver prints mounted on card</w:t>
      </w:r>
      <w:r w:rsidR="004A7A58" w:rsidRPr="000B156B">
        <w:t xml:space="preserve">, </w:t>
      </w:r>
      <w:r w:rsidR="00985903" w:rsidRPr="00D55707">
        <w:t>49.5</w:t>
      </w:r>
      <w:r w:rsidR="00985903">
        <w:t xml:space="preserve"> </w:t>
      </w:r>
      <w:r w:rsidR="008313DF">
        <w:sym w:font="Symbol" w:char="F0B4"/>
      </w:r>
      <w:r w:rsidR="00985903" w:rsidRPr="00D55707">
        <w:t xml:space="preserve"> </w:t>
      </w:r>
      <w:r w:rsidR="00D55707" w:rsidRPr="00D55707">
        <w:t>35.6 cm (grid)</w:t>
      </w:r>
      <w:r w:rsidR="004A7A58" w:rsidRPr="000B156B">
        <w:t xml:space="preserve">. London, </w:t>
      </w:r>
      <w:r w:rsidR="004B77DC" w:rsidRPr="000B156B">
        <w:t>Victoria</w:t>
      </w:r>
      <w:r w:rsidR="004B77DC" w:rsidRPr="008406F4">
        <w:t xml:space="preserve"> and Albert </w:t>
      </w:r>
      <w:r w:rsidR="004B77DC" w:rsidRPr="008406F4">
        <w:lastRenderedPageBreak/>
        <w:t>Museum</w:t>
      </w:r>
      <w:r w:rsidR="004A7A58">
        <w:t>,</w:t>
      </w:r>
      <w:r w:rsidR="004B77DC" w:rsidRPr="008406F4">
        <w:t xml:space="preserve"> RPS.333</w:t>
      </w:r>
      <w:r w:rsidR="00E2314C" w:rsidRPr="008406F4">
        <w:t>6</w:t>
      </w:r>
      <w:r w:rsidR="00E2314C">
        <w:t>–</w:t>
      </w:r>
      <w:r w:rsidR="00E2314C" w:rsidRPr="008406F4">
        <w:t>2</w:t>
      </w:r>
      <w:r w:rsidR="004B77DC" w:rsidRPr="008406F4">
        <w:t>018</w:t>
      </w:r>
      <w:r w:rsidR="004A7A58">
        <w:t xml:space="preserve">. Image </w:t>
      </w:r>
      <w:r w:rsidR="00B43157" w:rsidRPr="00B43157">
        <w:t xml:space="preserve">© </w:t>
      </w:r>
      <w:r w:rsidR="0051320A" w:rsidRPr="0051320A">
        <w:t xml:space="preserve">Royal Photographic Society Collection / </w:t>
      </w:r>
      <w:r w:rsidR="00B43157" w:rsidRPr="00B43157">
        <w:t>Victoria and Albert Museum, London</w:t>
      </w:r>
      <w:r w:rsidR="004A7A58">
        <w:t>.</w:t>
      </w:r>
    </w:p>
    <w:p w14:paraId="3F081282" w14:textId="77777777" w:rsidR="008020A7" w:rsidRPr="008406F4" w:rsidRDefault="008020A7" w:rsidP="00D12950">
      <w:pPr>
        <w:pStyle w:val="AA-SL-BodyTextNoInd"/>
      </w:pPr>
    </w:p>
    <w:p w14:paraId="5B5EBC99" w14:textId="59CC96F3" w:rsidR="009D7B03" w:rsidRPr="00820B22" w:rsidRDefault="00CE6E46" w:rsidP="00D12950">
      <w:pPr>
        <w:pStyle w:val="AA-SL-BodyTextNoInd"/>
      </w:pPr>
      <w:r w:rsidRPr="00B50BE8">
        <w:rPr>
          <w:b/>
          <w:bCs/>
        </w:rPr>
        <w:t>Fig.</w:t>
      </w:r>
      <w:r w:rsidR="009D7B03" w:rsidRPr="00B50BE8">
        <w:rPr>
          <w:b/>
          <w:bCs/>
        </w:rPr>
        <w:t xml:space="preserve"> 10.</w:t>
      </w:r>
      <w:r w:rsidR="008313DF">
        <w:rPr>
          <w:b/>
          <w:bCs/>
        </w:rPr>
        <w:t xml:space="preserve"> </w:t>
      </w:r>
      <w:r w:rsidR="000F2EEE" w:rsidRPr="00B50BE8">
        <w:rPr>
          <w:b/>
          <w:bCs/>
        </w:rPr>
        <w:t>—</w:t>
      </w:r>
      <w:r w:rsidR="008313DF">
        <w:rPr>
          <w:b/>
          <w:bCs/>
        </w:rPr>
        <w:t xml:space="preserve"> </w:t>
      </w:r>
      <w:r w:rsidR="009D7B03" w:rsidRPr="00B50BE8">
        <w:rPr>
          <w:b/>
          <w:bCs/>
        </w:rPr>
        <w:t xml:space="preserve">Aleksandr </w:t>
      </w:r>
      <w:proofErr w:type="spellStart"/>
      <w:r w:rsidR="009D7B03" w:rsidRPr="00B50BE8">
        <w:rPr>
          <w:b/>
          <w:bCs/>
        </w:rPr>
        <w:t>Zhitomirsky</w:t>
      </w:r>
      <w:proofErr w:type="spellEnd"/>
      <w:r w:rsidR="009D7B03" w:rsidRPr="00B50BE8">
        <w:rPr>
          <w:b/>
          <w:bCs/>
        </w:rPr>
        <w:t xml:space="preserve"> (</w:t>
      </w:r>
      <w:r w:rsidR="00D37FF3">
        <w:rPr>
          <w:b/>
          <w:bCs/>
        </w:rPr>
        <w:t xml:space="preserve">Russian, </w:t>
      </w:r>
      <w:r w:rsidR="009D7B03" w:rsidRPr="00B50BE8">
        <w:rPr>
          <w:b/>
          <w:bCs/>
        </w:rPr>
        <w:t>190</w:t>
      </w:r>
      <w:r w:rsidR="00E2314C" w:rsidRPr="00B50BE8">
        <w:rPr>
          <w:b/>
          <w:bCs/>
        </w:rPr>
        <w:t>7–</w:t>
      </w:r>
      <w:r w:rsidR="009D7B03" w:rsidRPr="00B50BE8">
        <w:rPr>
          <w:b/>
          <w:bCs/>
        </w:rPr>
        <w:t>93)</w:t>
      </w:r>
      <w:r w:rsidR="00982E61" w:rsidRPr="00B50BE8">
        <w:rPr>
          <w:b/>
          <w:bCs/>
        </w:rPr>
        <w:t>.</w:t>
      </w:r>
      <w:r w:rsidR="00982E61" w:rsidRPr="00B50BE8">
        <w:t xml:space="preserve"> </w:t>
      </w:r>
      <w:r w:rsidR="009D7B03" w:rsidRPr="00B50BE8">
        <w:t>“There are lucky devils and unlucky ones,”</w:t>
      </w:r>
      <w:r w:rsidR="00AB5551" w:rsidRPr="00B50BE8">
        <w:t xml:space="preserve"> cover of</w:t>
      </w:r>
      <w:r w:rsidR="009D7B03" w:rsidRPr="00B50BE8">
        <w:t xml:space="preserve"> </w:t>
      </w:r>
      <w:r w:rsidR="00E2314C" w:rsidRPr="00B50BE8">
        <w:rPr>
          <w:i/>
          <w:iCs/>
        </w:rPr>
        <w:t>Front-</w:t>
      </w:r>
      <w:proofErr w:type="spellStart"/>
      <w:r w:rsidR="00E2314C" w:rsidRPr="00B50BE8">
        <w:rPr>
          <w:i/>
          <w:iCs/>
        </w:rPr>
        <w:t>Illustrierte</w:t>
      </w:r>
      <w:proofErr w:type="spellEnd"/>
      <w:r w:rsidR="009D7B03" w:rsidRPr="00B50BE8">
        <w:t>,</w:t>
      </w:r>
      <w:r w:rsidR="00AB5551" w:rsidRPr="00B50BE8">
        <w:t xml:space="preserve"> no. 10</w:t>
      </w:r>
      <w:r w:rsidR="00C86C39" w:rsidRPr="00B50BE8">
        <w:t>,</w:t>
      </w:r>
      <w:r w:rsidR="00AB5551" w:rsidRPr="00B50BE8">
        <w:t xml:space="preserve"> </w:t>
      </w:r>
      <w:r w:rsidR="009D7B03" w:rsidRPr="00B50BE8">
        <w:t>April 1943</w:t>
      </w:r>
      <w:r w:rsidR="00AB5551" w:rsidRPr="00B50BE8">
        <w:t xml:space="preserve">. </w:t>
      </w:r>
      <w:r w:rsidR="00B50BE8" w:rsidRPr="00B50BE8">
        <w:t xml:space="preserve">Prague, </w:t>
      </w:r>
      <w:r w:rsidR="00A2663E" w:rsidRPr="00B50BE8">
        <w:t xml:space="preserve">Ne </w:t>
      </w:r>
      <w:proofErr w:type="spellStart"/>
      <w:r w:rsidR="00A2663E" w:rsidRPr="00B50BE8">
        <w:t>Boltai</w:t>
      </w:r>
      <w:proofErr w:type="spellEnd"/>
      <w:r w:rsidR="00A2663E" w:rsidRPr="00B50BE8">
        <w:t>! Collection</w:t>
      </w:r>
      <w:r w:rsidR="000A53EF" w:rsidRPr="00B50BE8">
        <w:t>.</w:t>
      </w:r>
      <w:r w:rsidR="00036C2C" w:rsidRPr="00B50BE8">
        <w:t xml:space="preserve"> Art</w:t>
      </w:r>
      <w:r w:rsidR="00A2663E" w:rsidRPr="00B50BE8">
        <w:t xml:space="preserve"> © Vladimir </w:t>
      </w:r>
      <w:proofErr w:type="spellStart"/>
      <w:r w:rsidR="00A2663E" w:rsidRPr="00B50BE8">
        <w:t>Zhitomirsky</w:t>
      </w:r>
      <w:proofErr w:type="spellEnd"/>
      <w:r w:rsidR="00A2663E" w:rsidRPr="00B50BE8">
        <w:t xml:space="preserve"> </w:t>
      </w:r>
    </w:p>
    <w:p w14:paraId="1F474202" w14:textId="77777777" w:rsidR="00CE6E46" w:rsidRPr="00CE6E46" w:rsidRDefault="00CE6E46" w:rsidP="00CE6E46">
      <w:pPr>
        <w:pStyle w:val="AA-SL-BodyTextNoInd"/>
      </w:pPr>
    </w:p>
    <w:p w14:paraId="463F1DB1" w14:textId="13D94DD1" w:rsidR="007A58BA" w:rsidRPr="00CE6E46" w:rsidRDefault="007A58BA" w:rsidP="00CE6E46">
      <w:pPr>
        <w:pStyle w:val="AA-SL-Note-head"/>
      </w:pPr>
    </w:p>
    <w:sectPr w:rsidR="007A58BA" w:rsidRPr="00CE6E46">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1C457" w14:textId="77777777" w:rsidR="00A24225" w:rsidRDefault="00A24225" w:rsidP="000F2EEE">
      <w:pPr>
        <w:pStyle w:val="AA-SL-Endnote"/>
      </w:pPr>
    </w:p>
  </w:endnote>
  <w:endnote w:type="continuationSeparator" w:id="0">
    <w:p w14:paraId="18796466" w14:textId="77777777" w:rsidR="00A24225" w:rsidRPr="00E2314C" w:rsidRDefault="00A24225" w:rsidP="000F2EEE">
      <w:pPr>
        <w:pStyle w:val="AA-SL-Endnote"/>
      </w:pPr>
    </w:p>
  </w:endnote>
  <w:endnote w:type="continuationNotice" w:id="1">
    <w:p w14:paraId="1224318D" w14:textId="77777777" w:rsidR="00A24225" w:rsidRDefault="00A24225"/>
  </w:endnote>
  <w:endnote w:id="2">
    <w:p w14:paraId="4A880C48" w14:textId="09BACAB7" w:rsidR="0069492A" w:rsidRDefault="0069492A" w:rsidP="0069492A">
      <w:pPr>
        <w:pStyle w:val="AA-SL-Note-head"/>
      </w:pPr>
      <w:r>
        <w:t>Notes</w:t>
      </w:r>
    </w:p>
    <w:p w14:paraId="7EE5E588" w14:textId="5EE62A2A" w:rsidR="0069492A" w:rsidRDefault="0069492A" w:rsidP="001D7D61">
      <w:pPr>
        <w:pStyle w:val="AA-SL-EndnoteIndent"/>
      </w:pPr>
      <w:r>
        <w:t xml:space="preserve">This paper benefited enormously from an </w:t>
      </w:r>
      <w:r w:rsidRPr="0015787F">
        <w:t xml:space="preserve">exchange with </w:t>
      </w:r>
      <w:r w:rsidR="0074510D" w:rsidRPr="0015787F">
        <w:t xml:space="preserve">Jindřich </w:t>
      </w:r>
      <w:r w:rsidRPr="0015787F">
        <w:t>Toman at a</w:t>
      </w:r>
      <w:r w:rsidR="0074510D" w:rsidRPr="0015787F">
        <w:t xml:space="preserve"> panel for the</w:t>
      </w:r>
      <w:r w:rsidRPr="0015787F">
        <w:t xml:space="preserve"> </w:t>
      </w:r>
      <w:r w:rsidR="0074510D" w:rsidRPr="0015787F">
        <w:t>Association for Slavic, East European, and Eurasian</w:t>
      </w:r>
      <w:r w:rsidR="0074510D" w:rsidRPr="001F04E5">
        <w:t xml:space="preserve"> Studies</w:t>
      </w:r>
      <w:r w:rsidR="0074510D">
        <w:t xml:space="preserve"> (</w:t>
      </w:r>
      <w:r>
        <w:t>ASEEES</w:t>
      </w:r>
      <w:r w:rsidR="0074510D">
        <w:t>)</w:t>
      </w:r>
      <w:r>
        <w:t xml:space="preserve"> </w:t>
      </w:r>
      <w:r w:rsidR="0074510D">
        <w:t xml:space="preserve">Annual Convention </w:t>
      </w:r>
      <w:r>
        <w:t xml:space="preserve">in 2017, where I delivered a very early draft. Since then, many conversations </w:t>
      </w:r>
      <w:r w:rsidRPr="00AC64EC">
        <w:t xml:space="preserve">with Maggie Innes have </w:t>
      </w:r>
      <w:r w:rsidRPr="001D7D61">
        <w:t>deepened</w:t>
      </w:r>
      <w:r w:rsidRPr="00AC64EC">
        <w:t xml:space="preserve"> my understanding of the issues addressed here.</w:t>
      </w:r>
      <w:r w:rsidR="00313526" w:rsidRPr="00AC64EC">
        <w:t xml:space="preserve"> </w:t>
      </w:r>
      <w:r w:rsidR="00BF389A" w:rsidRPr="00AC64EC">
        <w:t>Unless otherwise noted, all translations of quoted material from the Russian are mine</w:t>
      </w:r>
      <w:r w:rsidR="00891E25" w:rsidRPr="00AC64EC">
        <w:t xml:space="preserve"> and use</w:t>
      </w:r>
      <w:r w:rsidR="005359EC" w:rsidRPr="00AC64EC">
        <w:t xml:space="preserve"> the Library of Congress system</w:t>
      </w:r>
      <w:r w:rsidR="00891E25" w:rsidRPr="00AC64EC">
        <w:t xml:space="preserve"> to</w:t>
      </w:r>
      <w:r w:rsidR="00FB19BF" w:rsidRPr="00AC64EC">
        <w:t xml:space="preserve"> </w:t>
      </w:r>
      <w:r w:rsidR="00AC64EC" w:rsidRPr="00AC64EC">
        <w:t>r</w:t>
      </w:r>
      <w:r w:rsidR="00FB19BF" w:rsidRPr="00AC64EC">
        <w:t>omanize Cyrillic letters</w:t>
      </w:r>
      <w:r w:rsidR="00891E25" w:rsidRPr="00AC64EC">
        <w:t>.</w:t>
      </w:r>
      <w:r w:rsidR="008352D8" w:rsidRPr="00AC64EC">
        <w:t xml:space="preserve"> </w:t>
      </w:r>
      <w:r w:rsidR="00891E25" w:rsidRPr="00AC64EC">
        <w:t>I</w:t>
      </w:r>
      <w:r w:rsidR="008352D8" w:rsidRPr="00AC64EC">
        <w:t>n the case of proper names</w:t>
      </w:r>
      <w:r w:rsidR="00537278" w:rsidRPr="00AC64EC">
        <w:t xml:space="preserve">, </w:t>
      </w:r>
      <w:r w:rsidR="00891E25" w:rsidRPr="00AC64EC">
        <w:t>I have followed the</w:t>
      </w:r>
      <w:r w:rsidR="00537278" w:rsidRPr="00AC64EC">
        <w:t xml:space="preserve"> simplified translit</w:t>
      </w:r>
      <w:r w:rsidR="00F34A8C" w:rsidRPr="00AC64EC">
        <w:t xml:space="preserve">erations </w:t>
      </w:r>
      <w:r w:rsidR="00E174CC" w:rsidRPr="00AC64EC">
        <w:t>introduced by previous authors</w:t>
      </w:r>
      <w:r w:rsidR="00891E25" w:rsidRPr="00AC64EC">
        <w:t>, eliminating soft signs and substituting “y”</w:t>
      </w:r>
      <w:r w:rsidR="00214D57" w:rsidRPr="00AC64EC">
        <w:t xml:space="preserve"> for “</w:t>
      </w:r>
      <w:r w:rsidR="00D46574" w:rsidRPr="00AC64EC">
        <w:t>i</w:t>
      </w:r>
      <w:r w:rsidR="00214D57" w:rsidRPr="00AC64EC">
        <w:t>”</w:t>
      </w:r>
      <w:r w:rsidR="00D46574" w:rsidRPr="00AC64EC">
        <w:t xml:space="preserve"> when it occurs in the terminal position</w:t>
      </w:r>
      <w:r w:rsidR="00F34A8C" w:rsidRPr="00AC64EC">
        <w:t>.</w:t>
      </w:r>
    </w:p>
    <w:p w14:paraId="7A28E087" w14:textId="71040B04" w:rsidR="002744AE" w:rsidRPr="00DD7AE2" w:rsidRDefault="00E2314C" w:rsidP="00CE6E46">
      <w:pPr>
        <w:pStyle w:val="AA-SL-EndnoteIndent"/>
      </w:pPr>
      <w:r w:rsidRPr="00E2314C">
        <w:endnoteRef/>
      </w:r>
      <w:r w:rsidR="002744AE" w:rsidRPr="00F259CE">
        <w:t xml:space="preserve"> </w:t>
      </w:r>
      <w:r w:rsidR="00004FFC">
        <w:t>“Sezon teatra Krasnoi presn</w:t>
      </w:r>
      <w:r w:rsidR="0001276B">
        <w:t>i</w:t>
      </w:r>
      <w:r w:rsidR="00004FFC">
        <w:t>,”</w:t>
      </w:r>
      <w:r w:rsidR="0001276B">
        <w:t xml:space="preserve"> </w:t>
      </w:r>
      <w:r>
        <w:rPr>
          <w:i/>
          <w:iCs/>
        </w:rPr>
        <w:t>Vecherniaia Moskva</w:t>
      </w:r>
      <w:r w:rsidR="0055512C">
        <w:t xml:space="preserve">, </w:t>
      </w:r>
      <w:r w:rsidR="00FE7CC5">
        <w:t xml:space="preserve">22 </w:t>
      </w:r>
      <w:r w:rsidR="0055512C">
        <w:t xml:space="preserve">August 1934, 3. </w:t>
      </w:r>
      <w:r w:rsidR="000A6B55">
        <w:t>For a</w:t>
      </w:r>
      <w:r w:rsidR="00E17A62">
        <w:t xml:space="preserve"> brief</w:t>
      </w:r>
      <w:r w:rsidR="000A6B55">
        <w:t xml:space="preserve"> overview of Koretsky’s career, see</w:t>
      </w:r>
      <w:r w:rsidR="00004FFC">
        <w:t xml:space="preserve"> </w:t>
      </w:r>
      <w:r w:rsidR="002744AE" w:rsidRPr="00F259CE">
        <w:t xml:space="preserve">Erika Wolf, </w:t>
      </w:r>
      <w:r w:rsidRPr="00F259CE">
        <w:rPr>
          <w:i/>
          <w:iCs/>
        </w:rPr>
        <w:t>Koretsky: The Soviet Photo Poster: 1930</w:t>
      </w:r>
      <w:r>
        <w:rPr>
          <w:i/>
          <w:iCs/>
        </w:rPr>
        <w:t>–</w:t>
      </w:r>
      <w:r w:rsidRPr="00F259CE">
        <w:rPr>
          <w:i/>
          <w:iCs/>
        </w:rPr>
        <w:t xml:space="preserve">1984 </w:t>
      </w:r>
      <w:r w:rsidR="002744AE" w:rsidRPr="00F259CE">
        <w:t>(New York: The New Press, 2012).</w:t>
      </w:r>
      <w:r w:rsidR="000A6B55">
        <w:t xml:space="preserve"> </w:t>
      </w:r>
      <w:r w:rsidR="009C7145">
        <w:t xml:space="preserve">Knoblok </w:t>
      </w:r>
      <w:r w:rsidR="00C459E3">
        <w:t>began</w:t>
      </w:r>
      <w:r w:rsidR="009C7145">
        <w:t xml:space="preserve"> a long and successful career in the theater after the </w:t>
      </w:r>
      <w:r w:rsidR="00896B83">
        <w:t xml:space="preserve">breakup of Brigade </w:t>
      </w:r>
      <w:r w:rsidR="00896B83" w:rsidRPr="00473211">
        <w:t xml:space="preserve">KGK, </w:t>
      </w:r>
      <w:r w:rsidR="006D72B2" w:rsidRPr="00473211">
        <w:t>while</w:t>
      </w:r>
      <w:r w:rsidR="006D72B2">
        <w:t xml:space="preserve"> </w:t>
      </w:r>
      <w:r w:rsidR="0007588F">
        <w:t>Gitsevich continued to design posters under her own name</w:t>
      </w:r>
      <w:r w:rsidR="00DD7AE2">
        <w:t xml:space="preserve"> into the late 1940s</w:t>
      </w:r>
      <w:r w:rsidR="00896B83">
        <w:t>.</w:t>
      </w:r>
    </w:p>
  </w:endnote>
  <w:endnote w:id="3">
    <w:p w14:paraId="3335821D" w14:textId="7FE78C73" w:rsidR="002744AE" w:rsidRPr="00F259CE" w:rsidRDefault="00E2314C" w:rsidP="00CE6E46">
      <w:pPr>
        <w:pStyle w:val="AA-SL-EndnoteIndent"/>
      </w:pPr>
      <w:r w:rsidRPr="00E2314C">
        <w:endnoteRef/>
      </w:r>
      <w:r w:rsidR="002744AE" w:rsidRPr="00F259CE">
        <w:t xml:space="preserve"> Mikhail Karasik, </w:t>
      </w:r>
      <w:r w:rsidRPr="00F259CE">
        <w:rPr>
          <w:i/>
          <w:iCs/>
        </w:rPr>
        <w:t>The Soviet Photobook, 1920</w:t>
      </w:r>
      <w:r>
        <w:rPr>
          <w:i/>
          <w:iCs/>
        </w:rPr>
        <w:t>–</w:t>
      </w:r>
      <w:r w:rsidRPr="00F259CE">
        <w:rPr>
          <w:i/>
          <w:iCs/>
        </w:rPr>
        <w:t>1941</w:t>
      </w:r>
      <w:r w:rsidR="002744AE" w:rsidRPr="00F259CE">
        <w:t>, ed. Manfred Heiting (Göttingen: Steidl, 2015), 3</w:t>
      </w:r>
      <w:r w:rsidRPr="00F259CE">
        <w:t>0</w:t>
      </w:r>
      <w:r>
        <w:t>–</w:t>
      </w:r>
      <w:r w:rsidRPr="00F259CE">
        <w:t>3</w:t>
      </w:r>
      <w:r w:rsidR="002744AE" w:rsidRPr="00F259CE">
        <w:t>1, 55</w:t>
      </w:r>
      <w:r w:rsidRPr="00F259CE">
        <w:t>2</w:t>
      </w:r>
      <w:r>
        <w:t>–</w:t>
      </w:r>
      <w:r w:rsidRPr="00F259CE">
        <w:t>5</w:t>
      </w:r>
      <w:r w:rsidR="002744AE" w:rsidRPr="00F259CE">
        <w:t>3</w:t>
      </w:r>
      <w:r w:rsidR="002744AE">
        <w:t>.</w:t>
      </w:r>
    </w:p>
  </w:endnote>
  <w:endnote w:id="4">
    <w:p w14:paraId="17B01878" w14:textId="69FF3D82" w:rsidR="008359D7" w:rsidRPr="00D36D57" w:rsidRDefault="008359D7" w:rsidP="008359D7">
      <w:pPr>
        <w:pStyle w:val="AA-SL-EndnoteIndent"/>
      </w:pPr>
      <w:r w:rsidRPr="00E2314C">
        <w:endnoteRef/>
      </w:r>
      <w:r w:rsidRPr="00F259CE">
        <w:t xml:space="preserve"> </w:t>
      </w:r>
      <w:r>
        <w:t xml:space="preserve">Olivier </w:t>
      </w:r>
      <w:r w:rsidRPr="00E478CF">
        <w:t>Lugon</w:t>
      </w:r>
      <w:r>
        <w:t>, “The Ubiquitous Exhibition: Magazines, Museums, and Reproducible Exhibition</w:t>
      </w:r>
      <w:r w:rsidR="008165F4">
        <w:t>s</w:t>
      </w:r>
      <w:r>
        <w:t xml:space="preserve"> after World War II,” in </w:t>
      </w:r>
      <w:r>
        <w:rPr>
          <w:i/>
          <w:iCs/>
        </w:rPr>
        <w:t>The “Public” Life of Photographs</w:t>
      </w:r>
      <w:r>
        <w:t>, ed. Thierry Gervais (Cambridge: MIT Press, 2016), 123–24.</w:t>
      </w:r>
    </w:p>
  </w:endnote>
  <w:endnote w:id="5">
    <w:p w14:paraId="6279412B" w14:textId="13F325E8" w:rsidR="002744AE" w:rsidRPr="00F259CE" w:rsidRDefault="00E2314C" w:rsidP="00CE6E46">
      <w:pPr>
        <w:pStyle w:val="AA-SL-EndnoteIndent"/>
      </w:pPr>
      <w:r w:rsidRPr="00E2314C">
        <w:endnoteRef/>
      </w:r>
      <w:r w:rsidR="002744AE" w:rsidRPr="00F259CE">
        <w:t xml:space="preserve"> Sergei Oushakine, “Laughter under Socialism: Exposing</w:t>
      </w:r>
      <w:r>
        <w:t xml:space="preserve"> </w:t>
      </w:r>
      <w:r w:rsidR="002744AE" w:rsidRPr="00F259CE">
        <w:t xml:space="preserve">the Ocular in Soviet Jocularity,” </w:t>
      </w:r>
      <w:r w:rsidRPr="00F259CE">
        <w:rPr>
          <w:i/>
          <w:iCs/>
        </w:rPr>
        <w:t>Slavic Review</w:t>
      </w:r>
      <w:r w:rsidR="002744AE" w:rsidRPr="00F259CE">
        <w:t xml:space="preserve"> 70</w:t>
      </w:r>
      <w:r w:rsidR="0056228E">
        <w:t>,</w:t>
      </w:r>
      <w:r w:rsidR="002744AE" w:rsidRPr="00F259CE">
        <w:t xml:space="preserve"> no. 2 (2011): 24</w:t>
      </w:r>
      <w:r w:rsidRPr="00F259CE">
        <w:t>7</w:t>
      </w:r>
      <w:r>
        <w:t>–</w:t>
      </w:r>
      <w:r w:rsidRPr="00F259CE">
        <w:t>5</w:t>
      </w:r>
      <w:r w:rsidR="002744AE" w:rsidRPr="00F259CE">
        <w:t>5.</w:t>
      </w:r>
    </w:p>
  </w:endnote>
  <w:endnote w:id="6">
    <w:p w14:paraId="60C5EB3B" w14:textId="7201F6D7" w:rsidR="002744AE" w:rsidRPr="00995310" w:rsidRDefault="00E2314C" w:rsidP="00CE6E46">
      <w:pPr>
        <w:pStyle w:val="AA-SL-EndnoteIndent"/>
      </w:pPr>
      <w:r w:rsidRPr="00E2314C">
        <w:endnoteRef/>
      </w:r>
      <w:r w:rsidR="002744AE" w:rsidRPr="00F259CE">
        <w:t xml:space="preserve"> For a </w:t>
      </w:r>
      <w:r w:rsidR="002744AE">
        <w:t>comprehensive</w:t>
      </w:r>
      <w:r w:rsidR="002744AE" w:rsidRPr="00F259CE">
        <w:t xml:space="preserve"> </w:t>
      </w:r>
      <w:r w:rsidR="002744AE">
        <w:t xml:space="preserve">survey focused on the Stalin </w:t>
      </w:r>
      <w:r w:rsidR="002744AE" w:rsidRPr="00313526">
        <w:t xml:space="preserve">period, see Evgenii Dobrenko </w:t>
      </w:r>
      <w:r w:rsidR="002744AE" w:rsidRPr="00995310">
        <w:t>and Natal’ia Dzhonsson-Skradol</w:t>
      </w:r>
      <w:r w:rsidR="00656E28" w:rsidRPr="00995310">
        <w:t>’</w:t>
      </w:r>
      <w:r w:rsidRPr="00995310">
        <w:t>,</w:t>
      </w:r>
      <w:r w:rsidR="002744AE" w:rsidRPr="00313526">
        <w:t xml:space="preserve"> </w:t>
      </w:r>
      <w:r w:rsidRPr="00313526">
        <w:rPr>
          <w:i/>
          <w:iCs/>
        </w:rPr>
        <w:t xml:space="preserve">Gossmekh: Stalinizm i komicheskoe </w:t>
      </w:r>
      <w:r w:rsidR="002744AE" w:rsidRPr="00313526">
        <w:t>(Moscow: Novoe literaturnoe obozrenie, 2022).</w:t>
      </w:r>
      <w:r w:rsidR="002744AE" w:rsidRPr="00F259CE">
        <w:t xml:space="preserve"> </w:t>
      </w:r>
      <w:r w:rsidR="0056228E">
        <w:t>For a</w:t>
      </w:r>
      <w:r w:rsidR="002744AE" w:rsidRPr="00F259CE">
        <w:t>n excellent art historical treatment of visual satire</w:t>
      </w:r>
      <w:r w:rsidR="002744AE">
        <w:t xml:space="preserve"> in the 1920s</w:t>
      </w:r>
      <w:r w:rsidR="0056228E">
        <w:t>, see</w:t>
      </w:r>
      <w:r w:rsidR="002744AE" w:rsidRPr="00F259CE">
        <w:t xml:space="preserve"> Annie Gérin, </w:t>
      </w:r>
      <w:r w:rsidRPr="00F259CE">
        <w:rPr>
          <w:i/>
          <w:iCs/>
        </w:rPr>
        <w:t xml:space="preserve">Devastation and Laughter: Satire, Power, and Culture in the Early Soviet State, </w:t>
      </w:r>
      <w:r w:rsidRPr="00995310">
        <w:rPr>
          <w:i/>
          <w:iCs/>
        </w:rPr>
        <w:t>1920s-1930s</w:t>
      </w:r>
      <w:r w:rsidR="002744AE" w:rsidRPr="00995310">
        <w:t xml:space="preserve"> (Toronto: University of Toronto Press, 2018).</w:t>
      </w:r>
    </w:p>
  </w:endnote>
  <w:endnote w:id="7">
    <w:p w14:paraId="41F277C0" w14:textId="506793D6" w:rsidR="00F313B0" w:rsidRPr="00995310" w:rsidRDefault="00E2314C" w:rsidP="00CE6E46">
      <w:pPr>
        <w:pStyle w:val="AA-SL-EndnoteIndent"/>
      </w:pPr>
      <w:r w:rsidRPr="00995310">
        <w:endnoteRef/>
      </w:r>
      <w:r w:rsidR="00F313B0" w:rsidRPr="00995310">
        <w:t xml:space="preserve"> </w:t>
      </w:r>
      <w:r w:rsidR="00A43AB6" w:rsidRPr="00995310">
        <w:t xml:space="preserve">Viktor Afanas’ef, “Foto i fotomontazh,” </w:t>
      </w:r>
      <w:r w:rsidRPr="00995310">
        <w:rPr>
          <w:i/>
          <w:iCs/>
        </w:rPr>
        <w:t>Sovetskoe foto</w:t>
      </w:r>
      <w:r w:rsidR="004E228A" w:rsidRPr="00995310">
        <w:rPr>
          <w:i/>
          <w:iCs/>
        </w:rPr>
        <w:t>,</w:t>
      </w:r>
      <w:r w:rsidRPr="00995310">
        <w:rPr>
          <w:i/>
          <w:iCs/>
        </w:rPr>
        <w:t xml:space="preserve"> </w:t>
      </w:r>
      <w:r w:rsidR="00A43AB6" w:rsidRPr="00995310">
        <w:t xml:space="preserve">no. 11 (1935): </w:t>
      </w:r>
      <w:r w:rsidR="00E24E21" w:rsidRPr="00995310">
        <w:t>1</w:t>
      </w:r>
      <w:r w:rsidR="00482CE0" w:rsidRPr="00995310">
        <w:t>9</w:t>
      </w:r>
      <w:r w:rsidR="00E24E21" w:rsidRPr="00995310">
        <w:t>.</w:t>
      </w:r>
    </w:p>
  </w:endnote>
  <w:endnote w:id="8">
    <w:p w14:paraId="1B309CD6" w14:textId="309F4AA4" w:rsidR="00482CE0" w:rsidRPr="00482CE0" w:rsidRDefault="00E2314C" w:rsidP="00CE6E46">
      <w:pPr>
        <w:pStyle w:val="AA-SL-EndnoteIndent"/>
      </w:pPr>
      <w:r w:rsidRPr="00995310">
        <w:endnoteRef/>
      </w:r>
      <w:r w:rsidR="00482CE0" w:rsidRPr="00995310">
        <w:t xml:space="preserve"> </w:t>
      </w:r>
      <w:r w:rsidR="002B7598" w:rsidRPr="00995310">
        <w:t>Afanas’ef</w:t>
      </w:r>
      <w:r w:rsidR="00482CE0" w:rsidRPr="00995310">
        <w:t xml:space="preserve">, </w:t>
      </w:r>
      <w:r w:rsidR="002B7598" w:rsidRPr="00995310">
        <w:t>“Foto i fotomontazh</w:t>
      </w:r>
      <w:r w:rsidR="002B7598" w:rsidRPr="00E24E21">
        <w:t xml:space="preserve">,” </w:t>
      </w:r>
      <w:r w:rsidR="00482CE0" w:rsidRPr="00482CE0">
        <w:t>18.</w:t>
      </w:r>
    </w:p>
  </w:endnote>
  <w:endnote w:id="9">
    <w:p w14:paraId="49EEA27C" w14:textId="2E19CFD6" w:rsidR="002744AE" w:rsidRPr="008C64CF" w:rsidRDefault="00E2314C" w:rsidP="00CE6E46">
      <w:pPr>
        <w:pStyle w:val="AA-SL-EndnoteIndent"/>
      </w:pPr>
      <w:r w:rsidRPr="00E2314C">
        <w:endnoteRef/>
      </w:r>
      <w:r w:rsidR="002744AE" w:rsidRPr="006713C1">
        <w:t xml:space="preserve"> </w:t>
      </w:r>
      <w:r w:rsidRPr="0018221F">
        <w:t>I.</w:t>
      </w:r>
      <w:r w:rsidR="00097AD7">
        <w:t xml:space="preserve"> </w:t>
      </w:r>
      <w:r w:rsidRPr="0018221F">
        <w:t xml:space="preserve">V. </w:t>
      </w:r>
      <w:r w:rsidR="002744AE" w:rsidRPr="0018221F">
        <w:t>Stalin, “Otchetnyi doklad XVII s’ezdu</w:t>
      </w:r>
      <w:r w:rsidR="002744AE" w:rsidRPr="006713C1">
        <w:t xml:space="preserve"> partii o rabote TsK VKP(b),” in </w:t>
      </w:r>
      <w:r w:rsidRPr="006713C1">
        <w:rPr>
          <w:i/>
          <w:iCs/>
        </w:rPr>
        <w:t>Sochinenie</w:t>
      </w:r>
      <w:r w:rsidR="004C54B8">
        <w:rPr>
          <w:i/>
          <w:iCs/>
        </w:rPr>
        <w:t>,</w:t>
      </w:r>
      <w:r w:rsidR="002744AE" w:rsidRPr="006713C1">
        <w:t xml:space="preserve"> vol. 13 (Moscow: Gos. Izd. politicheskoi literatury, 1952), 28</w:t>
      </w:r>
      <w:r w:rsidRPr="006713C1">
        <w:t>2</w:t>
      </w:r>
      <w:r>
        <w:t>–</w:t>
      </w:r>
      <w:r w:rsidRPr="006713C1">
        <w:t>3</w:t>
      </w:r>
      <w:r w:rsidR="002744AE" w:rsidRPr="006713C1">
        <w:t>79.</w:t>
      </w:r>
      <w:r w:rsidR="002744AE">
        <w:t xml:space="preserve"> English </w:t>
      </w:r>
      <w:r w:rsidR="002744AE" w:rsidRPr="0018221F">
        <w:t>translation</w:t>
      </w:r>
      <w:r w:rsidR="00FE30CF" w:rsidRPr="0018221F">
        <w:t xml:space="preserve"> published as </w:t>
      </w:r>
      <w:r w:rsidR="00895E4A" w:rsidRPr="0018221F">
        <w:t>J. V.</w:t>
      </w:r>
      <w:r w:rsidR="00895E4A">
        <w:t xml:space="preserve"> Stalin, </w:t>
      </w:r>
      <w:r w:rsidR="002744AE">
        <w:t xml:space="preserve">“Report to the Seventeenth Party Congress on the Work of the Central Committee of the C.P.S.U.(b),” in </w:t>
      </w:r>
      <w:r>
        <w:rPr>
          <w:i/>
          <w:iCs/>
        </w:rPr>
        <w:t>Works</w:t>
      </w:r>
      <w:r w:rsidR="00895E4A">
        <w:rPr>
          <w:i/>
          <w:iCs/>
        </w:rPr>
        <w:t>,</w:t>
      </w:r>
      <w:r w:rsidR="002744AE">
        <w:t xml:space="preserve"> vol. 13</w:t>
      </w:r>
      <w:r w:rsidR="00895E4A">
        <w:t xml:space="preserve"> </w:t>
      </w:r>
      <w:r w:rsidR="002744AE">
        <w:t>(Moscow: Foreign Language Publishing House, 1955), 28</w:t>
      </w:r>
      <w:r>
        <w:t>8–3</w:t>
      </w:r>
      <w:r w:rsidR="002744AE">
        <w:t>88.</w:t>
      </w:r>
    </w:p>
  </w:endnote>
  <w:endnote w:id="10">
    <w:p w14:paraId="1D885281" w14:textId="1E2CE030" w:rsidR="002744AE" w:rsidRPr="00414A89" w:rsidRDefault="00E2314C" w:rsidP="00CE6E46">
      <w:pPr>
        <w:pStyle w:val="AA-SL-EndnoteIndent"/>
      </w:pPr>
      <w:r w:rsidRPr="00E2314C">
        <w:endnoteRef/>
      </w:r>
      <w:r w:rsidR="002744AE" w:rsidRPr="00414A89">
        <w:t xml:space="preserve"> Natalia Skradol, “Laughing with Comrade Stalin: An Analysis of Laughter in a Soviet Newspaper Report,” </w:t>
      </w:r>
      <w:r w:rsidRPr="00414A89">
        <w:rPr>
          <w:i/>
          <w:iCs/>
        </w:rPr>
        <w:t>The Russian Review</w:t>
      </w:r>
      <w:r w:rsidR="00EA6E5E">
        <w:t>,</w:t>
      </w:r>
      <w:r w:rsidR="002744AE" w:rsidRPr="00414A89">
        <w:t xml:space="preserve"> 68</w:t>
      </w:r>
      <w:r w:rsidR="00457FE6">
        <w:t>,</w:t>
      </w:r>
      <w:r w:rsidR="002744AE" w:rsidRPr="00414A89">
        <w:t xml:space="preserve"> no. 1 (2009): 2</w:t>
      </w:r>
      <w:r w:rsidRPr="00414A89">
        <w:t>6</w:t>
      </w:r>
      <w:r>
        <w:t>–</w:t>
      </w:r>
      <w:r w:rsidRPr="00414A89">
        <w:t>4</w:t>
      </w:r>
      <w:r w:rsidR="002744AE" w:rsidRPr="00414A89">
        <w:t>8.</w:t>
      </w:r>
    </w:p>
  </w:endnote>
  <w:endnote w:id="11">
    <w:p w14:paraId="5E6D18CD" w14:textId="3AA151BA" w:rsidR="002744AE" w:rsidRPr="00414A89" w:rsidRDefault="00E2314C" w:rsidP="00CE6E46">
      <w:pPr>
        <w:pStyle w:val="AA-SL-EndnoteIndent"/>
      </w:pPr>
      <w:r w:rsidRPr="00E2314C">
        <w:endnoteRef/>
      </w:r>
      <w:r w:rsidR="002744AE" w:rsidRPr="00414A89">
        <w:t xml:space="preserve"> Stalin</w:t>
      </w:r>
      <w:r w:rsidR="002744AE">
        <w:t>, “Report to the Seventeenth Party Congress,” 347.</w:t>
      </w:r>
    </w:p>
  </w:endnote>
  <w:endnote w:id="12">
    <w:p w14:paraId="0CD8389C" w14:textId="59C92090" w:rsidR="002744AE" w:rsidRPr="00414A89" w:rsidRDefault="00E2314C" w:rsidP="00CE6E46">
      <w:pPr>
        <w:pStyle w:val="AA-SL-EndnoteIndent"/>
      </w:pPr>
      <w:r w:rsidRPr="00E2314C">
        <w:endnoteRef/>
      </w:r>
      <w:r w:rsidR="002744AE" w:rsidRPr="00414A89">
        <w:t xml:space="preserve"> Oleg Khlevniuk and </w:t>
      </w:r>
      <w:r w:rsidRPr="00414A89">
        <w:t>R.</w:t>
      </w:r>
      <w:r>
        <w:t xml:space="preserve"> </w:t>
      </w:r>
      <w:r w:rsidRPr="00414A89">
        <w:t>W.</w:t>
      </w:r>
      <w:r>
        <w:t xml:space="preserve"> </w:t>
      </w:r>
      <w:r w:rsidR="002744AE" w:rsidRPr="00414A89">
        <w:t>Davies, “The End of Rationing in the Soviet Union, 193</w:t>
      </w:r>
      <w:r w:rsidRPr="00414A89">
        <w:t>4</w:t>
      </w:r>
      <w:r>
        <w:t>–</w:t>
      </w:r>
      <w:r w:rsidRPr="00414A89">
        <w:t>3</w:t>
      </w:r>
      <w:r w:rsidR="002744AE" w:rsidRPr="00414A89">
        <w:t xml:space="preserve">5,” </w:t>
      </w:r>
      <w:r w:rsidRPr="00414A89">
        <w:rPr>
          <w:i/>
        </w:rPr>
        <w:t>Europe and Asia Studies</w:t>
      </w:r>
      <w:r w:rsidR="00F7507B">
        <w:t xml:space="preserve"> </w:t>
      </w:r>
      <w:r w:rsidR="002744AE" w:rsidRPr="00414A89">
        <w:t>51</w:t>
      </w:r>
      <w:r w:rsidR="00F7507B">
        <w:t>,</w:t>
      </w:r>
      <w:r w:rsidR="002744AE" w:rsidRPr="00414A89">
        <w:t xml:space="preserve"> no. 4 (June 1999): 56</w:t>
      </w:r>
      <w:r w:rsidRPr="00414A89">
        <w:t>3</w:t>
      </w:r>
      <w:r>
        <w:t>–</w:t>
      </w:r>
      <w:r w:rsidRPr="00414A89">
        <w:t>6</w:t>
      </w:r>
      <w:r w:rsidR="002744AE" w:rsidRPr="00414A89">
        <w:t>4.</w:t>
      </w:r>
    </w:p>
  </w:endnote>
  <w:endnote w:id="13">
    <w:p w14:paraId="535E272A" w14:textId="2622DFF8" w:rsidR="002744AE" w:rsidRPr="001C0DC6" w:rsidRDefault="00E2314C" w:rsidP="00CE6E46">
      <w:pPr>
        <w:pStyle w:val="AA-SL-EndnoteIndent"/>
      </w:pPr>
      <w:r w:rsidRPr="00E2314C">
        <w:endnoteRef/>
      </w:r>
      <w:r w:rsidR="002744AE" w:rsidRPr="00414A89">
        <w:t xml:space="preserve"> </w:t>
      </w:r>
      <w:r w:rsidR="002D7AB2">
        <w:t xml:space="preserve">Joseph </w:t>
      </w:r>
      <w:r w:rsidR="002744AE" w:rsidRPr="00414A89">
        <w:t>Stalin</w:t>
      </w:r>
      <w:r w:rsidR="001A515F">
        <w:t xml:space="preserve"> speaking at</w:t>
      </w:r>
      <w:r w:rsidR="005B2EB7">
        <w:t xml:space="preserve"> the </w:t>
      </w:r>
      <w:r w:rsidR="006277FB">
        <w:t xml:space="preserve">November 1934 </w:t>
      </w:r>
      <w:r w:rsidR="005B2EB7">
        <w:t>Central Committee Plenum</w:t>
      </w:r>
      <w:r w:rsidR="002D7AB2">
        <w:t xml:space="preserve">, </w:t>
      </w:r>
      <w:r w:rsidR="002744AE" w:rsidRPr="00414A89">
        <w:t xml:space="preserve">quoted in Oleg Khlevniuk, </w:t>
      </w:r>
      <w:r w:rsidRPr="00414A89">
        <w:rPr>
          <w:i/>
        </w:rPr>
        <w:t>Master of the House: Stalin and his Inner Circle</w:t>
      </w:r>
      <w:r w:rsidR="002744AE" w:rsidRPr="00414A89">
        <w:t xml:space="preserve">, trans. Nora Seligman Fvorov (New Haven: Yale University Press, </w:t>
      </w:r>
      <w:r w:rsidR="002744AE" w:rsidRPr="00097AD7">
        <w:t xml:space="preserve">2009), </w:t>
      </w:r>
      <w:r w:rsidRPr="00097AD7">
        <w:t>115–16</w:t>
      </w:r>
      <w:r w:rsidR="002744AE" w:rsidRPr="00097AD7">
        <w:t>.</w:t>
      </w:r>
    </w:p>
  </w:endnote>
  <w:endnote w:id="14">
    <w:p w14:paraId="53FDC637" w14:textId="22F70523" w:rsidR="002744AE" w:rsidRPr="00414A89" w:rsidRDefault="00E2314C" w:rsidP="00CE6E46">
      <w:pPr>
        <w:pStyle w:val="AA-SL-EndnoteIndent"/>
      </w:pPr>
      <w:r w:rsidRPr="00E2314C">
        <w:endnoteRef/>
      </w:r>
      <w:r w:rsidR="002744AE" w:rsidRPr="00414A89">
        <w:t xml:space="preserve"> Stalin</w:t>
      </w:r>
      <w:r w:rsidR="002744AE">
        <w:t>, “Report to the Seventeenth Party Congress,” 34</w:t>
      </w:r>
      <w:r w:rsidR="008D46BD">
        <w:t>8</w:t>
      </w:r>
      <w:r w:rsidR="002744AE">
        <w:t>.</w:t>
      </w:r>
    </w:p>
  </w:endnote>
  <w:endnote w:id="15">
    <w:p w14:paraId="7F629C51" w14:textId="798CD399" w:rsidR="002744AE" w:rsidRPr="00414A89" w:rsidRDefault="00E2314C" w:rsidP="00CE6E46">
      <w:pPr>
        <w:pStyle w:val="AA-SL-EndnoteIndent"/>
      </w:pPr>
      <w:r w:rsidRPr="00E2314C">
        <w:endnoteRef/>
      </w:r>
      <w:r w:rsidR="002744AE" w:rsidRPr="00414A89">
        <w:t xml:space="preserve"> Stalin</w:t>
      </w:r>
      <w:r w:rsidR="002744AE">
        <w:t>, “Report to the Seventeenth Party Congress,” 34</w:t>
      </w:r>
      <w:r w:rsidR="00D87D98">
        <w:t>8</w:t>
      </w:r>
      <w:r w:rsidR="002744AE">
        <w:t>.</w:t>
      </w:r>
    </w:p>
  </w:endnote>
  <w:endnote w:id="16">
    <w:p w14:paraId="0A2CEEA1" w14:textId="2A9E8427" w:rsidR="006875E5" w:rsidRPr="00011120" w:rsidRDefault="006875E5" w:rsidP="00F870E9">
      <w:pPr>
        <w:pStyle w:val="AA-SL-EndnoteIndent"/>
      </w:pPr>
      <w:r w:rsidRPr="00995310">
        <w:endnoteRef/>
      </w:r>
      <w:r w:rsidRPr="00995310">
        <w:t xml:space="preserve"> </w:t>
      </w:r>
      <w:r w:rsidR="003278CA" w:rsidRPr="00995310">
        <w:t>S</w:t>
      </w:r>
      <w:r w:rsidR="003278CA">
        <w:t>ee the illustrated translation</w:t>
      </w:r>
      <w:r w:rsidR="00F870E9">
        <w:t>:</w:t>
      </w:r>
      <w:r w:rsidR="003278CA">
        <w:t xml:space="preserve"> </w:t>
      </w:r>
      <w:r w:rsidR="00BA5094">
        <w:t xml:space="preserve">Vladimir Mayakovsky, </w:t>
      </w:r>
      <w:r w:rsidR="00011120">
        <w:rPr>
          <w:i/>
          <w:iCs/>
        </w:rPr>
        <w:t>Pro Eto – That’s What</w:t>
      </w:r>
      <w:r w:rsidR="00011120">
        <w:t xml:space="preserve">, </w:t>
      </w:r>
      <w:r w:rsidR="00BA5094">
        <w:t>trans. Larisa Gureyeva and George Hyde</w:t>
      </w:r>
      <w:r w:rsidR="00D40300">
        <w:t xml:space="preserve"> (Tormorden, UK: Arc, 2009).</w:t>
      </w:r>
    </w:p>
  </w:endnote>
  <w:endnote w:id="17">
    <w:p w14:paraId="07A7C397" w14:textId="1E40917B" w:rsidR="002744AE" w:rsidRPr="00BE7F5D" w:rsidRDefault="00E2314C" w:rsidP="00CE6E46">
      <w:pPr>
        <w:pStyle w:val="AA-SL-EndnoteIndent"/>
      </w:pPr>
      <w:r w:rsidRPr="00E2314C">
        <w:endnoteRef/>
      </w:r>
      <w:r w:rsidR="002744AE" w:rsidRPr="00414A89">
        <w:t xml:space="preserve"> Christina Kiaer, </w:t>
      </w:r>
      <w:r w:rsidRPr="00414A89">
        <w:rPr>
          <w:i/>
          <w:iCs/>
        </w:rPr>
        <w:t>Imagine No Possessions: The Socialist Objects of Russian Constructivism</w:t>
      </w:r>
      <w:r w:rsidR="002744AE" w:rsidRPr="00414A89">
        <w:t xml:space="preserve"> (Cambridge: MIT Press, 2005), 14</w:t>
      </w:r>
      <w:r w:rsidRPr="00414A89">
        <w:t>6</w:t>
      </w:r>
      <w:r>
        <w:t>–</w:t>
      </w:r>
      <w:r w:rsidRPr="00414A89">
        <w:t>5</w:t>
      </w:r>
      <w:r w:rsidR="002744AE" w:rsidRPr="00414A89">
        <w:t>8.</w:t>
      </w:r>
    </w:p>
  </w:endnote>
  <w:endnote w:id="18">
    <w:p w14:paraId="138EB87F" w14:textId="624C59EE" w:rsidR="00566E91" w:rsidRPr="0019121E" w:rsidRDefault="00E2314C" w:rsidP="00CE6E46">
      <w:pPr>
        <w:pStyle w:val="AA-SL-EndnoteIndent"/>
      </w:pPr>
      <w:r w:rsidRPr="00E2314C">
        <w:endnoteRef/>
      </w:r>
      <w:r w:rsidR="00566E91" w:rsidRPr="00414A89">
        <w:t xml:space="preserve"> Ilf and Petrov, </w:t>
      </w:r>
      <w:r w:rsidRPr="00414A89">
        <w:rPr>
          <w:i/>
          <w:iCs/>
        </w:rPr>
        <w:t>The Twelve Chairs</w:t>
      </w:r>
      <w:r w:rsidR="00566E91" w:rsidRPr="00414A89">
        <w:t xml:space="preserve">, trans. John </w:t>
      </w:r>
      <w:r w:rsidRPr="00414A89">
        <w:t>H.</w:t>
      </w:r>
      <w:r>
        <w:t xml:space="preserve"> </w:t>
      </w:r>
      <w:r w:rsidRPr="00414A89">
        <w:t>C.</w:t>
      </w:r>
      <w:r>
        <w:t xml:space="preserve"> </w:t>
      </w:r>
      <w:r w:rsidR="00566E91" w:rsidRPr="00414A89">
        <w:t xml:space="preserve">Richarson (Evanston: Northwestern </w:t>
      </w:r>
      <w:r w:rsidR="00566E91" w:rsidRPr="0019121E">
        <w:t>University Press, 1997), 155.</w:t>
      </w:r>
    </w:p>
  </w:endnote>
  <w:endnote w:id="19">
    <w:p w14:paraId="307BD974" w14:textId="3D00C9D9" w:rsidR="00566E91" w:rsidRPr="00414A89" w:rsidRDefault="00E2314C" w:rsidP="00CE6E46">
      <w:pPr>
        <w:pStyle w:val="AA-SL-EndnoteIndent"/>
      </w:pPr>
      <w:r w:rsidRPr="0019121E">
        <w:endnoteRef/>
      </w:r>
      <w:r w:rsidR="00566E91" w:rsidRPr="0019121E">
        <w:t xml:space="preserve"> Mikhail Odesskii and David Feldman, “Legenda o velikom kombinatore</w:t>
      </w:r>
      <w:r w:rsidR="00E06730" w:rsidRPr="0019121E">
        <w:t>, ili</w:t>
      </w:r>
      <w:r w:rsidR="00B70DEE" w:rsidRPr="0019121E">
        <w:t xml:space="preserve"> Pochemu v Shankhae nichego n sluchilos’</w:t>
      </w:r>
      <w:r w:rsidR="00566E91" w:rsidRPr="0019121E">
        <w:t>,”</w:t>
      </w:r>
      <w:r w:rsidR="00077587" w:rsidRPr="0019121E">
        <w:t xml:space="preserve"> </w:t>
      </w:r>
      <w:r w:rsidR="00566E91" w:rsidRPr="00995310">
        <w:t xml:space="preserve">in </w:t>
      </w:r>
      <w:r w:rsidR="0028051C" w:rsidRPr="00995310">
        <w:t xml:space="preserve">Il’ia </w:t>
      </w:r>
      <w:r w:rsidR="00566E91" w:rsidRPr="00995310">
        <w:t>Il’f</w:t>
      </w:r>
      <w:r w:rsidRPr="00995310">
        <w:t xml:space="preserve"> </w:t>
      </w:r>
      <w:r w:rsidR="00566E91" w:rsidRPr="00995310">
        <w:t xml:space="preserve">and </w:t>
      </w:r>
      <w:r w:rsidR="0028051C" w:rsidRPr="00995310">
        <w:t>Evgenii</w:t>
      </w:r>
      <w:r w:rsidR="0028051C">
        <w:t xml:space="preserve"> </w:t>
      </w:r>
      <w:r w:rsidR="000678CB">
        <w:t>P</w:t>
      </w:r>
      <w:r w:rsidR="00566E91" w:rsidRPr="000678CB">
        <w:t>etrov</w:t>
      </w:r>
      <w:r w:rsidR="000678CB">
        <w:t>,</w:t>
      </w:r>
      <w:r w:rsidRPr="00414A89">
        <w:rPr>
          <w:i/>
          <w:iCs/>
        </w:rPr>
        <w:t xml:space="preserve"> Zolotoi telenok</w:t>
      </w:r>
      <w:r w:rsidR="00866ABB">
        <w:rPr>
          <w:i/>
          <w:iCs/>
        </w:rPr>
        <w:t>:</w:t>
      </w:r>
      <w:r w:rsidRPr="00414A89">
        <w:rPr>
          <w:i/>
          <w:iCs/>
        </w:rPr>
        <w:t xml:space="preserve"> Pervyi polnyi variant romana</w:t>
      </w:r>
      <w:r w:rsidR="00566E91" w:rsidRPr="00414A89">
        <w:t xml:space="preserve"> (Moscow: Vagrius, </w:t>
      </w:r>
      <w:r w:rsidR="004B7C1A">
        <w:t>1997</w:t>
      </w:r>
      <w:r w:rsidR="00566E91" w:rsidRPr="00414A89">
        <w:t xml:space="preserve">), </w:t>
      </w:r>
      <w:r w:rsidR="004B7C1A">
        <w:t>6</w:t>
      </w:r>
      <w:r>
        <w:t>–</w:t>
      </w:r>
      <w:r w:rsidR="004B7C1A">
        <w:t>16</w:t>
      </w:r>
      <w:r w:rsidR="00044D77">
        <w:t>.</w:t>
      </w:r>
    </w:p>
  </w:endnote>
  <w:endnote w:id="20">
    <w:p w14:paraId="3C5B7680" w14:textId="49F7A84F" w:rsidR="00566E91" w:rsidRPr="000D1AA6" w:rsidRDefault="00E2314C" w:rsidP="00CE6E46">
      <w:pPr>
        <w:pStyle w:val="AA-SL-EndnoteIndent"/>
      </w:pPr>
      <w:r w:rsidRPr="00E2314C">
        <w:endnoteRef/>
      </w:r>
      <w:r w:rsidR="00566E91" w:rsidRPr="00414A89">
        <w:t xml:space="preserve"> </w:t>
      </w:r>
      <w:r w:rsidR="00566E91" w:rsidRPr="00CE6E46">
        <w:t xml:space="preserve">Maya Vinokour, “Books of Laughter and Forgetting: Satire and Trauma in the Novels </w:t>
      </w:r>
      <w:r w:rsidR="00566E91" w:rsidRPr="00995310">
        <w:t>of Il’f and</w:t>
      </w:r>
      <w:r w:rsidR="00566E91" w:rsidRPr="00CE6E46">
        <w:t xml:space="preserve"> Petrov” </w:t>
      </w:r>
      <w:r w:rsidRPr="00CE6E46">
        <w:rPr>
          <w:i/>
          <w:iCs/>
        </w:rPr>
        <w:t>Slavic Review</w:t>
      </w:r>
      <w:r w:rsidR="00566E91" w:rsidRPr="00CE6E46">
        <w:t xml:space="preserve"> 74</w:t>
      </w:r>
      <w:r w:rsidR="001167F5" w:rsidRPr="000D1AA6">
        <w:t>,</w:t>
      </w:r>
      <w:r w:rsidR="00566E91" w:rsidRPr="000D1AA6">
        <w:t xml:space="preserve"> no. 2 (2017): 347.</w:t>
      </w:r>
    </w:p>
  </w:endnote>
  <w:endnote w:id="21">
    <w:p w14:paraId="136D6DAA" w14:textId="2E212E3D" w:rsidR="00566E91" w:rsidRPr="00D43AFF" w:rsidRDefault="00E2314C" w:rsidP="00CE6E46">
      <w:pPr>
        <w:pStyle w:val="AA-SL-EndnoteIndent"/>
      </w:pPr>
      <w:r w:rsidRPr="000D1AA6">
        <w:endnoteRef/>
      </w:r>
      <w:r w:rsidR="00566E91" w:rsidRPr="000D1AA6">
        <w:t xml:space="preserve"> </w:t>
      </w:r>
      <w:r w:rsidR="007B5DEA" w:rsidRPr="000D1AA6">
        <w:t xml:space="preserve">Anatoly Lunacharsky, </w:t>
      </w:r>
      <w:r w:rsidR="00E24385" w:rsidRPr="000D1AA6">
        <w:t xml:space="preserve">“Synopsis of a Report on </w:t>
      </w:r>
      <w:r w:rsidR="009315EB" w:rsidRPr="000D1AA6">
        <w:t xml:space="preserve">the Tasks of Dramaturgy (Extract)” (1933) in </w:t>
      </w:r>
      <w:r w:rsidR="00BF7940" w:rsidRPr="000D1AA6">
        <w:rPr>
          <w:i/>
          <w:iCs/>
        </w:rPr>
        <w:t>The Film Factory: Russian and Soviet Cinema in Documents, 1896–1939</w:t>
      </w:r>
      <w:r w:rsidR="00BF7940" w:rsidRPr="000D1AA6">
        <w:t>, ed. and trans. Richard Taylor (London: R</w:t>
      </w:r>
      <w:r w:rsidR="00BF7940" w:rsidRPr="00D43AFF">
        <w:t>outledge, 1994)</w:t>
      </w:r>
      <w:r w:rsidR="00BF7940" w:rsidRPr="00995310">
        <w:t xml:space="preserve">, </w:t>
      </w:r>
      <w:r w:rsidR="00CB42E0" w:rsidRPr="00D43AFF">
        <w:t>327.</w:t>
      </w:r>
      <w:r w:rsidR="00824647" w:rsidRPr="00D43AFF">
        <w:t xml:space="preserve"> For a discussion, see </w:t>
      </w:r>
      <w:r w:rsidR="00566E91" w:rsidRPr="00D43AFF">
        <w:t xml:space="preserve">Gérin, </w:t>
      </w:r>
      <w:r w:rsidRPr="00D43AFF">
        <w:rPr>
          <w:i/>
          <w:iCs/>
        </w:rPr>
        <w:t>Devastation and Laughter</w:t>
      </w:r>
      <w:r w:rsidR="00566E91" w:rsidRPr="00D43AFF">
        <w:t>, 184</w:t>
      </w:r>
      <w:r w:rsidR="008B0B48" w:rsidRPr="00D43AFF">
        <w:t>.</w:t>
      </w:r>
    </w:p>
  </w:endnote>
  <w:endnote w:id="22">
    <w:p w14:paraId="7AB8227F" w14:textId="7719A6CE" w:rsidR="00566E91" w:rsidRPr="00D43AFF" w:rsidRDefault="00E2314C" w:rsidP="00CE6E46">
      <w:pPr>
        <w:pStyle w:val="AA-SL-EndnoteIndent"/>
      </w:pPr>
      <w:r w:rsidRPr="00D43AFF">
        <w:endnoteRef/>
      </w:r>
      <w:r w:rsidR="00EA5852" w:rsidRPr="00D43AFF">
        <w:t xml:space="preserve"> </w:t>
      </w:r>
      <w:r w:rsidR="00300D12" w:rsidRPr="00D43AFF">
        <w:t xml:space="preserve">Mikhail </w:t>
      </w:r>
      <w:r w:rsidR="00EA5852" w:rsidRPr="00D43AFF">
        <w:t xml:space="preserve">Koltsov, </w:t>
      </w:r>
      <w:r w:rsidR="009B683F" w:rsidRPr="00D43AFF">
        <w:t>“</w:t>
      </w:r>
      <w:r w:rsidR="00300D12" w:rsidRPr="00D43AFF">
        <w:t>Address to the First Congress of Soviet Writers</w:t>
      </w:r>
      <w:r w:rsidR="00EA5852" w:rsidRPr="00D43AFF">
        <w:t>,</w:t>
      </w:r>
      <w:r w:rsidR="009B683F" w:rsidRPr="00D43AFF">
        <w:t>”</w:t>
      </w:r>
      <w:r w:rsidR="00EA5852" w:rsidRPr="00D43AFF">
        <w:t xml:space="preserve"> quoted in</w:t>
      </w:r>
      <w:r w:rsidR="00566E91" w:rsidRPr="00D43AFF">
        <w:t xml:space="preserve"> Gérin, </w:t>
      </w:r>
      <w:r w:rsidRPr="00D43AFF">
        <w:rPr>
          <w:i/>
          <w:iCs/>
        </w:rPr>
        <w:t>Devastation and Laughter</w:t>
      </w:r>
      <w:r w:rsidR="00566E91" w:rsidRPr="00D43AFF">
        <w:t>, 186</w:t>
      </w:r>
      <w:r w:rsidR="008B0B48" w:rsidRPr="00D43AFF">
        <w:t>.</w:t>
      </w:r>
    </w:p>
  </w:endnote>
  <w:endnote w:id="23">
    <w:p w14:paraId="34E21779" w14:textId="5EA4E608" w:rsidR="00AD36DF" w:rsidRDefault="00AD36DF" w:rsidP="00A566EF">
      <w:pPr>
        <w:pStyle w:val="AA-SL-EndnoteIndent"/>
      </w:pPr>
      <w:r w:rsidRPr="00995310">
        <w:endnoteRef/>
      </w:r>
      <w:r w:rsidRPr="00995310">
        <w:t xml:space="preserve"> </w:t>
      </w:r>
      <w:r w:rsidR="009B683F" w:rsidRPr="00D43AFF">
        <w:t xml:space="preserve">Koltsov, “Address to the First Congress of Soviet Writers,” in Gérin, </w:t>
      </w:r>
      <w:r w:rsidR="009B683F" w:rsidRPr="00D43AFF">
        <w:rPr>
          <w:i/>
          <w:iCs/>
        </w:rPr>
        <w:t>Devastation and Laughter</w:t>
      </w:r>
      <w:r w:rsidR="009B683F" w:rsidRPr="00D43AFF">
        <w:t>, 186</w:t>
      </w:r>
      <w:r w:rsidR="00401B0B" w:rsidRPr="00D43AFF">
        <w:t>.</w:t>
      </w:r>
    </w:p>
  </w:endnote>
  <w:endnote w:id="24">
    <w:p w14:paraId="18D59C5B" w14:textId="235713F2" w:rsidR="00566E91" w:rsidRPr="00D2324F" w:rsidRDefault="00E2314C" w:rsidP="00CE6E46">
      <w:pPr>
        <w:pStyle w:val="AA-SL-EndnoteIndent"/>
      </w:pPr>
      <w:r w:rsidRPr="00E2314C">
        <w:endnoteRef/>
      </w:r>
      <w:r w:rsidR="00566E91" w:rsidRPr="00AA3422">
        <w:t xml:space="preserve"> Serguei Oushakine, “</w:t>
      </w:r>
      <w:r w:rsidR="00566E91" w:rsidRPr="00D2324F">
        <w:t xml:space="preserve">Red Laughter: On Refined Weapons of Soviet Jesters,” </w:t>
      </w:r>
      <w:r w:rsidRPr="00D2324F">
        <w:rPr>
          <w:i/>
          <w:iCs/>
        </w:rPr>
        <w:t>Social Research</w:t>
      </w:r>
      <w:r w:rsidR="00566E91" w:rsidRPr="00D2324F">
        <w:t xml:space="preserve"> 79</w:t>
      </w:r>
      <w:r w:rsidR="00B90BBD" w:rsidRPr="00D2324F">
        <w:t>,</w:t>
      </w:r>
      <w:r w:rsidR="00566E91" w:rsidRPr="00D2324F">
        <w:t xml:space="preserve"> no. 1 (2012): 20</w:t>
      </w:r>
      <w:r w:rsidRPr="00D2324F">
        <w:t>7–9</w:t>
      </w:r>
      <w:r w:rsidR="00566E91" w:rsidRPr="00D2324F">
        <w:t>.</w:t>
      </w:r>
    </w:p>
  </w:endnote>
  <w:endnote w:id="25">
    <w:p w14:paraId="4277B263" w14:textId="7D9DA1DA" w:rsidR="00566E91" w:rsidRPr="00CE6E46" w:rsidRDefault="00E2314C" w:rsidP="00CE6E46">
      <w:pPr>
        <w:pStyle w:val="AA-SL-EndnoteIndent"/>
      </w:pPr>
      <w:r w:rsidRPr="00D2324F">
        <w:endnoteRef/>
      </w:r>
      <w:r w:rsidR="00566E91" w:rsidRPr="00D2324F">
        <w:t xml:space="preserve"> </w:t>
      </w:r>
      <w:r w:rsidR="003F449F" w:rsidRPr="00D2324F">
        <w:t xml:space="preserve">Anatoly </w:t>
      </w:r>
      <w:r w:rsidR="00566E91" w:rsidRPr="00D2324F">
        <w:t>Lunacharsky, “Pismo</w:t>
      </w:r>
      <w:r w:rsidR="00566E91" w:rsidRPr="00CE6E46">
        <w:t xml:space="preserve"> v redaktsi</w:t>
      </w:r>
      <w:r w:rsidR="0070676F" w:rsidRPr="00CE6E46">
        <w:t>i</w:t>
      </w:r>
      <w:r w:rsidR="00566E91" w:rsidRPr="00CE6E46">
        <w:t xml:space="preserve">u,” </w:t>
      </w:r>
      <w:r w:rsidRPr="00CE6E46">
        <w:rPr>
          <w:i/>
          <w:iCs/>
        </w:rPr>
        <w:t>Literaturnaia gazeta</w:t>
      </w:r>
      <w:r w:rsidR="00566E91" w:rsidRPr="00CE6E46">
        <w:t>, 6 March 1931</w:t>
      </w:r>
      <w:r w:rsidR="003F449F">
        <w:t>,</w:t>
      </w:r>
      <w:r w:rsidR="00566E91" w:rsidRPr="00CE6E46">
        <w:t xml:space="preserve"> 4.</w:t>
      </w:r>
    </w:p>
  </w:endnote>
  <w:endnote w:id="26">
    <w:p w14:paraId="7AA676F4" w14:textId="61E086BB" w:rsidR="00566E91" w:rsidRDefault="00E2314C" w:rsidP="00CE6E46">
      <w:pPr>
        <w:pStyle w:val="AA-SL-EndnoteIndent"/>
      </w:pPr>
      <w:r w:rsidRPr="00E2314C">
        <w:endnoteRef/>
      </w:r>
      <w:r w:rsidR="00566E91" w:rsidRPr="00AA3422">
        <w:t xml:space="preserve"> Hubertus Gassner, </w:t>
      </w:r>
      <w:r>
        <w:t>“</w:t>
      </w:r>
      <w:r w:rsidR="00566E91" w:rsidRPr="00AA3422">
        <w:t>Heartfield</w:t>
      </w:r>
      <w:r>
        <w:t>’</w:t>
      </w:r>
      <w:r w:rsidR="00566E91" w:rsidRPr="00AA3422">
        <w:t>s Moscow Apprenticeship, 193</w:t>
      </w:r>
      <w:r w:rsidRPr="00AA3422">
        <w:t>1</w:t>
      </w:r>
      <w:r>
        <w:t>–</w:t>
      </w:r>
      <w:r w:rsidRPr="00AA3422">
        <w:t>1</w:t>
      </w:r>
      <w:r w:rsidR="00566E91" w:rsidRPr="00AA3422">
        <w:t>932,</w:t>
      </w:r>
      <w:r>
        <w:t>”</w:t>
      </w:r>
      <w:r w:rsidR="00566E91" w:rsidRPr="00AA3422">
        <w:t xml:space="preserve"> in </w:t>
      </w:r>
      <w:r w:rsidRPr="00AA3422">
        <w:rPr>
          <w:i/>
          <w:iCs/>
        </w:rPr>
        <w:t>John Heartfield</w:t>
      </w:r>
      <w:r w:rsidR="00566E91" w:rsidRPr="00AA3422">
        <w:t>, ed. Peter Pachnicke and Klaus Honnef (New York: Abrams, 1992), 25</w:t>
      </w:r>
      <w:r w:rsidRPr="00AA3422">
        <w:t>6</w:t>
      </w:r>
      <w:r>
        <w:t>–</w:t>
      </w:r>
      <w:r w:rsidRPr="00AA3422">
        <w:t>9</w:t>
      </w:r>
      <w:r w:rsidR="00566E91" w:rsidRPr="00AA3422">
        <w:t xml:space="preserve">0; and Maria Gough, “Back in the USSR: John Heartfield, Gustav Klutsis, and the Medium of Soviet Propaganda,” </w:t>
      </w:r>
      <w:r w:rsidRPr="00AA3422">
        <w:rPr>
          <w:i/>
          <w:iCs/>
        </w:rPr>
        <w:t>New German Critique</w:t>
      </w:r>
      <w:r w:rsidR="00F27D6F">
        <w:rPr>
          <w:i/>
          <w:iCs/>
        </w:rPr>
        <w:t>,</w:t>
      </w:r>
      <w:r w:rsidRPr="00AA3422">
        <w:rPr>
          <w:i/>
          <w:iCs/>
        </w:rPr>
        <w:t xml:space="preserve"> </w:t>
      </w:r>
      <w:r w:rsidR="00566E91" w:rsidRPr="00AA3422">
        <w:t>no. 107 (2009): 13</w:t>
      </w:r>
      <w:r w:rsidRPr="00AA3422">
        <w:t>3</w:t>
      </w:r>
      <w:r>
        <w:t>–</w:t>
      </w:r>
      <w:r w:rsidRPr="00AA3422">
        <w:t>8</w:t>
      </w:r>
      <w:r w:rsidR="00566E91" w:rsidRPr="00AA3422">
        <w:t>3.</w:t>
      </w:r>
    </w:p>
  </w:endnote>
  <w:endnote w:id="27">
    <w:p w14:paraId="5CFB1C82" w14:textId="190EB0DE" w:rsidR="001934D8" w:rsidRPr="001E5A65" w:rsidRDefault="00E2314C" w:rsidP="00CE6E46">
      <w:pPr>
        <w:pStyle w:val="AA-SL-EndnoteIndent"/>
      </w:pPr>
      <w:r w:rsidRPr="00E2314C">
        <w:endnoteRef/>
      </w:r>
      <w:r w:rsidR="001934D8" w:rsidRPr="00AA3422">
        <w:t xml:space="preserve"> </w:t>
      </w:r>
      <w:r w:rsidR="00422F80" w:rsidRPr="00AA3422">
        <w:t xml:space="preserve">Sabine Kriebel, </w:t>
      </w:r>
      <w:r w:rsidRPr="00AA3422">
        <w:rPr>
          <w:i/>
          <w:iCs/>
        </w:rPr>
        <w:t>Revolutionary Beauty: The Radical Photomontages of Jo</w:t>
      </w:r>
      <w:r>
        <w:rPr>
          <w:i/>
          <w:iCs/>
        </w:rPr>
        <w:t>h</w:t>
      </w:r>
      <w:r w:rsidRPr="00AA3422">
        <w:rPr>
          <w:i/>
          <w:iCs/>
        </w:rPr>
        <w:t xml:space="preserve">n Heartfield </w:t>
      </w:r>
      <w:r w:rsidR="00422F80" w:rsidRPr="00AA3422">
        <w:t xml:space="preserve">(Berkeley: University of California Press, 2014), </w:t>
      </w:r>
      <w:r w:rsidR="00422F80">
        <w:t>202</w:t>
      </w:r>
      <w:r w:rsidR="004E4130">
        <w:t>; and</w:t>
      </w:r>
      <w:r w:rsidR="00422F80">
        <w:t xml:space="preserve"> </w:t>
      </w:r>
      <w:r w:rsidR="001934D8" w:rsidRPr="00AA3422">
        <w:t xml:space="preserve">Devin Fore, </w:t>
      </w:r>
      <w:r w:rsidRPr="00AA3422">
        <w:rPr>
          <w:i/>
          <w:iCs/>
        </w:rPr>
        <w:t xml:space="preserve">Realism after Modernism: The Rehumanization of Art </w:t>
      </w:r>
      <w:r w:rsidRPr="001E5A65">
        <w:rPr>
          <w:i/>
          <w:iCs/>
        </w:rPr>
        <w:t xml:space="preserve">and Literature </w:t>
      </w:r>
      <w:r w:rsidR="001934D8" w:rsidRPr="001E5A65">
        <w:t>(Cambridge: MIT Press, 2012), 2</w:t>
      </w:r>
      <w:r w:rsidR="00422F80" w:rsidRPr="001E5A65">
        <w:t>95, 246</w:t>
      </w:r>
      <w:r w:rsidR="001934D8" w:rsidRPr="001E5A65">
        <w:t>.</w:t>
      </w:r>
    </w:p>
  </w:endnote>
  <w:endnote w:id="28">
    <w:p w14:paraId="38216D26" w14:textId="2DFD1A23" w:rsidR="00566E91" w:rsidRPr="009F01DA" w:rsidRDefault="00E2314C" w:rsidP="00CE6E46">
      <w:pPr>
        <w:pStyle w:val="AA-SL-EndnoteIndent"/>
      </w:pPr>
      <w:r w:rsidRPr="001E5A65">
        <w:endnoteRef/>
      </w:r>
      <w:r w:rsidR="00A32DB2">
        <w:t xml:space="preserve"> </w:t>
      </w:r>
      <w:r w:rsidR="00566E91" w:rsidRPr="001E5A65">
        <w:t>For a brief discussion</w:t>
      </w:r>
      <w:r w:rsidR="00BC37B8" w:rsidRPr="001E5A65">
        <w:t xml:space="preserve"> of Klinch’s work</w:t>
      </w:r>
      <w:r w:rsidR="00566E91" w:rsidRPr="001E5A65">
        <w:t xml:space="preserve">, see </w:t>
      </w:r>
      <w:r w:rsidR="00BC37B8" w:rsidRPr="001E5A65">
        <w:t xml:space="preserve">Jindřich </w:t>
      </w:r>
      <w:r w:rsidR="00566E91" w:rsidRPr="001E5A65">
        <w:t>Toman,</w:t>
      </w:r>
      <w:r w:rsidR="00BC37B8" w:rsidRPr="001E5A65">
        <w:t xml:space="preserve"> “</w:t>
      </w:r>
      <w:r w:rsidR="008C1F13" w:rsidRPr="001E5A65">
        <w:t>The Real Reality: Notes on Boris Klinč and Photomontage in the USSR</w:t>
      </w:r>
      <w:r w:rsidR="001E5A65" w:rsidRPr="001E5A65">
        <w:t>,</w:t>
      </w:r>
      <w:r w:rsidR="008C1F13" w:rsidRPr="001E5A65">
        <w:t xml:space="preserve">” in </w:t>
      </w:r>
      <w:r w:rsidR="008C1F13" w:rsidRPr="001E5A65">
        <w:rPr>
          <w:i/>
          <w:iCs/>
        </w:rPr>
        <w:t>Realisms of the Avant-Garde</w:t>
      </w:r>
      <w:r w:rsidR="008C1F13" w:rsidRPr="001E5A65">
        <w:t xml:space="preserve">, ed. </w:t>
      </w:r>
      <w:r w:rsidR="00C817F4" w:rsidRPr="001E5A65">
        <w:t xml:space="preserve">Moritz Bassler et al. (Berlin: De Gruyter, 2020), </w:t>
      </w:r>
      <w:r w:rsidR="00710C3D" w:rsidRPr="001E5A65">
        <w:t>299</w:t>
      </w:r>
      <w:r w:rsidR="001E5A65" w:rsidRPr="001E5A65">
        <w:t>–</w:t>
      </w:r>
      <w:r w:rsidR="00710C3D" w:rsidRPr="001E5A65">
        <w:t>310; and Toman</w:t>
      </w:r>
      <w:r w:rsidR="00710C3D" w:rsidRPr="009F01DA">
        <w:t>,</w:t>
      </w:r>
      <w:r w:rsidR="008C1F13" w:rsidRPr="009F01DA">
        <w:t xml:space="preserve"> </w:t>
      </w:r>
      <w:r w:rsidR="00566E91" w:rsidRPr="009F01DA">
        <w:t>“From</w:t>
      </w:r>
      <w:r w:rsidR="00566E91" w:rsidRPr="001E5A65">
        <w:t xml:space="preserve"> Carnival to Satire: Photomontage as a Commentary</w:t>
      </w:r>
      <w:r w:rsidR="00566E91" w:rsidRPr="00AA3422">
        <w:t xml:space="preserve"> on Photography,” </w:t>
      </w:r>
      <w:r w:rsidRPr="00AA3422">
        <w:rPr>
          <w:i/>
          <w:iCs/>
        </w:rPr>
        <w:t>History of Photography</w:t>
      </w:r>
      <w:r w:rsidR="00566E91" w:rsidRPr="00AA3422">
        <w:t xml:space="preserve"> 43</w:t>
      </w:r>
      <w:r w:rsidR="00B53D25">
        <w:t>,</w:t>
      </w:r>
      <w:r w:rsidR="00566E91" w:rsidRPr="00AA3422">
        <w:t xml:space="preserve"> no. 2 (2019): 14</w:t>
      </w:r>
      <w:r w:rsidRPr="00AA3422">
        <w:t>4</w:t>
      </w:r>
      <w:r>
        <w:t>–</w:t>
      </w:r>
      <w:r w:rsidRPr="00AA3422">
        <w:t>5</w:t>
      </w:r>
      <w:r w:rsidR="00566E91" w:rsidRPr="00AA3422">
        <w:t>5.</w:t>
      </w:r>
    </w:p>
  </w:endnote>
  <w:endnote w:id="29">
    <w:p w14:paraId="3ED0FDF7" w14:textId="23413EB0" w:rsidR="002934AD" w:rsidRPr="00AA3422" w:rsidRDefault="00E2314C" w:rsidP="00CE6E46">
      <w:pPr>
        <w:pStyle w:val="AA-SL-EndnoteIndent"/>
      </w:pPr>
      <w:r w:rsidRPr="00E2314C">
        <w:endnoteRef/>
      </w:r>
      <w:r w:rsidR="002934AD" w:rsidRPr="00AA3422">
        <w:t xml:space="preserve"> Boris Klinch, </w:t>
      </w:r>
      <w:r w:rsidR="002934AD" w:rsidRPr="005E5FAE">
        <w:t xml:space="preserve">“Fotosatiru v arsenal agit-massovoi raboty,” </w:t>
      </w:r>
      <w:r w:rsidR="002934AD" w:rsidRPr="005E5FAE">
        <w:rPr>
          <w:i/>
          <w:iCs/>
        </w:rPr>
        <w:t>Proletarskoe foto</w:t>
      </w:r>
      <w:r w:rsidR="00891A45" w:rsidRPr="005E5FAE">
        <w:rPr>
          <w:i/>
          <w:iCs/>
        </w:rPr>
        <w:t>,</w:t>
      </w:r>
      <w:r w:rsidR="002934AD" w:rsidRPr="005E5FAE">
        <w:t xml:space="preserve"> no. 6 (1932): 2</w:t>
      </w:r>
      <w:r w:rsidRPr="005E5FAE">
        <w:t>4–2</w:t>
      </w:r>
      <w:r w:rsidR="002934AD" w:rsidRPr="005E5FAE">
        <w:t>5.</w:t>
      </w:r>
    </w:p>
  </w:endnote>
  <w:endnote w:id="30">
    <w:p w14:paraId="2F8D69A5" w14:textId="362E24A9" w:rsidR="00F7759E" w:rsidRDefault="00E2314C" w:rsidP="00CE6E46">
      <w:pPr>
        <w:pStyle w:val="AA-SL-EndnoteIndent"/>
      </w:pPr>
      <w:r w:rsidRPr="00E2314C">
        <w:endnoteRef/>
      </w:r>
      <w:r w:rsidR="00F7759E" w:rsidRPr="00AA3422">
        <w:t xml:space="preserve"> </w:t>
      </w:r>
      <w:r w:rsidR="00117174" w:rsidRPr="00AA3422">
        <w:t xml:space="preserve">Boris </w:t>
      </w:r>
      <w:r w:rsidR="00F7759E" w:rsidRPr="00AA3422">
        <w:t>Klinch, “Fotomontazh—peredovoi uchastok iskusstva</w:t>
      </w:r>
      <w:r w:rsidR="00F7759E">
        <w:t>,</w:t>
      </w:r>
      <w:r w:rsidR="00F7759E" w:rsidRPr="00AA3422">
        <w:t>”</w:t>
      </w:r>
      <w:r w:rsidR="00F7759E">
        <w:t xml:space="preserve"> </w:t>
      </w:r>
      <w:r w:rsidR="00117174" w:rsidRPr="00AA3422">
        <w:rPr>
          <w:i/>
          <w:iCs/>
        </w:rPr>
        <w:t>Proletarskoe foto</w:t>
      </w:r>
      <w:r w:rsidR="00891A45">
        <w:rPr>
          <w:i/>
          <w:iCs/>
        </w:rPr>
        <w:t>,</w:t>
      </w:r>
      <w:r w:rsidR="00117174" w:rsidRPr="00AA3422">
        <w:t xml:space="preserve"> </w:t>
      </w:r>
      <w:r w:rsidR="00117174" w:rsidRPr="005E5FAE">
        <w:t xml:space="preserve">no. 2 (1933): </w:t>
      </w:r>
      <w:r w:rsidR="00F7759E" w:rsidRPr="005E5FAE">
        <w:t>26.</w:t>
      </w:r>
    </w:p>
  </w:endnote>
  <w:endnote w:id="31">
    <w:p w14:paraId="132AF782" w14:textId="5A4F7AFD" w:rsidR="002934AD" w:rsidRPr="00273534" w:rsidRDefault="00E2314C" w:rsidP="00CE6E46">
      <w:pPr>
        <w:pStyle w:val="AA-SL-EndnoteIndent"/>
      </w:pPr>
      <w:r w:rsidRPr="00E2314C">
        <w:endnoteRef/>
      </w:r>
      <w:r w:rsidR="002934AD" w:rsidRPr="00AA3422">
        <w:t xml:space="preserve"> Klinch, “Fotomontazh—peredovoi uchastok iskusstva</w:t>
      </w:r>
      <w:r w:rsidR="002934AD">
        <w:t>,</w:t>
      </w:r>
      <w:r w:rsidR="002934AD" w:rsidRPr="00AA3422">
        <w:t>” 27</w:t>
      </w:r>
      <w:r w:rsidR="002934AD">
        <w:t>.</w:t>
      </w:r>
    </w:p>
  </w:endnote>
  <w:endnote w:id="32">
    <w:p w14:paraId="7265FC5B" w14:textId="52BDE6E3" w:rsidR="002934AD" w:rsidRPr="00AA3422" w:rsidRDefault="00E2314C" w:rsidP="00CE6E46">
      <w:pPr>
        <w:pStyle w:val="AA-SL-EndnoteIndent"/>
      </w:pPr>
      <w:r w:rsidRPr="00E2314C">
        <w:endnoteRef/>
      </w:r>
      <w:r w:rsidR="002934AD" w:rsidRPr="00AA3422">
        <w:t xml:space="preserve"> Klinch, “Fotomontazh—peredovoi uchastok iskusstva</w:t>
      </w:r>
      <w:r w:rsidR="002934AD">
        <w:t>,</w:t>
      </w:r>
      <w:r w:rsidR="002934AD" w:rsidRPr="00AA3422">
        <w:t>” 26.</w:t>
      </w:r>
    </w:p>
  </w:endnote>
  <w:endnote w:id="33">
    <w:p w14:paraId="1D84F635" w14:textId="6538E534" w:rsidR="008911BD" w:rsidRPr="000B3875" w:rsidRDefault="00E2314C" w:rsidP="00CE6E46">
      <w:pPr>
        <w:pStyle w:val="AA-SL-EndnoteIndent"/>
      </w:pPr>
      <w:r w:rsidRPr="00E2314C">
        <w:endnoteRef/>
      </w:r>
      <w:r w:rsidR="008911BD" w:rsidRPr="000B3875">
        <w:t xml:space="preserve"> Klinch, “Fotomontazh—peredovoi uchastok iskusstva,”</w:t>
      </w:r>
      <w:r w:rsidR="008911BD" w:rsidRPr="009F01DA">
        <w:t xml:space="preserve"> </w:t>
      </w:r>
      <w:r w:rsidR="008911BD" w:rsidRPr="000B3875">
        <w:t>26.</w:t>
      </w:r>
    </w:p>
  </w:endnote>
  <w:endnote w:id="34">
    <w:p w14:paraId="10E61012" w14:textId="13134489" w:rsidR="008911BD" w:rsidRPr="00333280" w:rsidRDefault="00E2314C" w:rsidP="00CE6E46">
      <w:pPr>
        <w:pStyle w:val="AA-SL-EndnoteIndent"/>
      </w:pPr>
      <w:r w:rsidRPr="00E2314C">
        <w:endnoteRef/>
      </w:r>
      <w:r w:rsidR="008911BD" w:rsidRPr="000B3875">
        <w:t xml:space="preserve"> Kristin Romberg, “Labor Demonstrations: Aleksei Gan</w:t>
      </w:r>
      <w:r>
        <w:t>’</w:t>
      </w:r>
      <w:r w:rsidR="008911BD" w:rsidRPr="000B3875">
        <w:t xml:space="preserve">s </w:t>
      </w:r>
      <w:r w:rsidR="008911BD" w:rsidRPr="006C4C28">
        <w:rPr>
          <w:i/>
          <w:iCs/>
        </w:rPr>
        <w:t>Island of the Young Pioneers</w:t>
      </w:r>
      <w:r w:rsidRPr="006C4C28">
        <w:rPr>
          <w:i/>
          <w:iCs/>
        </w:rPr>
        <w:t>,</w:t>
      </w:r>
      <w:r w:rsidR="008911BD" w:rsidRPr="000B3875">
        <w:t xml:space="preserve"> Dziga Vertov</w:t>
      </w:r>
      <w:r>
        <w:t>’</w:t>
      </w:r>
      <w:r w:rsidR="008911BD" w:rsidRPr="000B3875">
        <w:t xml:space="preserve">s </w:t>
      </w:r>
      <w:r w:rsidR="008911BD" w:rsidRPr="006C4C28">
        <w:rPr>
          <w:i/>
          <w:iCs/>
        </w:rPr>
        <w:t>Kino-Eye</w:t>
      </w:r>
      <w:r w:rsidRPr="006C4C28">
        <w:rPr>
          <w:i/>
          <w:iCs/>
        </w:rPr>
        <w:t>,</w:t>
      </w:r>
      <w:r w:rsidR="008911BD" w:rsidRPr="000B3875">
        <w:t xml:space="preserve"> and the Rationalization of Artistic Labor,” </w:t>
      </w:r>
      <w:r w:rsidR="008911BD" w:rsidRPr="000B3875">
        <w:rPr>
          <w:i/>
          <w:iCs/>
        </w:rPr>
        <w:t>October</w:t>
      </w:r>
      <w:r w:rsidR="0048740C">
        <w:rPr>
          <w:i/>
          <w:iCs/>
        </w:rPr>
        <w:t>,</w:t>
      </w:r>
      <w:r w:rsidR="008911BD" w:rsidRPr="000B3875">
        <w:rPr>
          <w:i/>
          <w:iCs/>
        </w:rPr>
        <w:t xml:space="preserve"> </w:t>
      </w:r>
      <w:r w:rsidR="00946D8D">
        <w:t>n</w:t>
      </w:r>
      <w:r w:rsidR="008911BD" w:rsidRPr="000B3875">
        <w:t>o. 145 (Summer 2013): 51.</w:t>
      </w:r>
    </w:p>
  </w:endnote>
  <w:endnote w:id="35">
    <w:p w14:paraId="65033A95" w14:textId="7E8D701F" w:rsidR="008911BD" w:rsidRPr="000B3875" w:rsidRDefault="00E2314C" w:rsidP="00CE6E46">
      <w:pPr>
        <w:pStyle w:val="AA-SL-EndnoteIndent"/>
      </w:pPr>
      <w:r w:rsidRPr="00E2314C">
        <w:endnoteRef/>
      </w:r>
      <w:r w:rsidR="008911BD" w:rsidRPr="000B3875">
        <w:t xml:space="preserve"> Gustav Klutsis, “Fotomontazh kak novyi vid agitatsionnogo iskusstvo,” </w:t>
      </w:r>
      <w:r w:rsidR="00763AD5">
        <w:t xml:space="preserve">in </w:t>
      </w:r>
      <w:r w:rsidR="008911BD" w:rsidRPr="000B3875">
        <w:rPr>
          <w:i/>
          <w:iCs/>
        </w:rPr>
        <w:t>Izofront: Klassovaia bor’ba na fronte prostranstvennykh iskusstv</w:t>
      </w:r>
      <w:r w:rsidR="008911BD" w:rsidRPr="000B3875">
        <w:t xml:space="preserve">, ed. </w:t>
      </w:r>
      <w:r w:rsidRPr="000B3875">
        <w:t>P.</w:t>
      </w:r>
      <w:r>
        <w:t xml:space="preserve"> </w:t>
      </w:r>
      <w:r w:rsidRPr="000B3875">
        <w:t>I.</w:t>
      </w:r>
      <w:r>
        <w:t xml:space="preserve"> </w:t>
      </w:r>
      <w:r w:rsidR="008911BD" w:rsidRPr="000B3875">
        <w:t>Novitskii (Moscow: Izogiz, 1931), 120.</w:t>
      </w:r>
    </w:p>
  </w:endnote>
  <w:endnote w:id="36">
    <w:p w14:paraId="47EB613C" w14:textId="6F19A1AD" w:rsidR="008911BD" w:rsidRPr="000B3875" w:rsidRDefault="00E2314C" w:rsidP="00CE6E46">
      <w:pPr>
        <w:pStyle w:val="AA-SL-EndnoteIndent"/>
      </w:pPr>
      <w:r w:rsidRPr="00E2314C">
        <w:endnoteRef/>
      </w:r>
      <w:r w:rsidR="008911BD" w:rsidRPr="000B3875">
        <w:t xml:space="preserve"> </w:t>
      </w:r>
      <w:r w:rsidR="008911BD" w:rsidRPr="00F55CAB">
        <w:t>Gassner, “Heartfield’s Moscow Apprenticeship,”</w:t>
      </w:r>
      <w:r w:rsidR="008911BD">
        <w:t xml:space="preserve"> 26</w:t>
      </w:r>
      <w:r>
        <w:t>6–7</w:t>
      </w:r>
      <w:r w:rsidR="008911BD">
        <w:t>0.</w:t>
      </w:r>
    </w:p>
  </w:endnote>
  <w:endnote w:id="37">
    <w:p w14:paraId="2BFE2559" w14:textId="455C5632" w:rsidR="008911BD" w:rsidRPr="00E77F52" w:rsidRDefault="00E2314C" w:rsidP="00CE6E46">
      <w:pPr>
        <w:pStyle w:val="AA-SL-EndnoteIndent"/>
      </w:pPr>
      <w:r w:rsidRPr="00E2314C">
        <w:endnoteRef/>
      </w:r>
      <w:r w:rsidR="008911BD" w:rsidRPr="000B3875">
        <w:t xml:space="preserve"> </w:t>
      </w:r>
      <w:r w:rsidR="00586FB0">
        <w:t>S</w:t>
      </w:r>
      <w:r w:rsidR="008911BD" w:rsidRPr="000B3875">
        <w:t>. Evgenov, “</w:t>
      </w:r>
      <w:r w:rsidR="008911BD" w:rsidRPr="009F01DA">
        <w:t>Za bol’shevistskii</w:t>
      </w:r>
      <w:r w:rsidR="008911BD" w:rsidRPr="000B3875">
        <w:t xml:space="preserve"> fotopokaz</w:t>
      </w:r>
      <w:r w:rsidR="008911BD" w:rsidRPr="00E77F52">
        <w:t xml:space="preserve">,” </w:t>
      </w:r>
      <w:r w:rsidR="008911BD" w:rsidRPr="00E77F52">
        <w:rPr>
          <w:i/>
          <w:iCs/>
        </w:rPr>
        <w:t>Proletarskoe foto</w:t>
      </w:r>
      <w:r w:rsidR="00957108" w:rsidRPr="00E77F52">
        <w:rPr>
          <w:i/>
          <w:iCs/>
        </w:rPr>
        <w:t>,</w:t>
      </w:r>
      <w:r w:rsidR="008911BD" w:rsidRPr="00E77F52">
        <w:t xml:space="preserve"> no. 6</w:t>
      </w:r>
      <w:r w:rsidR="00934BA4" w:rsidRPr="00E77F52">
        <w:t xml:space="preserve"> (</w:t>
      </w:r>
      <w:r w:rsidR="008911BD" w:rsidRPr="00E77F52">
        <w:t>1932</w:t>
      </w:r>
      <w:r w:rsidR="00934BA4" w:rsidRPr="00E77F52">
        <w:t>)</w:t>
      </w:r>
      <w:r w:rsidR="008911BD" w:rsidRPr="00E77F52">
        <w:t>: 5</w:t>
      </w:r>
    </w:p>
  </w:endnote>
  <w:endnote w:id="38">
    <w:p w14:paraId="1EB3D284" w14:textId="026388AC" w:rsidR="002040C8" w:rsidRPr="00E77F52" w:rsidRDefault="00E2314C" w:rsidP="00CE6E46">
      <w:pPr>
        <w:pStyle w:val="AA-SL-EndnoteIndent"/>
      </w:pPr>
      <w:r w:rsidRPr="00E77F52">
        <w:endnoteRef/>
      </w:r>
      <w:r w:rsidR="002040C8" w:rsidRPr="00E77F52">
        <w:t xml:space="preserve"> Klinch, “Fotosatiru: v arsenal agit-massovoi raboty,” 25.</w:t>
      </w:r>
    </w:p>
  </w:endnote>
  <w:endnote w:id="39">
    <w:p w14:paraId="739FD6F6" w14:textId="3F7ECD0E" w:rsidR="002040C8" w:rsidRPr="00B009FA" w:rsidRDefault="00E2314C" w:rsidP="00CE6E46">
      <w:pPr>
        <w:pStyle w:val="AA-SL-EndnoteIndent"/>
      </w:pPr>
      <w:r w:rsidRPr="00E77F52">
        <w:endnoteRef/>
      </w:r>
      <w:r w:rsidR="002040C8" w:rsidRPr="00E77F52">
        <w:t xml:space="preserve"> </w:t>
      </w:r>
      <w:r w:rsidR="00987D34" w:rsidRPr="00E77F52">
        <w:t xml:space="preserve">Janos </w:t>
      </w:r>
      <w:r w:rsidR="002040C8" w:rsidRPr="00E77F52">
        <w:t>Reismann</w:t>
      </w:r>
      <w:r w:rsidR="00987D34" w:rsidRPr="00E77F52">
        <w:t xml:space="preserve"> (Wolf </w:t>
      </w:r>
      <w:r w:rsidR="00524434" w:rsidRPr="00E77F52">
        <w:t>Reiss)</w:t>
      </w:r>
      <w:r w:rsidR="002040C8" w:rsidRPr="00E77F52">
        <w:t xml:space="preserve">, </w:t>
      </w:r>
      <w:r w:rsidR="00524434" w:rsidRPr="00E77F52">
        <w:t xml:space="preserve">“Als ich mit John Heartfield </w:t>
      </w:r>
      <w:r w:rsidR="00B82AE2" w:rsidRPr="00E77F52">
        <w:t xml:space="preserve">zusammenarbeite,” </w:t>
      </w:r>
      <w:r w:rsidR="00B82AE2" w:rsidRPr="00E77F52">
        <w:rPr>
          <w:i/>
          <w:iCs/>
        </w:rPr>
        <w:t xml:space="preserve">Internationale Literatur </w:t>
      </w:r>
      <w:r w:rsidR="00B82AE2" w:rsidRPr="00E77F52">
        <w:t>no. 5 (1934)</w:t>
      </w:r>
      <w:r w:rsidR="00495CD9" w:rsidRPr="00E77F52">
        <w:t>: 189</w:t>
      </w:r>
      <w:r w:rsidR="00E77F52" w:rsidRPr="00E77F52">
        <w:t>–</w:t>
      </w:r>
      <w:r w:rsidR="00495CD9" w:rsidRPr="00E77F52">
        <w:t xml:space="preserve">90, </w:t>
      </w:r>
      <w:r w:rsidR="002040C8" w:rsidRPr="00E77F52">
        <w:t>quoted in Gassner</w:t>
      </w:r>
      <w:r w:rsidR="002040C8" w:rsidRPr="00F55CAB">
        <w:t xml:space="preserve">, </w:t>
      </w:r>
      <w:r w:rsidR="00C00E08" w:rsidRPr="00F55CAB">
        <w:t>“Heartfield’s Moscow Apprenticeship,”</w:t>
      </w:r>
      <w:r w:rsidR="00C00E08">
        <w:t xml:space="preserve"> </w:t>
      </w:r>
      <w:r w:rsidR="002040C8" w:rsidRPr="00F55CAB">
        <w:t>261.</w:t>
      </w:r>
    </w:p>
  </w:endnote>
  <w:endnote w:id="40">
    <w:p w14:paraId="5606805F" w14:textId="6AEE2DAB" w:rsidR="002040C8" w:rsidRPr="009F01DA" w:rsidRDefault="00E2314C" w:rsidP="00CE6E46">
      <w:pPr>
        <w:pStyle w:val="AA-SL-EndnoteIndent"/>
      </w:pPr>
      <w:r w:rsidRPr="00E2314C">
        <w:endnoteRef/>
      </w:r>
      <w:r w:rsidR="002040C8" w:rsidRPr="000B3875">
        <w:t xml:space="preserve"> Evgenov, “Za </w:t>
      </w:r>
      <w:r w:rsidR="002040C8" w:rsidRPr="009F01DA">
        <w:t>bol’shevistskii fotopokaz,” 4.</w:t>
      </w:r>
    </w:p>
  </w:endnote>
  <w:endnote w:id="41">
    <w:p w14:paraId="527790A8" w14:textId="4E5ADCA0" w:rsidR="002040C8" w:rsidRPr="009F01DA" w:rsidRDefault="00E2314C" w:rsidP="00CE6E46">
      <w:pPr>
        <w:pStyle w:val="AA-SL-EndnoteIndent"/>
      </w:pPr>
      <w:r w:rsidRPr="009F01DA">
        <w:endnoteRef/>
      </w:r>
      <w:r w:rsidR="002040C8" w:rsidRPr="009F01DA">
        <w:t xml:space="preserve"> Klinch, “Fotomontazh—peredovoi uchastok iskusstva,” 27.</w:t>
      </w:r>
    </w:p>
  </w:endnote>
  <w:endnote w:id="42">
    <w:p w14:paraId="53D73E0C" w14:textId="0ECEC85C" w:rsidR="000A382D" w:rsidRPr="0075760A" w:rsidRDefault="00E2314C" w:rsidP="00CE6E46">
      <w:pPr>
        <w:pStyle w:val="AA-SL-EndnoteIndent"/>
      </w:pPr>
      <w:r w:rsidRPr="009F01DA">
        <w:endnoteRef/>
      </w:r>
      <w:r w:rsidR="000A382D" w:rsidRPr="009F01DA">
        <w:t xml:space="preserve"> </w:t>
      </w:r>
      <w:r w:rsidR="0075760A" w:rsidRPr="009F01DA">
        <w:t xml:space="preserve">Sergei </w:t>
      </w:r>
      <w:r w:rsidR="000A382D" w:rsidRPr="009F01DA">
        <w:t xml:space="preserve">Tret’iakov, </w:t>
      </w:r>
      <w:r w:rsidR="000A382D" w:rsidRPr="009F01DA">
        <w:rPr>
          <w:i/>
          <w:iCs/>
        </w:rPr>
        <w:t>Dzhon Khartfil’d</w:t>
      </w:r>
      <w:r w:rsidR="00905326" w:rsidRPr="0075760A">
        <w:rPr>
          <w:i/>
          <w:iCs/>
        </w:rPr>
        <w:t>. Monografiia</w:t>
      </w:r>
      <w:r w:rsidR="000A382D" w:rsidRPr="0075760A">
        <w:rPr>
          <w:i/>
          <w:iCs/>
        </w:rPr>
        <w:t xml:space="preserve"> </w:t>
      </w:r>
      <w:r w:rsidR="000A382D" w:rsidRPr="0075760A">
        <w:t>(Moscow</w:t>
      </w:r>
      <w:r w:rsidR="0075760A" w:rsidRPr="0075760A">
        <w:t>: Ogiz</w:t>
      </w:r>
      <w:r w:rsidR="000A382D" w:rsidRPr="0075760A">
        <w:t>, 1936), 68, 71.</w:t>
      </w:r>
    </w:p>
  </w:endnote>
  <w:endnote w:id="43">
    <w:p w14:paraId="0F609D73" w14:textId="2DE929EB" w:rsidR="001E1A8C" w:rsidRPr="007D2093" w:rsidRDefault="001E1A8C" w:rsidP="001E1A8C">
      <w:pPr>
        <w:pStyle w:val="AA-SL-EndnoteIndent"/>
      </w:pPr>
      <w:r w:rsidRPr="00E2314C">
        <w:endnoteRef/>
      </w:r>
      <w:r w:rsidRPr="007D2093">
        <w:t xml:space="preserve"> Tret’iakov, </w:t>
      </w:r>
      <w:r w:rsidRPr="007D2093">
        <w:rPr>
          <w:i/>
          <w:iCs/>
        </w:rPr>
        <w:t>Dzhon Khartfil’d</w:t>
      </w:r>
      <w:r w:rsidRPr="007D2093">
        <w:t>, 79.</w:t>
      </w:r>
    </w:p>
  </w:endnote>
  <w:endnote w:id="44">
    <w:p w14:paraId="1B6A88EF" w14:textId="64F9F48F" w:rsidR="007E0C9E" w:rsidRDefault="007E0C9E" w:rsidP="00E94BC2">
      <w:pPr>
        <w:pStyle w:val="AA-SL-EndnoteIndent"/>
      </w:pPr>
      <w:r w:rsidRPr="00606544">
        <w:endnoteRef/>
      </w:r>
      <w:r w:rsidRPr="00606544">
        <w:t xml:space="preserve"> Tret’iakov</w:t>
      </w:r>
      <w:r w:rsidRPr="007D2093">
        <w:t xml:space="preserve">, </w:t>
      </w:r>
      <w:r w:rsidRPr="007D2093">
        <w:rPr>
          <w:i/>
          <w:iCs/>
        </w:rPr>
        <w:t>Dzhon Khartfil’d</w:t>
      </w:r>
      <w:r w:rsidRPr="007D2093">
        <w:t xml:space="preserve">, </w:t>
      </w:r>
      <w:r>
        <w:t>6</w:t>
      </w:r>
      <w:r w:rsidRPr="007D2093">
        <w:t>9</w:t>
      </w:r>
      <w:r>
        <w:t xml:space="preserve">. </w:t>
      </w:r>
    </w:p>
  </w:endnote>
  <w:endnote w:id="45">
    <w:p w14:paraId="4CAF5D00" w14:textId="64280A22" w:rsidR="003A57CF" w:rsidRPr="003C27D2" w:rsidRDefault="00E2314C" w:rsidP="00CE6E46">
      <w:pPr>
        <w:pStyle w:val="AA-SL-EndnoteIndent"/>
      </w:pPr>
      <w:r w:rsidRPr="00E2314C">
        <w:endnoteRef/>
      </w:r>
      <w:r w:rsidR="003A57CF" w:rsidRPr="007D2093">
        <w:t xml:space="preserve"> Tret’iakov, </w:t>
      </w:r>
      <w:r w:rsidR="003C27D2" w:rsidRPr="007D2093">
        <w:rPr>
          <w:i/>
          <w:iCs/>
        </w:rPr>
        <w:t>Dzhon Khartfil’d</w:t>
      </w:r>
      <w:r w:rsidR="003C27D2" w:rsidRPr="007D2093">
        <w:t xml:space="preserve">, </w:t>
      </w:r>
      <w:r w:rsidR="002B593A">
        <w:t>7</w:t>
      </w:r>
      <w:r w:rsidR="003C27D2" w:rsidRPr="007D2093">
        <w:t>9.</w:t>
      </w:r>
    </w:p>
  </w:endnote>
  <w:endnote w:id="46">
    <w:p w14:paraId="78BCD034" w14:textId="029AD5C7" w:rsidR="001E425A" w:rsidRPr="00CA5C57" w:rsidRDefault="001E425A" w:rsidP="00162B4B">
      <w:pPr>
        <w:pStyle w:val="AA-SL-EndnoteIndent"/>
      </w:pPr>
      <w:r w:rsidRPr="00E549DC">
        <w:endnoteRef/>
      </w:r>
      <w:r w:rsidRPr="00E549DC">
        <w:t xml:space="preserve"> </w:t>
      </w:r>
      <w:r w:rsidR="00F57627" w:rsidRPr="00E549DC">
        <w:t>See</w:t>
      </w:r>
      <w:r w:rsidR="00F57627">
        <w:t xml:space="preserve"> the brief discussion</w:t>
      </w:r>
      <w:r w:rsidR="008F6FA5">
        <w:t xml:space="preserve"> of photo</w:t>
      </w:r>
      <w:r w:rsidR="00974F5E">
        <w:t>graphic</w:t>
      </w:r>
      <w:r w:rsidR="008F6FA5">
        <w:t xml:space="preserve"> caricature</w:t>
      </w:r>
      <w:r w:rsidR="003E6456">
        <w:t xml:space="preserve"> techniques</w:t>
      </w:r>
      <w:r w:rsidR="00F57627">
        <w:t xml:space="preserve"> in Nikolai Tarabukin, “The Art of the Day” (1925), trans. </w:t>
      </w:r>
      <w:r w:rsidR="007C36ED">
        <w:t xml:space="preserve">Rosamund Bartlett, </w:t>
      </w:r>
      <w:r w:rsidR="007C36ED">
        <w:rPr>
          <w:i/>
          <w:iCs/>
        </w:rPr>
        <w:t xml:space="preserve">October </w:t>
      </w:r>
      <w:r w:rsidR="00E747C9">
        <w:t xml:space="preserve">93 (2000): </w:t>
      </w:r>
      <w:r w:rsidR="007C36ED">
        <w:t>72</w:t>
      </w:r>
      <w:r w:rsidR="00E747C9">
        <w:t>.</w:t>
      </w:r>
      <w:r w:rsidR="003A632B">
        <w:t xml:space="preserve"> </w:t>
      </w:r>
      <w:r w:rsidR="00E747C9" w:rsidRPr="00CA5C57">
        <w:t xml:space="preserve">Tarabukin </w:t>
      </w:r>
      <w:r w:rsidR="00974F5E" w:rsidRPr="00CA5C57">
        <w:t>prefers that</w:t>
      </w:r>
      <w:r w:rsidR="00D41A33" w:rsidRPr="00CA5C57">
        <w:t xml:space="preserve"> photographers</w:t>
      </w:r>
      <w:r w:rsidR="00E747C9" w:rsidRPr="00CA5C57">
        <w:t xml:space="preserve"> </w:t>
      </w:r>
      <w:r w:rsidR="00D41A33" w:rsidRPr="00CA5C57">
        <w:t xml:space="preserve">and filmmakers </w:t>
      </w:r>
      <w:r w:rsidR="00E747C9" w:rsidRPr="00CA5C57">
        <w:t>use an anamorphic lens</w:t>
      </w:r>
      <w:r w:rsidR="00A85C56" w:rsidRPr="00CA5C57">
        <w:t>, a possibility I discuss below.</w:t>
      </w:r>
    </w:p>
  </w:endnote>
  <w:endnote w:id="47">
    <w:p w14:paraId="38E83287" w14:textId="12553C12" w:rsidR="00465ACE" w:rsidRDefault="00E2314C" w:rsidP="00CE6E46">
      <w:pPr>
        <w:pStyle w:val="AA-SL-EndnoteIndent"/>
      </w:pPr>
      <w:r w:rsidRPr="00CA5C57">
        <w:endnoteRef/>
      </w:r>
      <w:r w:rsidR="00465ACE" w:rsidRPr="00CA5C57">
        <w:t xml:space="preserve"> Stalin, “Report to</w:t>
      </w:r>
      <w:r w:rsidR="00465ACE">
        <w:t xml:space="preserve"> the Seventeenth Party Congress,” 378.</w:t>
      </w:r>
    </w:p>
  </w:endnote>
  <w:endnote w:id="48">
    <w:p w14:paraId="3EE73F08" w14:textId="4967131E" w:rsidR="00465ACE" w:rsidRPr="000B3875" w:rsidRDefault="00E2314C" w:rsidP="00CE6E46">
      <w:pPr>
        <w:pStyle w:val="AA-SL-EndnoteIndent"/>
      </w:pPr>
      <w:r w:rsidRPr="00E2314C">
        <w:endnoteRef/>
      </w:r>
      <w:r w:rsidR="00465ACE" w:rsidRPr="000B3875">
        <w:t xml:space="preserve"> Ilf and Petrov, </w:t>
      </w:r>
      <w:r w:rsidR="00465ACE" w:rsidRPr="000B3875">
        <w:rPr>
          <w:i/>
          <w:iCs/>
        </w:rPr>
        <w:t>The Golden Calf</w:t>
      </w:r>
      <w:r w:rsidR="00465ACE" w:rsidRPr="000B3875">
        <w:t xml:space="preserve">, trans. </w:t>
      </w:r>
      <w:r w:rsidR="00E8613C">
        <w:t>Konstantin Gurevich and Helen Anderson</w:t>
      </w:r>
      <w:r w:rsidR="00465ACE" w:rsidRPr="000B3875">
        <w:t xml:space="preserve"> (</w:t>
      </w:r>
      <w:r w:rsidR="00E61C50">
        <w:t>Rochester, NY: Open Letter, 2009</w:t>
      </w:r>
      <w:r w:rsidR="00465ACE" w:rsidRPr="000B3875">
        <w:t>), 1</w:t>
      </w:r>
      <w:r w:rsidR="00E8613C">
        <w:t>7</w:t>
      </w:r>
      <w:r w:rsidR="00465ACE" w:rsidRPr="000B3875">
        <w:t>1.</w:t>
      </w:r>
    </w:p>
  </w:endnote>
  <w:endnote w:id="49">
    <w:p w14:paraId="4869F584" w14:textId="5A0693F5" w:rsidR="00465ACE" w:rsidRPr="000B3875" w:rsidRDefault="00E2314C" w:rsidP="00CE6E46">
      <w:pPr>
        <w:pStyle w:val="AA-SL-EndnoteIndent"/>
      </w:pPr>
      <w:r w:rsidRPr="00E2314C">
        <w:endnoteRef/>
      </w:r>
      <w:r w:rsidR="00465ACE" w:rsidRPr="000B3875">
        <w:t xml:space="preserve"> Ilf and Petrov, </w:t>
      </w:r>
      <w:r w:rsidR="00465ACE" w:rsidRPr="000B3875">
        <w:rPr>
          <w:i/>
          <w:iCs/>
        </w:rPr>
        <w:t>The Golden Calf</w:t>
      </w:r>
      <w:r w:rsidR="00465ACE" w:rsidRPr="000B3875">
        <w:t>, 1</w:t>
      </w:r>
      <w:r w:rsidR="007A542A">
        <w:t>7</w:t>
      </w:r>
      <w:r w:rsidR="00465ACE" w:rsidRPr="000B3875">
        <w:t>8.</w:t>
      </w:r>
      <w:r w:rsidR="00C22439">
        <w:t xml:space="preserve"> Gurevich and Anderson </w:t>
      </w:r>
      <w:r w:rsidR="007F06FC">
        <w:t>translate the name</w:t>
      </w:r>
      <w:r w:rsidR="00C22439">
        <w:t xml:space="preserve"> Skumbrievich as “Sardin</w:t>
      </w:r>
      <w:r w:rsidR="00F04E00">
        <w:t xml:space="preserve">evich.” I have </w:t>
      </w:r>
      <w:r w:rsidR="00C846ED">
        <w:t>maintained</w:t>
      </w:r>
      <w:r w:rsidR="00344DB9">
        <w:t xml:space="preserve"> the </w:t>
      </w:r>
      <w:r w:rsidR="00205B43">
        <w:t xml:space="preserve">authors’ </w:t>
      </w:r>
      <w:r w:rsidR="00344DB9">
        <w:t>original name</w:t>
      </w:r>
      <w:r w:rsidR="007F06FC">
        <w:t xml:space="preserve"> here</w:t>
      </w:r>
      <w:r w:rsidR="00344DB9">
        <w:t>.</w:t>
      </w:r>
      <w:r w:rsidR="00465ACE" w:rsidRPr="000B3875">
        <w:t xml:space="preserve"> </w:t>
      </w:r>
    </w:p>
  </w:endnote>
  <w:endnote w:id="50">
    <w:p w14:paraId="23FC9A1A" w14:textId="2B55342A" w:rsidR="00465ACE" w:rsidRPr="003A632B" w:rsidRDefault="00E2314C" w:rsidP="00CE6E46">
      <w:pPr>
        <w:pStyle w:val="AA-SL-EndnoteIndent"/>
      </w:pPr>
      <w:r w:rsidRPr="00E2314C">
        <w:endnoteRef/>
      </w:r>
      <w:r w:rsidR="00465ACE" w:rsidRPr="000B3875">
        <w:t xml:space="preserve"> Mark Lipovetsky, </w:t>
      </w:r>
      <w:r w:rsidR="00465ACE" w:rsidRPr="000B3875">
        <w:rPr>
          <w:i/>
          <w:iCs/>
        </w:rPr>
        <w:t>The Charms of Cynical Reason: The Trickster’s Transformation in Soviet and Post-Soviet Culture</w:t>
      </w:r>
      <w:r w:rsidR="00465ACE" w:rsidRPr="000B3875">
        <w:t xml:space="preserve"> (Boston: Academic Studies </w:t>
      </w:r>
      <w:r w:rsidR="00465ACE" w:rsidRPr="003A632B">
        <w:t>Press, 2011), 102.</w:t>
      </w:r>
    </w:p>
  </w:endnote>
  <w:endnote w:id="51">
    <w:p w14:paraId="071458D4" w14:textId="7EBEF22A" w:rsidR="008C0112" w:rsidRPr="00394014" w:rsidRDefault="00E2314C" w:rsidP="00CE6E46">
      <w:pPr>
        <w:pStyle w:val="AA-SL-EndnoteIndent"/>
      </w:pPr>
      <w:r w:rsidRPr="003A632B">
        <w:endnoteRef/>
      </w:r>
      <w:r w:rsidR="008C0112" w:rsidRPr="003A632B">
        <w:t xml:space="preserve"> Pavel Petrov-Bytov, “We have </w:t>
      </w:r>
      <w:r w:rsidR="00B92590" w:rsidRPr="003A632B">
        <w:t>No Soviet Cinema”</w:t>
      </w:r>
      <w:r w:rsidR="00A27E1C" w:rsidRPr="003A632B">
        <w:t xml:space="preserve"> [</w:t>
      </w:r>
      <w:r w:rsidR="002705A6" w:rsidRPr="003A632B">
        <w:t>April 1929</w:t>
      </w:r>
      <w:r w:rsidR="00A27E1C" w:rsidRPr="003A632B">
        <w:t>];</w:t>
      </w:r>
      <w:r w:rsidR="00B92590" w:rsidRPr="003A632B">
        <w:t xml:space="preserve"> </w:t>
      </w:r>
      <w:r w:rsidR="007C1E7B" w:rsidRPr="003A632B">
        <w:t>and Adrian Piotrovsky, “Petrov-Bytov’s Platform</w:t>
      </w:r>
      <w:r w:rsidR="007C0811" w:rsidRPr="003A632B">
        <w:t xml:space="preserve"> and Soviet Cinema” </w:t>
      </w:r>
      <w:r w:rsidR="00A27E1C" w:rsidRPr="003A632B">
        <w:t>[</w:t>
      </w:r>
      <w:r w:rsidR="00566BD3" w:rsidRPr="003A632B">
        <w:t>May 1929</w:t>
      </w:r>
      <w:r w:rsidR="00A27E1C" w:rsidRPr="003A632B">
        <w:t xml:space="preserve">] </w:t>
      </w:r>
      <w:r w:rsidR="007C0811" w:rsidRPr="003A632B">
        <w:t xml:space="preserve">in </w:t>
      </w:r>
      <w:r w:rsidR="00053659" w:rsidRPr="003A632B">
        <w:rPr>
          <w:i/>
          <w:iCs/>
        </w:rPr>
        <w:t>The</w:t>
      </w:r>
      <w:r w:rsidR="00053659" w:rsidRPr="00394014">
        <w:rPr>
          <w:i/>
          <w:iCs/>
        </w:rPr>
        <w:t xml:space="preserve"> Film Factory</w:t>
      </w:r>
      <w:r w:rsidR="00394014" w:rsidRPr="00394014">
        <w:t>,</w:t>
      </w:r>
      <w:r w:rsidR="00053659" w:rsidRPr="00E549DC">
        <w:t xml:space="preserve"> </w:t>
      </w:r>
      <w:r w:rsidR="007C0811" w:rsidRPr="00E549DC">
        <w:t>25</w:t>
      </w:r>
      <w:r w:rsidRPr="00E549DC">
        <w:t>9</w:t>
      </w:r>
      <w:r>
        <w:t>–</w:t>
      </w:r>
      <w:r w:rsidRPr="00394014">
        <w:t>6</w:t>
      </w:r>
      <w:r w:rsidR="007C0811" w:rsidRPr="00394014">
        <w:t>3</w:t>
      </w:r>
      <w:r w:rsidR="00394014" w:rsidRPr="00394014">
        <w:t>.</w:t>
      </w:r>
    </w:p>
  </w:endnote>
  <w:endnote w:id="52">
    <w:p w14:paraId="2E0850F1" w14:textId="7E5D3D53" w:rsidR="000966C5" w:rsidRDefault="000966C5" w:rsidP="006C4C28">
      <w:pPr>
        <w:pStyle w:val="AA-SL-EndnoteIndent"/>
      </w:pPr>
      <w:r w:rsidRPr="00E549DC">
        <w:endnoteRef/>
      </w:r>
      <w:r w:rsidRPr="00E549DC">
        <w:t xml:space="preserve"> Anatoly</w:t>
      </w:r>
      <w:r w:rsidRPr="00BC0685">
        <w:t xml:space="preserve"> Lunacharsky, “Kain i Artem,” </w:t>
      </w:r>
      <w:r w:rsidRPr="00BC0685">
        <w:rPr>
          <w:i/>
          <w:iCs/>
        </w:rPr>
        <w:t>Izvestiia</w:t>
      </w:r>
      <w:r w:rsidRPr="00BC0685">
        <w:t xml:space="preserve">, </w:t>
      </w:r>
      <w:r>
        <w:t xml:space="preserve">20 </w:t>
      </w:r>
      <w:r w:rsidRPr="00BC0685">
        <w:t>November 1929, 5.</w:t>
      </w:r>
    </w:p>
  </w:endnote>
  <w:endnote w:id="53">
    <w:p w14:paraId="5EE22B0C" w14:textId="47E4B088" w:rsidR="00D022C5" w:rsidRPr="00BC0685" w:rsidRDefault="00E2314C" w:rsidP="00CE6E46">
      <w:pPr>
        <w:pStyle w:val="AA-SL-EndnoteIndent"/>
      </w:pPr>
      <w:r w:rsidRPr="00E2314C">
        <w:endnoteRef/>
      </w:r>
      <w:r w:rsidR="00D022C5" w:rsidRPr="00BC0685">
        <w:t xml:space="preserve"> Lunacharsky, “Kain i Artem,”</w:t>
      </w:r>
      <w:r w:rsidR="003B533E" w:rsidRPr="00BC0685">
        <w:t xml:space="preserve"> 5.</w:t>
      </w:r>
    </w:p>
  </w:endnote>
  <w:endnote w:id="54">
    <w:p w14:paraId="6D2024CD" w14:textId="24D2D93D" w:rsidR="00397CDE" w:rsidRPr="00E549DC" w:rsidRDefault="00E2314C" w:rsidP="00CE6E46">
      <w:pPr>
        <w:pStyle w:val="AA-SL-EndnoteIndent"/>
      </w:pPr>
      <w:r w:rsidRPr="00CE6E46">
        <w:endnoteRef/>
      </w:r>
      <w:r w:rsidR="008F5B33">
        <w:t xml:space="preserve"> </w:t>
      </w:r>
      <w:r w:rsidR="00753A6F" w:rsidRPr="00CE6E46">
        <w:t xml:space="preserve">“K 40-letiiu literaturnoi </w:t>
      </w:r>
      <w:r w:rsidR="00753A6F" w:rsidRPr="00E549DC">
        <w:t xml:space="preserve">deistvitel’nosti M. Gorkogo,” </w:t>
      </w:r>
      <w:r w:rsidR="00753A6F" w:rsidRPr="00E549DC">
        <w:rPr>
          <w:i/>
          <w:iCs/>
        </w:rPr>
        <w:t>Literaturnaia</w:t>
      </w:r>
      <w:r w:rsidR="00753A6F" w:rsidRPr="00E549DC">
        <w:t xml:space="preserve"> </w:t>
      </w:r>
      <w:r w:rsidR="00753A6F" w:rsidRPr="00E549DC">
        <w:rPr>
          <w:i/>
          <w:iCs/>
        </w:rPr>
        <w:t>gazeta</w:t>
      </w:r>
      <w:r w:rsidR="008F5B33" w:rsidRPr="00E549DC">
        <w:t xml:space="preserve">, </w:t>
      </w:r>
      <w:r w:rsidR="00AB0323" w:rsidRPr="00E549DC">
        <w:t xml:space="preserve">11 September </w:t>
      </w:r>
      <w:r w:rsidR="00753A6F" w:rsidRPr="00E549DC">
        <w:t>1932</w:t>
      </w:r>
      <w:r w:rsidR="008F5B33" w:rsidRPr="00E549DC">
        <w:t>,</w:t>
      </w:r>
      <w:r w:rsidR="00753A6F" w:rsidRPr="00E549DC">
        <w:t xml:space="preserve"> 1.</w:t>
      </w:r>
      <w:r w:rsidR="001404CA" w:rsidRPr="00E549DC">
        <w:t xml:space="preserve"> </w:t>
      </w:r>
      <w:r w:rsidR="008F5B33" w:rsidRPr="00E549DC">
        <w:t>C</w:t>
      </w:r>
      <w:r w:rsidR="004975E5" w:rsidRPr="00E549DC">
        <w:t xml:space="preserve">ritic </w:t>
      </w:r>
      <w:r w:rsidR="001404CA" w:rsidRPr="00E549DC">
        <w:t>K. Iukov</w:t>
      </w:r>
      <w:r w:rsidR="004975E5" w:rsidRPr="00E549DC">
        <w:t xml:space="preserve"> </w:t>
      </w:r>
      <w:r w:rsidR="00AF3657" w:rsidRPr="00E549DC">
        <w:t>complains</w:t>
      </w:r>
      <w:r w:rsidR="008E26C8" w:rsidRPr="00E549DC">
        <w:t xml:space="preserve"> th</w:t>
      </w:r>
      <w:r w:rsidR="003E3621" w:rsidRPr="00E549DC">
        <w:t>at</w:t>
      </w:r>
      <w:r w:rsidR="00AF3657" w:rsidRPr="00E549DC">
        <w:t xml:space="preserve"> </w:t>
      </w:r>
      <w:r w:rsidR="008E26C8" w:rsidRPr="00E549DC">
        <w:t xml:space="preserve">Petrov-Bytov </w:t>
      </w:r>
      <w:r w:rsidR="007137B1" w:rsidRPr="00E549DC">
        <w:t>re</w:t>
      </w:r>
      <w:r w:rsidR="004546FF" w:rsidRPr="00E549DC">
        <w:t>writ</w:t>
      </w:r>
      <w:r w:rsidR="007137B1" w:rsidRPr="00E549DC">
        <w:t>es</w:t>
      </w:r>
      <w:r w:rsidR="008E26C8" w:rsidRPr="00E549DC">
        <w:t xml:space="preserve"> Gorky’s story </w:t>
      </w:r>
      <w:r w:rsidR="007137B1" w:rsidRPr="00E549DC">
        <w:t xml:space="preserve">according </w:t>
      </w:r>
      <w:r w:rsidR="008E26C8" w:rsidRPr="00E549DC">
        <w:t>to the logic of cinema</w:t>
      </w:r>
      <w:r w:rsidR="00467BBB" w:rsidRPr="00E549DC">
        <w:t xml:space="preserve"> in </w:t>
      </w:r>
      <w:r w:rsidR="00AF0949" w:rsidRPr="00E549DC">
        <w:t xml:space="preserve">K. Iukov, </w:t>
      </w:r>
      <w:r w:rsidR="001404CA" w:rsidRPr="00E549DC">
        <w:t xml:space="preserve">“Tvorchestvo Gorkovo na ekran” </w:t>
      </w:r>
      <w:r w:rsidR="001404CA" w:rsidRPr="00E549DC">
        <w:rPr>
          <w:i/>
          <w:iCs/>
        </w:rPr>
        <w:t>Proletarskoe kino</w:t>
      </w:r>
      <w:r w:rsidR="00E827C0" w:rsidRPr="00E549DC">
        <w:rPr>
          <w:i/>
          <w:iCs/>
        </w:rPr>
        <w:t>,</w:t>
      </w:r>
      <w:r w:rsidR="001404CA" w:rsidRPr="00E549DC">
        <w:t xml:space="preserve"> no</w:t>
      </w:r>
      <w:r w:rsidR="00AF0949" w:rsidRPr="00E549DC">
        <w:t>s</w:t>
      </w:r>
      <w:r w:rsidR="001404CA" w:rsidRPr="00E549DC">
        <w:t>. 1</w:t>
      </w:r>
      <w:r w:rsidRPr="00E549DC">
        <w:t>7–1</w:t>
      </w:r>
      <w:r w:rsidR="001404CA" w:rsidRPr="00E549DC">
        <w:t xml:space="preserve">8 (1932): </w:t>
      </w:r>
      <w:r w:rsidRPr="00E549DC">
        <w:t>7–1</w:t>
      </w:r>
      <w:r w:rsidR="00444EFE" w:rsidRPr="00E549DC">
        <w:t>6.</w:t>
      </w:r>
    </w:p>
  </w:endnote>
  <w:endnote w:id="55">
    <w:p w14:paraId="7A931381" w14:textId="70D1345D" w:rsidR="00BA3962" w:rsidRPr="00321438" w:rsidRDefault="00E2314C" w:rsidP="00CE6E46">
      <w:pPr>
        <w:pStyle w:val="AA-SL-EndnoteIndent"/>
      </w:pPr>
      <w:r w:rsidRPr="00E549DC">
        <w:endnoteRef/>
      </w:r>
      <w:r w:rsidR="00BA3962" w:rsidRPr="00E549DC">
        <w:t xml:space="preserve"> Lunacharsky, “Kain i Artem,” 5.</w:t>
      </w:r>
      <w:r w:rsidR="004F63DA" w:rsidRPr="00E549DC">
        <w:t xml:space="preserve"> For critical comments on the sound</w:t>
      </w:r>
      <w:r w:rsidR="00326AD9" w:rsidRPr="00E549DC">
        <w:t xml:space="preserve"> </w:t>
      </w:r>
      <w:r w:rsidR="004F63DA" w:rsidRPr="00E549DC">
        <w:t xml:space="preserve">version of </w:t>
      </w:r>
      <w:r w:rsidR="00321438" w:rsidRPr="00E549DC">
        <w:rPr>
          <w:i/>
          <w:iCs/>
        </w:rPr>
        <w:t>Cain and Artem</w:t>
      </w:r>
      <w:r w:rsidR="00321438" w:rsidRPr="00E549DC">
        <w:t xml:space="preserve">, see </w:t>
      </w:r>
      <w:r w:rsidR="001106DC" w:rsidRPr="00E549DC">
        <w:t xml:space="preserve">G. Levkoev, </w:t>
      </w:r>
      <w:r w:rsidR="008F0C0E" w:rsidRPr="00E549DC">
        <w:t>“Opyt ozvuchaniia nemoi fil’my,”</w:t>
      </w:r>
      <w:r w:rsidR="008F0C0E">
        <w:t xml:space="preserve"> </w:t>
      </w:r>
      <w:r w:rsidR="00321438">
        <w:rPr>
          <w:i/>
          <w:iCs/>
        </w:rPr>
        <w:t>Sovetskoe kino</w:t>
      </w:r>
      <w:r w:rsidR="00E827C0">
        <w:rPr>
          <w:i/>
          <w:iCs/>
        </w:rPr>
        <w:t>,</w:t>
      </w:r>
      <w:r w:rsidR="00321438">
        <w:rPr>
          <w:i/>
          <w:iCs/>
        </w:rPr>
        <w:t xml:space="preserve"> </w:t>
      </w:r>
      <w:r w:rsidR="00321438">
        <w:t>no. 7 (1933): 57.</w:t>
      </w:r>
    </w:p>
  </w:endnote>
  <w:endnote w:id="56">
    <w:p w14:paraId="4565786B" w14:textId="030BA54D" w:rsidR="007B3032" w:rsidRPr="000B3875" w:rsidRDefault="00E2314C" w:rsidP="00CE6E46">
      <w:pPr>
        <w:pStyle w:val="AA-SL-EndnoteIndent"/>
      </w:pPr>
      <w:r w:rsidRPr="00E2314C">
        <w:endnoteRef/>
      </w:r>
      <w:r w:rsidR="007B3032" w:rsidRPr="000B3875">
        <w:t xml:space="preserve"> Mia Fineman, </w:t>
      </w:r>
      <w:r w:rsidR="007B3032" w:rsidRPr="000B3875">
        <w:rPr>
          <w:i/>
          <w:iCs/>
        </w:rPr>
        <w:t>Faking It: Manipulated Photography Before Photo</w:t>
      </w:r>
      <w:r w:rsidR="00DD604B">
        <w:rPr>
          <w:i/>
          <w:iCs/>
        </w:rPr>
        <w:t>shop</w:t>
      </w:r>
      <w:r w:rsidR="007B3032" w:rsidRPr="000B3875">
        <w:rPr>
          <w:i/>
          <w:iCs/>
        </w:rPr>
        <w:t xml:space="preserve"> </w:t>
      </w:r>
      <w:r w:rsidR="007B3032" w:rsidRPr="000B3875">
        <w:t>(New York: Metropolitan Museum of Art, 2012), 105.</w:t>
      </w:r>
    </w:p>
  </w:endnote>
  <w:endnote w:id="57">
    <w:p w14:paraId="60C97ADC" w14:textId="101EA77A" w:rsidR="007B3032" w:rsidRDefault="00E2314C" w:rsidP="00CE6E46">
      <w:pPr>
        <w:pStyle w:val="AA-SL-EndnoteIndent"/>
      </w:pPr>
      <w:r w:rsidRPr="00E2314C">
        <w:endnoteRef/>
      </w:r>
      <w:r w:rsidR="007B3032" w:rsidRPr="000B3875">
        <w:t xml:space="preserve"> “Khronika Soiuzfoto,” </w:t>
      </w:r>
      <w:r w:rsidR="007B3032" w:rsidRPr="00952559">
        <w:rPr>
          <w:i/>
        </w:rPr>
        <w:t>Proletarskoe foto</w:t>
      </w:r>
      <w:r w:rsidR="005F6A23" w:rsidRPr="00952559">
        <w:rPr>
          <w:i/>
        </w:rPr>
        <w:t>,</w:t>
      </w:r>
      <w:r w:rsidR="007B3032" w:rsidRPr="00952559">
        <w:t xml:space="preserve"> no. 4 (1931): 5</w:t>
      </w:r>
      <w:r w:rsidRPr="00952559">
        <w:t>0–5</w:t>
      </w:r>
      <w:r w:rsidR="007B3032" w:rsidRPr="00952559">
        <w:t xml:space="preserve">1. The </w:t>
      </w:r>
      <w:r w:rsidR="00E14145" w:rsidRPr="00611EDC">
        <w:t xml:space="preserve">mechanization </w:t>
      </w:r>
      <w:r w:rsidR="007B3032" w:rsidRPr="00611EDC">
        <w:t xml:space="preserve">began with the purchase of a German Bromograph machine </w:t>
      </w:r>
      <w:r w:rsidR="005F6A23" w:rsidRPr="00611EDC">
        <w:t>said to expose, fix</w:t>
      </w:r>
      <w:r w:rsidR="005F6A23">
        <w:t xml:space="preserve">, and wash prints, </w:t>
      </w:r>
      <w:r w:rsidR="007B3032" w:rsidRPr="000B3875">
        <w:t xml:space="preserve">and a machine from the </w:t>
      </w:r>
      <w:r w:rsidR="006C529F" w:rsidRPr="000B3875">
        <w:t xml:space="preserve">firm </w:t>
      </w:r>
      <w:r w:rsidR="007B3032" w:rsidRPr="000B3875">
        <w:t>Marcelina that could handle both drying and rolling. With the Bromograph alone, it was reported</w:t>
      </w:r>
      <w:r w:rsidR="006C529F">
        <w:t xml:space="preserve"> that</w:t>
      </w:r>
      <w:r w:rsidR="007B3032" w:rsidRPr="000B3875">
        <w:t xml:space="preserve"> the work of twelve men could be </w:t>
      </w:r>
      <w:r w:rsidR="006C529F">
        <w:t>completed</w:t>
      </w:r>
      <w:r w:rsidR="006C529F" w:rsidRPr="000B3875">
        <w:t xml:space="preserve"> </w:t>
      </w:r>
      <w:r w:rsidR="007B3032" w:rsidRPr="000B3875">
        <w:t>by just three.</w:t>
      </w:r>
    </w:p>
  </w:endnote>
  <w:endnote w:id="58">
    <w:p w14:paraId="2C7B2988" w14:textId="6385691F" w:rsidR="007B3032" w:rsidRPr="007D16D3" w:rsidRDefault="00E2314C" w:rsidP="00CE6E46">
      <w:pPr>
        <w:pStyle w:val="AA-SL-EndnoteIndent"/>
      </w:pPr>
      <w:r w:rsidRPr="00E2314C">
        <w:endnoteRef/>
      </w:r>
      <w:r w:rsidR="007B3032" w:rsidRPr="000B3875">
        <w:t xml:space="preserve"> “Khronika </w:t>
      </w:r>
      <w:r w:rsidR="007B3032" w:rsidRPr="007D16D3">
        <w:t>Soiuzfoto,” 5</w:t>
      </w:r>
      <w:r w:rsidRPr="007D16D3">
        <w:t>0–5</w:t>
      </w:r>
      <w:r w:rsidR="007B3032" w:rsidRPr="007D16D3">
        <w:t>1.</w:t>
      </w:r>
    </w:p>
  </w:endnote>
  <w:endnote w:id="59">
    <w:p w14:paraId="0BF5178F" w14:textId="5C9537AA" w:rsidR="007B3032" w:rsidRPr="007D16D3" w:rsidRDefault="00E2314C" w:rsidP="00CE6E46">
      <w:pPr>
        <w:pStyle w:val="AA-SL-EndnoteIndent"/>
      </w:pPr>
      <w:r w:rsidRPr="007D16D3">
        <w:endnoteRef/>
      </w:r>
      <w:r w:rsidR="007B3032" w:rsidRPr="007D16D3">
        <w:t xml:space="preserve"> C. Evgenov, “Za bol’shevistskii fotopokaz,” 5.</w:t>
      </w:r>
    </w:p>
  </w:endnote>
  <w:endnote w:id="60">
    <w:p w14:paraId="176BB75C" w14:textId="68CEB226" w:rsidR="006F350A" w:rsidRPr="007D16D3" w:rsidRDefault="00E2314C" w:rsidP="00CE6E46">
      <w:pPr>
        <w:pStyle w:val="AA-SL-EndnoteIndent"/>
      </w:pPr>
      <w:r w:rsidRPr="007D16D3">
        <w:endnoteRef/>
      </w:r>
      <w:r w:rsidR="006F350A" w:rsidRPr="007D16D3">
        <w:t xml:space="preserve"> </w:t>
      </w:r>
      <w:r w:rsidR="00193A05" w:rsidRPr="007D16D3">
        <w:t>Erika Wolf,</w:t>
      </w:r>
      <w:r w:rsidR="00F71463" w:rsidRPr="007D16D3">
        <w:t xml:space="preserve"> “Drawing as the Foundation of Zhitomirsky’s Photomontage,” in her</w:t>
      </w:r>
      <w:r w:rsidR="00193A05" w:rsidRPr="007D16D3">
        <w:t xml:space="preserve"> </w:t>
      </w:r>
      <w:r w:rsidR="00193A05" w:rsidRPr="007D16D3">
        <w:rPr>
          <w:i/>
          <w:iCs/>
        </w:rPr>
        <w:t xml:space="preserve">Aleksandr Zhitomirsky: Photomontage as a Weapon </w:t>
      </w:r>
      <w:r w:rsidR="00055D75" w:rsidRPr="007D16D3">
        <w:rPr>
          <w:i/>
          <w:iCs/>
        </w:rPr>
        <w:t>of</w:t>
      </w:r>
      <w:r w:rsidR="00193A05" w:rsidRPr="007D16D3">
        <w:rPr>
          <w:i/>
          <w:iCs/>
        </w:rPr>
        <w:t xml:space="preserve"> World War II and the Cold War</w:t>
      </w:r>
      <w:r w:rsidR="00F71463" w:rsidRPr="007D16D3">
        <w:rPr>
          <w:i/>
          <w:iCs/>
        </w:rPr>
        <w:t xml:space="preserve"> </w:t>
      </w:r>
      <w:r w:rsidR="00C066D4" w:rsidRPr="007D16D3">
        <w:t xml:space="preserve">(Chicago: Art Institute of Chicago, </w:t>
      </w:r>
      <w:r w:rsidR="00DC63B2" w:rsidRPr="007D16D3">
        <w:t>2016)</w:t>
      </w:r>
      <w:r w:rsidR="00F71463" w:rsidRPr="007D16D3">
        <w:t>, 9</w:t>
      </w:r>
      <w:r w:rsidRPr="007D16D3">
        <w:t>2–9</w:t>
      </w:r>
      <w:r w:rsidR="00F71463" w:rsidRPr="007D16D3">
        <w:t>5.</w:t>
      </w:r>
    </w:p>
  </w:endnote>
  <w:endnote w:id="61">
    <w:p w14:paraId="1FDD2FE0" w14:textId="2AF73590" w:rsidR="00F30F16" w:rsidRDefault="00F30F16" w:rsidP="00F30F16">
      <w:pPr>
        <w:pStyle w:val="AA-SL-EndnoteIndent"/>
      </w:pPr>
      <w:r w:rsidRPr="007D16D3">
        <w:endnoteRef/>
      </w:r>
      <w:r w:rsidRPr="007D16D3">
        <w:t xml:space="preserve"> Tret’iakov, </w:t>
      </w:r>
      <w:r w:rsidRPr="007D16D3">
        <w:rPr>
          <w:i/>
          <w:iCs/>
        </w:rPr>
        <w:t>Dzhon Khartfil’d</w:t>
      </w:r>
      <w:r w:rsidRPr="007D16D3">
        <w:t>, 78</w:t>
      </w:r>
      <w:r>
        <w:t>.</w:t>
      </w:r>
    </w:p>
  </w:endnote>
  <w:endnote w:id="62">
    <w:p w14:paraId="6B4FEE4C" w14:textId="7950C735" w:rsidR="000851FD" w:rsidRPr="000B3875" w:rsidRDefault="00E2314C" w:rsidP="00CE6E46">
      <w:pPr>
        <w:pStyle w:val="AA-SL-EndnoteIndent"/>
      </w:pPr>
      <w:r w:rsidRPr="00E2314C">
        <w:endnoteRef/>
      </w:r>
      <w:r w:rsidR="000851FD" w:rsidRPr="000B3875">
        <w:t xml:space="preserve"> </w:t>
      </w:r>
      <w:r w:rsidR="00CA6159" w:rsidRPr="008406F4">
        <w:t xml:space="preserve">Viktor </w:t>
      </w:r>
      <w:r w:rsidR="00D5218B" w:rsidRPr="00A32DB2">
        <w:t xml:space="preserve">Koretsky, </w:t>
      </w:r>
      <w:r w:rsidR="000A78CA" w:rsidRPr="00A32DB2">
        <w:rPr>
          <w:i/>
          <w:iCs/>
        </w:rPr>
        <w:t>Tovarishch</w:t>
      </w:r>
      <w:r w:rsidR="00111A3A" w:rsidRPr="00A32DB2">
        <w:rPr>
          <w:i/>
          <w:iCs/>
        </w:rPr>
        <w:t xml:space="preserve"> plakat: Opyt, razmyshleniia</w:t>
      </w:r>
      <w:r w:rsidR="005125D4" w:rsidRPr="00A32DB2">
        <w:t xml:space="preserve"> (</w:t>
      </w:r>
      <w:r w:rsidR="00111A3A" w:rsidRPr="00A32DB2">
        <w:t>1978</w:t>
      </w:r>
      <w:r w:rsidR="005125D4" w:rsidRPr="00A32DB2">
        <w:t>)</w:t>
      </w:r>
      <w:r w:rsidR="00D5218B" w:rsidRPr="00A32DB2">
        <w:t xml:space="preserve">, </w:t>
      </w:r>
      <w:r w:rsidR="005125D4" w:rsidRPr="00A32DB2">
        <w:t>16</w:t>
      </w:r>
      <w:r w:rsidR="00D5218B" w:rsidRPr="00A32DB2">
        <w:t>, q</w:t>
      </w:r>
      <w:r w:rsidR="000851FD" w:rsidRPr="00A32DB2">
        <w:t>uoted</w:t>
      </w:r>
      <w:r w:rsidR="000851FD" w:rsidRPr="000B3875">
        <w:t xml:space="preserve"> in Wolf, </w:t>
      </w:r>
      <w:r w:rsidR="000851FD" w:rsidRPr="000B3875">
        <w:rPr>
          <w:i/>
          <w:iCs/>
        </w:rPr>
        <w:t>Koretsky</w:t>
      </w:r>
      <w:r w:rsidR="000851FD" w:rsidRPr="000B3875">
        <w:t>, 4.</w:t>
      </w:r>
    </w:p>
  </w:endnote>
  <w:endnote w:id="63">
    <w:p w14:paraId="32F06FF7" w14:textId="1E352ECA" w:rsidR="006456F9" w:rsidRPr="000B3875" w:rsidRDefault="00E2314C" w:rsidP="00CE6E46">
      <w:pPr>
        <w:pStyle w:val="AA-SL-EndnoteIndent"/>
      </w:pPr>
      <w:r w:rsidRPr="00E2314C">
        <w:endnoteRef/>
      </w:r>
      <w:r w:rsidR="006456F9" w:rsidRPr="000B3875">
        <w:t xml:space="preserve"> </w:t>
      </w:r>
      <w:r w:rsidR="0009263A" w:rsidRPr="00BC0685">
        <w:t xml:space="preserve">Anatoly </w:t>
      </w:r>
      <w:r w:rsidR="006456F9" w:rsidRPr="000B3875">
        <w:t xml:space="preserve">Lunacharsky, “O smekhe” </w:t>
      </w:r>
      <w:r w:rsidR="007D57D2">
        <w:t>(</w:t>
      </w:r>
      <w:r w:rsidR="006456F9" w:rsidRPr="000B3875">
        <w:t>1931</w:t>
      </w:r>
      <w:r w:rsidR="007D57D2">
        <w:t>)</w:t>
      </w:r>
      <w:r w:rsidR="006456F9" w:rsidRPr="000B3875">
        <w:t xml:space="preserve">, in </w:t>
      </w:r>
      <w:r w:rsidR="0009263A" w:rsidRPr="00BC0685">
        <w:t>Anatoly</w:t>
      </w:r>
      <w:r w:rsidR="0009263A" w:rsidRPr="000B3875">
        <w:t xml:space="preserve"> Lunacharsky, </w:t>
      </w:r>
      <w:r w:rsidR="006456F9" w:rsidRPr="000B3875">
        <w:rPr>
          <w:i/>
          <w:iCs/>
        </w:rPr>
        <w:t>Sobranie sochinenii</w:t>
      </w:r>
      <w:r w:rsidR="0009263A">
        <w:rPr>
          <w:i/>
          <w:iCs/>
        </w:rPr>
        <w:t>,</w:t>
      </w:r>
      <w:r w:rsidR="006456F9" w:rsidRPr="000B3875">
        <w:rPr>
          <w:i/>
          <w:iCs/>
        </w:rPr>
        <w:t xml:space="preserve"> </w:t>
      </w:r>
      <w:r w:rsidR="006456F9" w:rsidRPr="000B3875">
        <w:t>vol. 8 (Moscow: Khudozhestvennaia literatur</w:t>
      </w:r>
      <w:r w:rsidR="006456F9">
        <w:t>a</w:t>
      </w:r>
      <w:r w:rsidR="006456F9" w:rsidRPr="000B3875">
        <w:t xml:space="preserve">, 1967), </w:t>
      </w:r>
      <w:r w:rsidR="006456F9" w:rsidRPr="007D16D3">
        <w:t>533.</w:t>
      </w:r>
      <w:r w:rsidR="000E0B4D" w:rsidRPr="007D16D3">
        <w:t xml:space="preserve"> Bracketed interpolation by the author.</w:t>
      </w:r>
    </w:p>
  </w:endnote>
  <w:endnote w:id="64">
    <w:p w14:paraId="1B895527" w14:textId="0CAC0574" w:rsidR="000E2DC5" w:rsidRDefault="000E2DC5" w:rsidP="00A32DB2">
      <w:pPr>
        <w:pStyle w:val="AA-SL-EndnoteIndent"/>
      </w:pPr>
      <w:r w:rsidRPr="007D16D3">
        <w:endnoteRef/>
      </w:r>
      <w:r w:rsidRPr="007D16D3">
        <w:t xml:space="preserve"> </w:t>
      </w:r>
      <w:r w:rsidR="00D30CF7" w:rsidRPr="007D16D3">
        <w:t>Lunacharsky</w:t>
      </w:r>
      <w:r w:rsidR="00D30CF7" w:rsidRPr="00BC0685">
        <w:t>, “Kain i Artem,” 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Gill Sans">
    <w:panose1 w:val="020B0502020104020203"/>
    <w:charset w:val="B1"/>
    <w:family w:val="swiss"/>
    <w:pitch w:val="variable"/>
    <w:sig w:usb0="80000A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5053480"/>
      <w:docPartObj>
        <w:docPartGallery w:val="Page Numbers (Bottom of Page)"/>
        <w:docPartUnique/>
      </w:docPartObj>
    </w:sdtPr>
    <w:sdtContent>
      <w:p w14:paraId="131E4C56" w14:textId="6E73506B" w:rsidR="0037101C" w:rsidRDefault="0037101C" w:rsidP="00CC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957C1">
          <w:rPr>
            <w:rStyle w:val="PageNumber"/>
            <w:noProof/>
          </w:rPr>
          <w:t>1</w:t>
        </w:r>
        <w:r>
          <w:rPr>
            <w:rStyle w:val="PageNumber"/>
          </w:rPr>
          <w:fldChar w:fldCharType="end"/>
        </w:r>
      </w:p>
    </w:sdtContent>
  </w:sdt>
  <w:p w14:paraId="13753927" w14:textId="77777777" w:rsidR="0037101C" w:rsidRDefault="0037101C" w:rsidP="003710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5132019"/>
      <w:docPartObj>
        <w:docPartGallery w:val="Page Numbers (Bottom of Page)"/>
        <w:docPartUnique/>
      </w:docPartObj>
    </w:sdtPr>
    <w:sdtEndPr>
      <w:rPr>
        <w:noProof/>
      </w:rPr>
    </w:sdtEndPr>
    <w:sdtContent>
      <w:p w14:paraId="30AB8075" w14:textId="189008CD" w:rsidR="0037101C" w:rsidRPr="000F2EEE" w:rsidRDefault="000F2EEE" w:rsidP="000F2EEE">
        <w:pPr>
          <w:pStyle w:val="Footer"/>
          <w:rPr>
            <w:noProof/>
          </w:rPr>
        </w:pPr>
        <w:r>
          <w:rPr>
            <w:i/>
            <w:iCs/>
          </w:rPr>
          <w:t xml:space="preserve">GRJ </w:t>
        </w:r>
        <w:r>
          <w:t>20</w:t>
        </w:r>
        <w:r w:rsidRPr="00250829">
          <w:rPr>
            <w:i/>
            <w:iCs/>
          </w:rPr>
          <w:t>:</w:t>
        </w:r>
        <w:r w:rsidRPr="00250829">
          <w:t xml:space="preserve"> </w:t>
        </w:r>
        <w:sdt>
          <w:sdtPr>
            <w:id w:val="586347652"/>
            <w:docPartObj>
              <w:docPartGallery w:val="Page Numbers (Bottom of Page)"/>
              <w:docPartUnique/>
            </w:docPartObj>
          </w:sdtPr>
          <w:sdtContent>
            <w:sdt>
              <w:sdtPr>
                <w:id w:val="1232274895"/>
                <w:docPartObj>
                  <w:docPartGallery w:val="Page Numbers (Bottom of Page)"/>
                  <w:docPartUnique/>
                </w:docPartObj>
              </w:sdtPr>
              <w:sdtContent>
                <w:r w:rsidR="00373937">
                  <w:t>Johnson</w:t>
                </w:r>
                <w:r>
                  <w:t>:</w:t>
                </w:r>
                <w:r w:rsidRPr="00CD0FED">
                  <w:t xml:space="preserve"> </w:t>
                </w:r>
                <w:r w:rsidR="00373937">
                  <w:t>Victorious Laughter</w:t>
                </w:r>
                <w:r>
                  <w:t>:</w:t>
                </w:r>
                <w:r w:rsidRPr="00250829">
                  <w:t xml:space="preserve"> </w:t>
                </w:r>
                <w:r w:rsidRPr="00250829">
                  <w:fldChar w:fldCharType="begin"/>
                </w:r>
                <w:r w:rsidRPr="00250829">
                  <w:instrText xml:space="preserve"> DATE \@ "M/d/yy" </w:instrText>
                </w:r>
                <w:r w:rsidRPr="00250829">
                  <w:fldChar w:fldCharType="separate"/>
                </w:r>
                <w:r w:rsidR="001D7D61">
                  <w:rPr>
                    <w:noProof/>
                  </w:rPr>
                  <w:t>9/4/24</w:t>
                </w:r>
                <w:r w:rsidRPr="00250829">
                  <w:fldChar w:fldCharType="end"/>
                </w:r>
                <w:r w:rsidRPr="00250829">
                  <w:t xml:space="preserve">: </w:t>
                </w:r>
                <w:r w:rsidRPr="00250829">
                  <w:fldChar w:fldCharType="begin"/>
                </w:r>
                <w:r w:rsidRPr="00250829">
                  <w:instrText xml:space="preserve"> PAGE </w:instrText>
                </w:r>
                <w:r w:rsidRPr="00250829">
                  <w:fldChar w:fldCharType="separate"/>
                </w:r>
                <w:r>
                  <w:t>1</w:t>
                </w:r>
                <w:r w:rsidRPr="00250829">
                  <w:fldChar w:fldCharType="end"/>
                </w:r>
                <w:r w:rsidRPr="00250829">
                  <w:t xml:space="preserve"> of </w:t>
                </w:r>
                <w:r>
                  <w:fldChar w:fldCharType="begin"/>
                </w:r>
                <w:r>
                  <w:instrText xml:space="preserve"> NUMPAGES </w:instrText>
                </w:r>
                <w:r>
                  <w:fldChar w:fldCharType="separate"/>
                </w:r>
                <w:r>
                  <w:t>34</w:t>
                </w:r>
                <w:r>
                  <w:fldChar w:fldCharType="end"/>
                </w:r>
              </w:sdtContent>
            </w:sdt>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7B25E" w14:textId="77777777" w:rsidR="00A24225" w:rsidRDefault="00A24225" w:rsidP="00102BDE">
      <w:r>
        <w:separator/>
      </w:r>
    </w:p>
  </w:footnote>
  <w:footnote w:type="continuationSeparator" w:id="0">
    <w:p w14:paraId="6B2C2724" w14:textId="77777777" w:rsidR="00A24225" w:rsidRDefault="00A24225" w:rsidP="00102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D64FD"/>
    <w:multiLevelType w:val="hybridMultilevel"/>
    <w:tmpl w:val="DF1CDE80"/>
    <w:lvl w:ilvl="0" w:tplc="76C4B3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86974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uel T Johnson">
    <w15:presenceInfo w15:providerId="AD" w15:userId="S::sjohns32@syr.edu::641f29c2-371d-41cb-8c78-35232c7e32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2B"/>
    <w:rsid w:val="00000052"/>
    <w:rsid w:val="0000028D"/>
    <w:rsid w:val="00000568"/>
    <w:rsid w:val="00000BCC"/>
    <w:rsid w:val="00000D27"/>
    <w:rsid w:val="0000104F"/>
    <w:rsid w:val="000014F8"/>
    <w:rsid w:val="00001586"/>
    <w:rsid w:val="00001724"/>
    <w:rsid w:val="000022A1"/>
    <w:rsid w:val="000023C4"/>
    <w:rsid w:val="000028B1"/>
    <w:rsid w:val="00002AC8"/>
    <w:rsid w:val="00002E31"/>
    <w:rsid w:val="000032C3"/>
    <w:rsid w:val="00003620"/>
    <w:rsid w:val="00003A8A"/>
    <w:rsid w:val="00004572"/>
    <w:rsid w:val="00004FFC"/>
    <w:rsid w:val="0000593F"/>
    <w:rsid w:val="00005B57"/>
    <w:rsid w:val="00005BEE"/>
    <w:rsid w:val="0000641B"/>
    <w:rsid w:val="0000663E"/>
    <w:rsid w:val="00006889"/>
    <w:rsid w:val="000069CC"/>
    <w:rsid w:val="00006FA0"/>
    <w:rsid w:val="00007257"/>
    <w:rsid w:val="00007CBE"/>
    <w:rsid w:val="0001052F"/>
    <w:rsid w:val="000105DD"/>
    <w:rsid w:val="0001072D"/>
    <w:rsid w:val="0001083B"/>
    <w:rsid w:val="00011120"/>
    <w:rsid w:val="000111A9"/>
    <w:rsid w:val="00011EF4"/>
    <w:rsid w:val="000120A4"/>
    <w:rsid w:val="00012613"/>
    <w:rsid w:val="000126B3"/>
    <w:rsid w:val="0001276B"/>
    <w:rsid w:val="000129A9"/>
    <w:rsid w:val="00013F45"/>
    <w:rsid w:val="00013F71"/>
    <w:rsid w:val="00014170"/>
    <w:rsid w:val="000141EA"/>
    <w:rsid w:val="000144FF"/>
    <w:rsid w:val="000148B2"/>
    <w:rsid w:val="000151A6"/>
    <w:rsid w:val="000152B9"/>
    <w:rsid w:val="000155C4"/>
    <w:rsid w:val="0001560B"/>
    <w:rsid w:val="00015D9C"/>
    <w:rsid w:val="00016345"/>
    <w:rsid w:val="000163A6"/>
    <w:rsid w:val="000163F9"/>
    <w:rsid w:val="000164AB"/>
    <w:rsid w:val="0001686B"/>
    <w:rsid w:val="00017011"/>
    <w:rsid w:val="00017487"/>
    <w:rsid w:val="00020800"/>
    <w:rsid w:val="0002096A"/>
    <w:rsid w:val="00021295"/>
    <w:rsid w:val="00021C6C"/>
    <w:rsid w:val="00022387"/>
    <w:rsid w:val="000226F7"/>
    <w:rsid w:val="0002275A"/>
    <w:rsid w:val="000227F2"/>
    <w:rsid w:val="00022D9E"/>
    <w:rsid w:val="00022DE9"/>
    <w:rsid w:val="00022EF2"/>
    <w:rsid w:val="000230F3"/>
    <w:rsid w:val="00023189"/>
    <w:rsid w:val="00023637"/>
    <w:rsid w:val="000237F2"/>
    <w:rsid w:val="00023AE5"/>
    <w:rsid w:val="00024079"/>
    <w:rsid w:val="000242CA"/>
    <w:rsid w:val="00024455"/>
    <w:rsid w:val="00024D9B"/>
    <w:rsid w:val="0002549E"/>
    <w:rsid w:val="00025EF3"/>
    <w:rsid w:val="000265B6"/>
    <w:rsid w:val="00026EF8"/>
    <w:rsid w:val="00027498"/>
    <w:rsid w:val="00027A32"/>
    <w:rsid w:val="000300E1"/>
    <w:rsid w:val="00030956"/>
    <w:rsid w:val="00030A35"/>
    <w:rsid w:val="00030EDA"/>
    <w:rsid w:val="000311C1"/>
    <w:rsid w:val="00031499"/>
    <w:rsid w:val="000314CF"/>
    <w:rsid w:val="000320E3"/>
    <w:rsid w:val="0003287D"/>
    <w:rsid w:val="00032ABF"/>
    <w:rsid w:val="00032CCB"/>
    <w:rsid w:val="00033719"/>
    <w:rsid w:val="00033BB8"/>
    <w:rsid w:val="00033C3B"/>
    <w:rsid w:val="00033DAA"/>
    <w:rsid w:val="00034C72"/>
    <w:rsid w:val="00034DE7"/>
    <w:rsid w:val="00034E8C"/>
    <w:rsid w:val="0003529C"/>
    <w:rsid w:val="00035A68"/>
    <w:rsid w:val="00035ECC"/>
    <w:rsid w:val="00036565"/>
    <w:rsid w:val="000367A8"/>
    <w:rsid w:val="00036B68"/>
    <w:rsid w:val="00036C2C"/>
    <w:rsid w:val="00036DCC"/>
    <w:rsid w:val="00036E12"/>
    <w:rsid w:val="000374B4"/>
    <w:rsid w:val="000378EA"/>
    <w:rsid w:val="000401BE"/>
    <w:rsid w:val="000401DE"/>
    <w:rsid w:val="00040932"/>
    <w:rsid w:val="000422A0"/>
    <w:rsid w:val="00042649"/>
    <w:rsid w:val="00042F81"/>
    <w:rsid w:val="000432E1"/>
    <w:rsid w:val="0004364D"/>
    <w:rsid w:val="000437A6"/>
    <w:rsid w:val="00044282"/>
    <w:rsid w:val="00044479"/>
    <w:rsid w:val="000447B2"/>
    <w:rsid w:val="00044D77"/>
    <w:rsid w:val="00045948"/>
    <w:rsid w:val="00045AC6"/>
    <w:rsid w:val="00045BCE"/>
    <w:rsid w:val="00045EBD"/>
    <w:rsid w:val="00046657"/>
    <w:rsid w:val="00046A10"/>
    <w:rsid w:val="0004718F"/>
    <w:rsid w:val="000471FF"/>
    <w:rsid w:val="00050831"/>
    <w:rsid w:val="00050C31"/>
    <w:rsid w:val="00050DBF"/>
    <w:rsid w:val="00051173"/>
    <w:rsid w:val="00051745"/>
    <w:rsid w:val="00051915"/>
    <w:rsid w:val="00051A9C"/>
    <w:rsid w:val="000520D2"/>
    <w:rsid w:val="00052591"/>
    <w:rsid w:val="00052C3D"/>
    <w:rsid w:val="00053433"/>
    <w:rsid w:val="00053443"/>
    <w:rsid w:val="000534F4"/>
    <w:rsid w:val="00053659"/>
    <w:rsid w:val="00053E7F"/>
    <w:rsid w:val="00053F2C"/>
    <w:rsid w:val="00054BC0"/>
    <w:rsid w:val="00054E57"/>
    <w:rsid w:val="00055857"/>
    <w:rsid w:val="00055A46"/>
    <w:rsid w:val="00055D75"/>
    <w:rsid w:val="000565D7"/>
    <w:rsid w:val="00056CB0"/>
    <w:rsid w:val="00057613"/>
    <w:rsid w:val="000576F9"/>
    <w:rsid w:val="00057859"/>
    <w:rsid w:val="00057C8A"/>
    <w:rsid w:val="0006002D"/>
    <w:rsid w:val="00060163"/>
    <w:rsid w:val="000608E4"/>
    <w:rsid w:val="0006094D"/>
    <w:rsid w:val="00060C83"/>
    <w:rsid w:val="00061532"/>
    <w:rsid w:val="00061CB4"/>
    <w:rsid w:val="00062030"/>
    <w:rsid w:val="00062367"/>
    <w:rsid w:val="00062DA5"/>
    <w:rsid w:val="000644D6"/>
    <w:rsid w:val="0006457D"/>
    <w:rsid w:val="00064743"/>
    <w:rsid w:val="00064A24"/>
    <w:rsid w:val="00064BAC"/>
    <w:rsid w:val="00064FEB"/>
    <w:rsid w:val="00065422"/>
    <w:rsid w:val="0006595E"/>
    <w:rsid w:val="00065D5E"/>
    <w:rsid w:val="00065F96"/>
    <w:rsid w:val="0006639D"/>
    <w:rsid w:val="000666F5"/>
    <w:rsid w:val="000668B8"/>
    <w:rsid w:val="00066E25"/>
    <w:rsid w:val="00066F68"/>
    <w:rsid w:val="00067092"/>
    <w:rsid w:val="000678CB"/>
    <w:rsid w:val="00067EC0"/>
    <w:rsid w:val="00067F81"/>
    <w:rsid w:val="0007089F"/>
    <w:rsid w:val="0007113F"/>
    <w:rsid w:val="00071179"/>
    <w:rsid w:val="000716FC"/>
    <w:rsid w:val="000717E3"/>
    <w:rsid w:val="000723ED"/>
    <w:rsid w:val="000725C0"/>
    <w:rsid w:val="000730A0"/>
    <w:rsid w:val="0007366F"/>
    <w:rsid w:val="0007369A"/>
    <w:rsid w:val="000736FF"/>
    <w:rsid w:val="00073FE9"/>
    <w:rsid w:val="00074986"/>
    <w:rsid w:val="000749D5"/>
    <w:rsid w:val="00074DC7"/>
    <w:rsid w:val="00074F24"/>
    <w:rsid w:val="0007588F"/>
    <w:rsid w:val="00075E57"/>
    <w:rsid w:val="00076A83"/>
    <w:rsid w:val="00076ADA"/>
    <w:rsid w:val="00077025"/>
    <w:rsid w:val="00077197"/>
    <w:rsid w:val="00077587"/>
    <w:rsid w:val="00077A1D"/>
    <w:rsid w:val="00077DD2"/>
    <w:rsid w:val="000809E2"/>
    <w:rsid w:val="0008122B"/>
    <w:rsid w:val="0008165B"/>
    <w:rsid w:val="00082367"/>
    <w:rsid w:val="00082EAD"/>
    <w:rsid w:val="000836BB"/>
    <w:rsid w:val="00083E28"/>
    <w:rsid w:val="00084064"/>
    <w:rsid w:val="00084229"/>
    <w:rsid w:val="00084319"/>
    <w:rsid w:val="000851FD"/>
    <w:rsid w:val="000856E8"/>
    <w:rsid w:val="00085844"/>
    <w:rsid w:val="00085AAC"/>
    <w:rsid w:val="00085D14"/>
    <w:rsid w:val="00085D5A"/>
    <w:rsid w:val="00086116"/>
    <w:rsid w:val="00086253"/>
    <w:rsid w:val="00086331"/>
    <w:rsid w:val="0008663E"/>
    <w:rsid w:val="00086703"/>
    <w:rsid w:val="00086BC7"/>
    <w:rsid w:val="00086DAC"/>
    <w:rsid w:val="00086E9F"/>
    <w:rsid w:val="00087306"/>
    <w:rsid w:val="00090692"/>
    <w:rsid w:val="000908AE"/>
    <w:rsid w:val="00090DB8"/>
    <w:rsid w:val="00091487"/>
    <w:rsid w:val="00091E59"/>
    <w:rsid w:val="00092043"/>
    <w:rsid w:val="0009263A"/>
    <w:rsid w:val="000927AD"/>
    <w:rsid w:val="00092ADE"/>
    <w:rsid w:val="00092FAB"/>
    <w:rsid w:val="0009339E"/>
    <w:rsid w:val="000937B5"/>
    <w:rsid w:val="00093AB6"/>
    <w:rsid w:val="00093EDD"/>
    <w:rsid w:val="00093FDB"/>
    <w:rsid w:val="000941E8"/>
    <w:rsid w:val="0009426F"/>
    <w:rsid w:val="0009494B"/>
    <w:rsid w:val="00095619"/>
    <w:rsid w:val="00095EBA"/>
    <w:rsid w:val="00096126"/>
    <w:rsid w:val="00096402"/>
    <w:rsid w:val="0009652B"/>
    <w:rsid w:val="000966C5"/>
    <w:rsid w:val="000967F7"/>
    <w:rsid w:val="000971CE"/>
    <w:rsid w:val="000974C1"/>
    <w:rsid w:val="00097541"/>
    <w:rsid w:val="0009770F"/>
    <w:rsid w:val="00097AD7"/>
    <w:rsid w:val="000A01FE"/>
    <w:rsid w:val="000A0292"/>
    <w:rsid w:val="000A0AAF"/>
    <w:rsid w:val="000A1B7F"/>
    <w:rsid w:val="000A1BDC"/>
    <w:rsid w:val="000A1CB2"/>
    <w:rsid w:val="000A2670"/>
    <w:rsid w:val="000A2EF4"/>
    <w:rsid w:val="000A382D"/>
    <w:rsid w:val="000A3C2A"/>
    <w:rsid w:val="000A438A"/>
    <w:rsid w:val="000A4687"/>
    <w:rsid w:val="000A4C16"/>
    <w:rsid w:val="000A4C9F"/>
    <w:rsid w:val="000A51FE"/>
    <w:rsid w:val="000A53EF"/>
    <w:rsid w:val="000A568F"/>
    <w:rsid w:val="000A56FA"/>
    <w:rsid w:val="000A5809"/>
    <w:rsid w:val="000A58B3"/>
    <w:rsid w:val="000A5ADD"/>
    <w:rsid w:val="000A5B9D"/>
    <w:rsid w:val="000A67A3"/>
    <w:rsid w:val="000A6B55"/>
    <w:rsid w:val="000A6EC0"/>
    <w:rsid w:val="000A6F74"/>
    <w:rsid w:val="000A709A"/>
    <w:rsid w:val="000A7159"/>
    <w:rsid w:val="000A7412"/>
    <w:rsid w:val="000A7431"/>
    <w:rsid w:val="000A7774"/>
    <w:rsid w:val="000A78CA"/>
    <w:rsid w:val="000A7BB8"/>
    <w:rsid w:val="000B074D"/>
    <w:rsid w:val="000B0AD9"/>
    <w:rsid w:val="000B0B43"/>
    <w:rsid w:val="000B0C2C"/>
    <w:rsid w:val="000B0D9A"/>
    <w:rsid w:val="000B0E76"/>
    <w:rsid w:val="000B156B"/>
    <w:rsid w:val="000B187B"/>
    <w:rsid w:val="000B1A21"/>
    <w:rsid w:val="000B24A2"/>
    <w:rsid w:val="000B24A4"/>
    <w:rsid w:val="000B2B28"/>
    <w:rsid w:val="000B2D60"/>
    <w:rsid w:val="000B2EA0"/>
    <w:rsid w:val="000B3171"/>
    <w:rsid w:val="000B34EE"/>
    <w:rsid w:val="000B3769"/>
    <w:rsid w:val="000B3875"/>
    <w:rsid w:val="000B419B"/>
    <w:rsid w:val="000B429B"/>
    <w:rsid w:val="000B4326"/>
    <w:rsid w:val="000B4651"/>
    <w:rsid w:val="000B46AA"/>
    <w:rsid w:val="000B5113"/>
    <w:rsid w:val="000B54BE"/>
    <w:rsid w:val="000B5A84"/>
    <w:rsid w:val="000B6132"/>
    <w:rsid w:val="000B6E8F"/>
    <w:rsid w:val="000B6E91"/>
    <w:rsid w:val="000C0C65"/>
    <w:rsid w:val="000C0D40"/>
    <w:rsid w:val="000C2EC9"/>
    <w:rsid w:val="000C31DE"/>
    <w:rsid w:val="000C3571"/>
    <w:rsid w:val="000C36A5"/>
    <w:rsid w:val="000C3BA7"/>
    <w:rsid w:val="000C40BC"/>
    <w:rsid w:val="000C5604"/>
    <w:rsid w:val="000C5830"/>
    <w:rsid w:val="000C5AE7"/>
    <w:rsid w:val="000C60BC"/>
    <w:rsid w:val="000C6308"/>
    <w:rsid w:val="000C6698"/>
    <w:rsid w:val="000C6DE0"/>
    <w:rsid w:val="000C75B7"/>
    <w:rsid w:val="000C7B25"/>
    <w:rsid w:val="000D06F3"/>
    <w:rsid w:val="000D07DD"/>
    <w:rsid w:val="000D09ED"/>
    <w:rsid w:val="000D0A4D"/>
    <w:rsid w:val="000D1355"/>
    <w:rsid w:val="000D1852"/>
    <w:rsid w:val="000D18E5"/>
    <w:rsid w:val="000D1AA6"/>
    <w:rsid w:val="000D1B11"/>
    <w:rsid w:val="000D272A"/>
    <w:rsid w:val="000D2C67"/>
    <w:rsid w:val="000D2DED"/>
    <w:rsid w:val="000D2EE7"/>
    <w:rsid w:val="000D2F6D"/>
    <w:rsid w:val="000D31EF"/>
    <w:rsid w:val="000D35E8"/>
    <w:rsid w:val="000D389E"/>
    <w:rsid w:val="000D3C1B"/>
    <w:rsid w:val="000D3F4E"/>
    <w:rsid w:val="000D3F88"/>
    <w:rsid w:val="000D4173"/>
    <w:rsid w:val="000D4910"/>
    <w:rsid w:val="000D507E"/>
    <w:rsid w:val="000D5DEA"/>
    <w:rsid w:val="000D5E07"/>
    <w:rsid w:val="000D6AAE"/>
    <w:rsid w:val="000D6EC9"/>
    <w:rsid w:val="000D7634"/>
    <w:rsid w:val="000D7792"/>
    <w:rsid w:val="000D78CD"/>
    <w:rsid w:val="000D7B7C"/>
    <w:rsid w:val="000D7F9B"/>
    <w:rsid w:val="000E0330"/>
    <w:rsid w:val="000E0AB0"/>
    <w:rsid w:val="000E0B4D"/>
    <w:rsid w:val="000E1141"/>
    <w:rsid w:val="000E19F8"/>
    <w:rsid w:val="000E1A83"/>
    <w:rsid w:val="000E1DCE"/>
    <w:rsid w:val="000E1FC7"/>
    <w:rsid w:val="000E217A"/>
    <w:rsid w:val="000E26F4"/>
    <w:rsid w:val="000E2DC5"/>
    <w:rsid w:val="000E3428"/>
    <w:rsid w:val="000E3989"/>
    <w:rsid w:val="000E4005"/>
    <w:rsid w:val="000E4478"/>
    <w:rsid w:val="000E46C9"/>
    <w:rsid w:val="000E474C"/>
    <w:rsid w:val="000E4BAA"/>
    <w:rsid w:val="000E5C96"/>
    <w:rsid w:val="000E5E67"/>
    <w:rsid w:val="000E60BA"/>
    <w:rsid w:val="000E618E"/>
    <w:rsid w:val="000E631C"/>
    <w:rsid w:val="000E6457"/>
    <w:rsid w:val="000E6540"/>
    <w:rsid w:val="000E6730"/>
    <w:rsid w:val="000E6C08"/>
    <w:rsid w:val="000E79F8"/>
    <w:rsid w:val="000F0072"/>
    <w:rsid w:val="000F0787"/>
    <w:rsid w:val="000F0F9C"/>
    <w:rsid w:val="000F1F5C"/>
    <w:rsid w:val="000F2314"/>
    <w:rsid w:val="000F2EEE"/>
    <w:rsid w:val="000F2FAB"/>
    <w:rsid w:val="000F3380"/>
    <w:rsid w:val="000F371B"/>
    <w:rsid w:val="000F385A"/>
    <w:rsid w:val="000F3C71"/>
    <w:rsid w:val="000F3CC2"/>
    <w:rsid w:val="000F3E16"/>
    <w:rsid w:val="000F43B5"/>
    <w:rsid w:val="000F43FC"/>
    <w:rsid w:val="000F4455"/>
    <w:rsid w:val="000F452C"/>
    <w:rsid w:val="000F490B"/>
    <w:rsid w:val="000F4ADA"/>
    <w:rsid w:val="000F4DCE"/>
    <w:rsid w:val="000F523B"/>
    <w:rsid w:val="000F59A5"/>
    <w:rsid w:val="000F5B07"/>
    <w:rsid w:val="000F6438"/>
    <w:rsid w:val="000F667C"/>
    <w:rsid w:val="000F6849"/>
    <w:rsid w:val="000F6CE4"/>
    <w:rsid w:val="000F6DAF"/>
    <w:rsid w:val="000F7588"/>
    <w:rsid w:val="000F7FEC"/>
    <w:rsid w:val="00100546"/>
    <w:rsid w:val="00100F54"/>
    <w:rsid w:val="0010106E"/>
    <w:rsid w:val="001014D4"/>
    <w:rsid w:val="00101858"/>
    <w:rsid w:val="00102679"/>
    <w:rsid w:val="00102BDE"/>
    <w:rsid w:val="00103594"/>
    <w:rsid w:val="00103978"/>
    <w:rsid w:val="00103AE1"/>
    <w:rsid w:val="00103BF4"/>
    <w:rsid w:val="00103CAB"/>
    <w:rsid w:val="00103DEE"/>
    <w:rsid w:val="00103E51"/>
    <w:rsid w:val="0010410F"/>
    <w:rsid w:val="001043F5"/>
    <w:rsid w:val="0010442D"/>
    <w:rsid w:val="001047A0"/>
    <w:rsid w:val="00105156"/>
    <w:rsid w:val="00105308"/>
    <w:rsid w:val="00105A11"/>
    <w:rsid w:val="00105C59"/>
    <w:rsid w:val="00106412"/>
    <w:rsid w:val="0010644F"/>
    <w:rsid w:val="00106828"/>
    <w:rsid w:val="00106E54"/>
    <w:rsid w:val="00106F00"/>
    <w:rsid w:val="001071D6"/>
    <w:rsid w:val="001075DE"/>
    <w:rsid w:val="00107C6A"/>
    <w:rsid w:val="00107C97"/>
    <w:rsid w:val="00107FB8"/>
    <w:rsid w:val="00110108"/>
    <w:rsid w:val="001102F9"/>
    <w:rsid w:val="0011069E"/>
    <w:rsid w:val="001106DC"/>
    <w:rsid w:val="00110A8F"/>
    <w:rsid w:val="00111A3A"/>
    <w:rsid w:val="00111BA1"/>
    <w:rsid w:val="00111FDE"/>
    <w:rsid w:val="0011226A"/>
    <w:rsid w:val="00112C18"/>
    <w:rsid w:val="0011308A"/>
    <w:rsid w:val="00113655"/>
    <w:rsid w:val="00113E14"/>
    <w:rsid w:val="001140CE"/>
    <w:rsid w:val="00114349"/>
    <w:rsid w:val="001154DE"/>
    <w:rsid w:val="00115734"/>
    <w:rsid w:val="00115B4D"/>
    <w:rsid w:val="00115CE6"/>
    <w:rsid w:val="00115D8E"/>
    <w:rsid w:val="001167F5"/>
    <w:rsid w:val="00117174"/>
    <w:rsid w:val="001173EE"/>
    <w:rsid w:val="001204B6"/>
    <w:rsid w:val="0012089A"/>
    <w:rsid w:val="00120972"/>
    <w:rsid w:val="00120C7B"/>
    <w:rsid w:val="00120E0B"/>
    <w:rsid w:val="00120E77"/>
    <w:rsid w:val="00120E7B"/>
    <w:rsid w:val="0012124C"/>
    <w:rsid w:val="00121281"/>
    <w:rsid w:val="0012136F"/>
    <w:rsid w:val="001213C0"/>
    <w:rsid w:val="001213F4"/>
    <w:rsid w:val="00121663"/>
    <w:rsid w:val="00121AC7"/>
    <w:rsid w:val="00121CAB"/>
    <w:rsid w:val="00121D4E"/>
    <w:rsid w:val="00121E26"/>
    <w:rsid w:val="00122028"/>
    <w:rsid w:val="00122698"/>
    <w:rsid w:val="00122BEF"/>
    <w:rsid w:val="001231D3"/>
    <w:rsid w:val="001232D6"/>
    <w:rsid w:val="001235AD"/>
    <w:rsid w:val="001248C6"/>
    <w:rsid w:val="00124998"/>
    <w:rsid w:val="00124A54"/>
    <w:rsid w:val="00124F8D"/>
    <w:rsid w:val="00125C01"/>
    <w:rsid w:val="001261BA"/>
    <w:rsid w:val="0012659E"/>
    <w:rsid w:val="001265B0"/>
    <w:rsid w:val="001266FD"/>
    <w:rsid w:val="001267C2"/>
    <w:rsid w:val="0012693F"/>
    <w:rsid w:val="00126BDC"/>
    <w:rsid w:val="00126C7A"/>
    <w:rsid w:val="001271C1"/>
    <w:rsid w:val="001275E1"/>
    <w:rsid w:val="0012764F"/>
    <w:rsid w:val="0012798E"/>
    <w:rsid w:val="001279F2"/>
    <w:rsid w:val="00127A2C"/>
    <w:rsid w:val="00127B6A"/>
    <w:rsid w:val="00127E9A"/>
    <w:rsid w:val="0013031B"/>
    <w:rsid w:val="001308DE"/>
    <w:rsid w:val="0013124A"/>
    <w:rsid w:val="001315E6"/>
    <w:rsid w:val="0013245B"/>
    <w:rsid w:val="00132587"/>
    <w:rsid w:val="00132DF1"/>
    <w:rsid w:val="001333A6"/>
    <w:rsid w:val="0013375E"/>
    <w:rsid w:val="00133F05"/>
    <w:rsid w:val="00133F09"/>
    <w:rsid w:val="00134275"/>
    <w:rsid w:val="001343FC"/>
    <w:rsid w:val="0013478B"/>
    <w:rsid w:val="00134C55"/>
    <w:rsid w:val="001356B3"/>
    <w:rsid w:val="00135FD4"/>
    <w:rsid w:val="0013622F"/>
    <w:rsid w:val="00137115"/>
    <w:rsid w:val="00137350"/>
    <w:rsid w:val="00137367"/>
    <w:rsid w:val="0013761E"/>
    <w:rsid w:val="0013781A"/>
    <w:rsid w:val="00137CCA"/>
    <w:rsid w:val="00140056"/>
    <w:rsid w:val="0014011A"/>
    <w:rsid w:val="001404CA"/>
    <w:rsid w:val="00140951"/>
    <w:rsid w:val="00140E81"/>
    <w:rsid w:val="00141140"/>
    <w:rsid w:val="00141775"/>
    <w:rsid w:val="001417CA"/>
    <w:rsid w:val="00141BBB"/>
    <w:rsid w:val="00141D9C"/>
    <w:rsid w:val="0014261D"/>
    <w:rsid w:val="0014278B"/>
    <w:rsid w:val="00142847"/>
    <w:rsid w:val="00142F9D"/>
    <w:rsid w:val="0014381C"/>
    <w:rsid w:val="00143D98"/>
    <w:rsid w:val="00144661"/>
    <w:rsid w:val="00144B01"/>
    <w:rsid w:val="00144BEE"/>
    <w:rsid w:val="00144D4E"/>
    <w:rsid w:val="001459AD"/>
    <w:rsid w:val="00145DB5"/>
    <w:rsid w:val="00146372"/>
    <w:rsid w:val="001469E9"/>
    <w:rsid w:val="00146DAD"/>
    <w:rsid w:val="001472DA"/>
    <w:rsid w:val="0014787A"/>
    <w:rsid w:val="001479ED"/>
    <w:rsid w:val="00150346"/>
    <w:rsid w:val="00150D8F"/>
    <w:rsid w:val="001510ED"/>
    <w:rsid w:val="00151320"/>
    <w:rsid w:val="001514DF"/>
    <w:rsid w:val="001525F7"/>
    <w:rsid w:val="001527EF"/>
    <w:rsid w:val="00152B49"/>
    <w:rsid w:val="00152E5B"/>
    <w:rsid w:val="00153120"/>
    <w:rsid w:val="00153238"/>
    <w:rsid w:val="00153603"/>
    <w:rsid w:val="001540B7"/>
    <w:rsid w:val="001541AC"/>
    <w:rsid w:val="0015446F"/>
    <w:rsid w:val="001545E0"/>
    <w:rsid w:val="00154E54"/>
    <w:rsid w:val="0015577E"/>
    <w:rsid w:val="0015579A"/>
    <w:rsid w:val="00155808"/>
    <w:rsid w:val="001564C1"/>
    <w:rsid w:val="00156718"/>
    <w:rsid w:val="00156732"/>
    <w:rsid w:val="001568C0"/>
    <w:rsid w:val="00156C2B"/>
    <w:rsid w:val="00156D46"/>
    <w:rsid w:val="0015787F"/>
    <w:rsid w:val="00157B2B"/>
    <w:rsid w:val="00160267"/>
    <w:rsid w:val="001602E2"/>
    <w:rsid w:val="00160883"/>
    <w:rsid w:val="0016140C"/>
    <w:rsid w:val="00162B4B"/>
    <w:rsid w:val="00162FD7"/>
    <w:rsid w:val="00163572"/>
    <w:rsid w:val="00163BA8"/>
    <w:rsid w:val="00163EB1"/>
    <w:rsid w:val="0016430B"/>
    <w:rsid w:val="00164673"/>
    <w:rsid w:val="00164A5F"/>
    <w:rsid w:val="001655F1"/>
    <w:rsid w:val="0016594D"/>
    <w:rsid w:val="00166A24"/>
    <w:rsid w:val="00166EF5"/>
    <w:rsid w:val="001673DC"/>
    <w:rsid w:val="00167614"/>
    <w:rsid w:val="00167735"/>
    <w:rsid w:val="00167877"/>
    <w:rsid w:val="00167B1B"/>
    <w:rsid w:val="00167B1E"/>
    <w:rsid w:val="00170123"/>
    <w:rsid w:val="00170896"/>
    <w:rsid w:val="00170F30"/>
    <w:rsid w:val="00171AAA"/>
    <w:rsid w:val="00171AAD"/>
    <w:rsid w:val="00171B01"/>
    <w:rsid w:val="00171E1C"/>
    <w:rsid w:val="00171E6E"/>
    <w:rsid w:val="0017202D"/>
    <w:rsid w:val="001729B8"/>
    <w:rsid w:val="0017305B"/>
    <w:rsid w:val="00173F33"/>
    <w:rsid w:val="00173FF7"/>
    <w:rsid w:val="00174089"/>
    <w:rsid w:val="001740FD"/>
    <w:rsid w:val="00174853"/>
    <w:rsid w:val="00174AE1"/>
    <w:rsid w:val="00174EE1"/>
    <w:rsid w:val="001750B0"/>
    <w:rsid w:val="00175C2A"/>
    <w:rsid w:val="00175D90"/>
    <w:rsid w:val="00176276"/>
    <w:rsid w:val="00177E78"/>
    <w:rsid w:val="00180423"/>
    <w:rsid w:val="00180B24"/>
    <w:rsid w:val="00180F9A"/>
    <w:rsid w:val="00181607"/>
    <w:rsid w:val="00181710"/>
    <w:rsid w:val="00182188"/>
    <w:rsid w:val="0018221F"/>
    <w:rsid w:val="00182DC9"/>
    <w:rsid w:val="001830ED"/>
    <w:rsid w:val="001835E9"/>
    <w:rsid w:val="00184173"/>
    <w:rsid w:val="001843B6"/>
    <w:rsid w:val="00184DEB"/>
    <w:rsid w:val="00185A00"/>
    <w:rsid w:val="00185D2B"/>
    <w:rsid w:val="00186115"/>
    <w:rsid w:val="00186F9A"/>
    <w:rsid w:val="0018700D"/>
    <w:rsid w:val="001873A9"/>
    <w:rsid w:val="001877C1"/>
    <w:rsid w:val="00187C33"/>
    <w:rsid w:val="00187FE4"/>
    <w:rsid w:val="00190770"/>
    <w:rsid w:val="00190B88"/>
    <w:rsid w:val="00190DFB"/>
    <w:rsid w:val="00190F29"/>
    <w:rsid w:val="00190FC3"/>
    <w:rsid w:val="0019121E"/>
    <w:rsid w:val="00191E37"/>
    <w:rsid w:val="001921A0"/>
    <w:rsid w:val="00192C8B"/>
    <w:rsid w:val="00192DFF"/>
    <w:rsid w:val="00192E8C"/>
    <w:rsid w:val="001934D8"/>
    <w:rsid w:val="00193A05"/>
    <w:rsid w:val="00193A62"/>
    <w:rsid w:val="00194043"/>
    <w:rsid w:val="00194152"/>
    <w:rsid w:val="001944E5"/>
    <w:rsid w:val="00194532"/>
    <w:rsid w:val="00194696"/>
    <w:rsid w:val="00194769"/>
    <w:rsid w:val="001949BD"/>
    <w:rsid w:val="00194CB2"/>
    <w:rsid w:val="00194D49"/>
    <w:rsid w:val="00194E30"/>
    <w:rsid w:val="001950A3"/>
    <w:rsid w:val="001957BA"/>
    <w:rsid w:val="00195A05"/>
    <w:rsid w:val="00195CA6"/>
    <w:rsid w:val="00195F74"/>
    <w:rsid w:val="001963DD"/>
    <w:rsid w:val="001968E1"/>
    <w:rsid w:val="00196A02"/>
    <w:rsid w:val="00196D7D"/>
    <w:rsid w:val="001971EC"/>
    <w:rsid w:val="00197D39"/>
    <w:rsid w:val="00197DC8"/>
    <w:rsid w:val="001A02E1"/>
    <w:rsid w:val="001A0AED"/>
    <w:rsid w:val="001A0CF5"/>
    <w:rsid w:val="001A104C"/>
    <w:rsid w:val="001A143E"/>
    <w:rsid w:val="001A16EE"/>
    <w:rsid w:val="001A2397"/>
    <w:rsid w:val="001A24CE"/>
    <w:rsid w:val="001A2779"/>
    <w:rsid w:val="001A2831"/>
    <w:rsid w:val="001A2DA7"/>
    <w:rsid w:val="001A3061"/>
    <w:rsid w:val="001A3537"/>
    <w:rsid w:val="001A3803"/>
    <w:rsid w:val="001A38B0"/>
    <w:rsid w:val="001A40C4"/>
    <w:rsid w:val="001A41A8"/>
    <w:rsid w:val="001A4257"/>
    <w:rsid w:val="001A47AE"/>
    <w:rsid w:val="001A4A87"/>
    <w:rsid w:val="001A4B52"/>
    <w:rsid w:val="001A4D13"/>
    <w:rsid w:val="001A50D9"/>
    <w:rsid w:val="001A515F"/>
    <w:rsid w:val="001A56DD"/>
    <w:rsid w:val="001A6558"/>
    <w:rsid w:val="001A66A9"/>
    <w:rsid w:val="001A6838"/>
    <w:rsid w:val="001A7EED"/>
    <w:rsid w:val="001B0A5F"/>
    <w:rsid w:val="001B0B3E"/>
    <w:rsid w:val="001B0BAC"/>
    <w:rsid w:val="001B0BF1"/>
    <w:rsid w:val="001B1133"/>
    <w:rsid w:val="001B12B3"/>
    <w:rsid w:val="001B197E"/>
    <w:rsid w:val="001B20AF"/>
    <w:rsid w:val="001B223A"/>
    <w:rsid w:val="001B2768"/>
    <w:rsid w:val="001B3035"/>
    <w:rsid w:val="001B3681"/>
    <w:rsid w:val="001B4205"/>
    <w:rsid w:val="001B47A6"/>
    <w:rsid w:val="001B4E60"/>
    <w:rsid w:val="001B4EC8"/>
    <w:rsid w:val="001B5819"/>
    <w:rsid w:val="001B73AF"/>
    <w:rsid w:val="001C009A"/>
    <w:rsid w:val="001C03E8"/>
    <w:rsid w:val="001C10D5"/>
    <w:rsid w:val="001C1448"/>
    <w:rsid w:val="001C166F"/>
    <w:rsid w:val="001C2115"/>
    <w:rsid w:val="001C242B"/>
    <w:rsid w:val="001C268E"/>
    <w:rsid w:val="001C2875"/>
    <w:rsid w:val="001C311C"/>
    <w:rsid w:val="001C3130"/>
    <w:rsid w:val="001C366B"/>
    <w:rsid w:val="001C3DD6"/>
    <w:rsid w:val="001C4ED6"/>
    <w:rsid w:val="001C52A9"/>
    <w:rsid w:val="001C58DA"/>
    <w:rsid w:val="001C5B7C"/>
    <w:rsid w:val="001C6993"/>
    <w:rsid w:val="001C6BA7"/>
    <w:rsid w:val="001C6CC7"/>
    <w:rsid w:val="001C72AF"/>
    <w:rsid w:val="001D012C"/>
    <w:rsid w:val="001D079E"/>
    <w:rsid w:val="001D08B7"/>
    <w:rsid w:val="001D1212"/>
    <w:rsid w:val="001D12C5"/>
    <w:rsid w:val="001D1B0F"/>
    <w:rsid w:val="001D20AF"/>
    <w:rsid w:val="001D24BA"/>
    <w:rsid w:val="001D272B"/>
    <w:rsid w:val="001D37DF"/>
    <w:rsid w:val="001D3A9D"/>
    <w:rsid w:val="001D3B7C"/>
    <w:rsid w:val="001D3E6E"/>
    <w:rsid w:val="001D42CD"/>
    <w:rsid w:val="001D439D"/>
    <w:rsid w:val="001D4531"/>
    <w:rsid w:val="001D49EC"/>
    <w:rsid w:val="001D4CBF"/>
    <w:rsid w:val="001D54B5"/>
    <w:rsid w:val="001D572F"/>
    <w:rsid w:val="001D5F9C"/>
    <w:rsid w:val="001D6004"/>
    <w:rsid w:val="001D6D38"/>
    <w:rsid w:val="001D6E29"/>
    <w:rsid w:val="001D71EF"/>
    <w:rsid w:val="001D73C1"/>
    <w:rsid w:val="001D75E0"/>
    <w:rsid w:val="001D76D8"/>
    <w:rsid w:val="001D7B73"/>
    <w:rsid w:val="001D7D61"/>
    <w:rsid w:val="001E009C"/>
    <w:rsid w:val="001E0135"/>
    <w:rsid w:val="001E0152"/>
    <w:rsid w:val="001E01DA"/>
    <w:rsid w:val="001E0285"/>
    <w:rsid w:val="001E096E"/>
    <w:rsid w:val="001E15C3"/>
    <w:rsid w:val="001E1988"/>
    <w:rsid w:val="001E1A8C"/>
    <w:rsid w:val="001E1E57"/>
    <w:rsid w:val="001E1F60"/>
    <w:rsid w:val="001E22A1"/>
    <w:rsid w:val="001E22B7"/>
    <w:rsid w:val="001E2429"/>
    <w:rsid w:val="001E24EF"/>
    <w:rsid w:val="001E25DF"/>
    <w:rsid w:val="001E289D"/>
    <w:rsid w:val="001E2951"/>
    <w:rsid w:val="001E2A99"/>
    <w:rsid w:val="001E3CD8"/>
    <w:rsid w:val="001E3F7B"/>
    <w:rsid w:val="001E425A"/>
    <w:rsid w:val="001E4A34"/>
    <w:rsid w:val="001E4F5A"/>
    <w:rsid w:val="001E5530"/>
    <w:rsid w:val="001E5899"/>
    <w:rsid w:val="001E5A16"/>
    <w:rsid w:val="001E5A65"/>
    <w:rsid w:val="001E5CCE"/>
    <w:rsid w:val="001E6029"/>
    <w:rsid w:val="001E6145"/>
    <w:rsid w:val="001E624C"/>
    <w:rsid w:val="001E6BA2"/>
    <w:rsid w:val="001E701E"/>
    <w:rsid w:val="001E70A4"/>
    <w:rsid w:val="001F044C"/>
    <w:rsid w:val="001F06F1"/>
    <w:rsid w:val="001F076C"/>
    <w:rsid w:val="001F0886"/>
    <w:rsid w:val="001F0F1E"/>
    <w:rsid w:val="001F1486"/>
    <w:rsid w:val="001F16F7"/>
    <w:rsid w:val="001F205A"/>
    <w:rsid w:val="001F2616"/>
    <w:rsid w:val="001F264C"/>
    <w:rsid w:val="001F27EA"/>
    <w:rsid w:val="001F2C48"/>
    <w:rsid w:val="001F2C85"/>
    <w:rsid w:val="001F2D76"/>
    <w:rsid w:val="001F3295"/>
    <w:rsid w:val="001F36F0"/>
    <w:rsid w:val="001F398B"/>
    <w:rsid w:val="001F3A67"/>
    <w:rsid w:val="001F3C3B"/>
    <w:rsid w:val="001F4ABD"/>
    <w:rsid w:val="001F5BC8"/>
    <w:rsid w:val="001F6070"/>
    <w:rsid w:val="001F6591"/>
    <w:rsid w:val="001F6EFD"/>
    <w:rsid w:val="001F7A41"/>
    <w:rsid w:val="0020064C"/>
    <w:rsid w:val="0020089B"/>
    <w:rsid w:val="00200CC5"/>
    <w:rsid w:val="00200E64"/>
    <w:rsid w:val="00200FD4"/>
    <w:rsid w:val="00201184"/>
    <w:rsid w:val="00201843"/>
    <w:rsid w:val="0020189B"/>
    <w:rsid w:val="00201983"/>
    <w:rsid w:val="00201B1D"/>
    <w:rsid w:val="00201B2D"/>
    <w:rsid w:val="0020206F"/>
    <w:rsid w:val="00202F39"/>
    <w:rsid w:val="00203663"/>
    <w:rsid w:val="00203817"/>
    <w:rsid w:val="00203B55"/>
    <w:rsid w:val="002040C8"/>
    <w:rsid w:val="002041E8"/>
    <w:rsid w:val="00204227"/>
    <w:rsid w:val="00204DFA"/>
    <w:rsid w:val="00205372"/>
    <w:rsid w:val="002058FA"/>
    <w:rsid w:val="00205B43"/>
    <w:rsid w:val="00205B7B"/>
    <w:rsid w:val="00205CD3"/>
    <w:rsid w:val="00205D84"/>
    <w:rsid w:val="002065F9"/>
    <w:rsid w:val="00206674"/>
    <w:rsid w:val="00206BB8"/>
    <w:rsid w:val="00206CBC"/>
    <w:rsid w:val="00206F1E"/>
    <w:rsid w:val="00206FB0"/>
    <w:rsid w:val="00207009"/>
    <w:rsid w:val="00207397"/>
    <w:rsid w:val="002076F5"/>
    <w:rsid w:val="0020796F"/>
    <w:rsid w:val="00210365"/>
    <w:rsid w:val="002110C0"/>
    <w:rsid w:val="0021126C"/>
    <w:rsid w:val="00211337"/>
    <w:rsid w:val="002113F8"/>
    <w:rsid w:val="00211C24"/>
    <w:rsid w:val="00211D3A"/>
    <w:rsid w:val="00211DF8"/>
    <w:rsid w:val="002129DA"/>
    <w:rsid w:val="00212FA3"/>
    <w:rsid w:val="0021305F"/>
    <w:rsid w:val="0021319E"/>
    <w:rsid w:val="0021327E"/>
    <w:rsid w:val="002133BE"/>
    <w:rsid w:val="00213BBB"/>
    <w:rsid w:val="00213E35"/>
    <w:rsid w:val="00214038"/>
    <w:rsid w:val="00214B95"/>
    <w:rsid w:val="00214D57"/>
    <w:rsid w:val="0021561E"/>
    <w:rsid w:val="00215705"/>
    <w:rsid w:val="00215862"/>
    <w:rsid w:val="00215D57"/>
    <w:rsid w:val="00215F8C"/>
    <w:rsid w:val="00216664"/>
    <w:rsid w:val="002168E8"/>
    <w:rsid w:val="00216A8C"/>
    <w:rsid w:val="00216E71"/>
    <w:rsid w:val="00217304"/>
    <w:rsid w:val="00217515"/>
    <w:rsid w:val="00217BC0"/>
    <w:rsid w:val="00217DA8"/>
    <w:rsid w:val="002205E8"/>
    <w:rsid w:val="0022101C"/>
    <w:rsid w:val="002213DD"/>
    <w:rsid w:val="002213FB"/>
    <w:rsid w:val="00221AC0"/>
    <w:rsid w:val="00221AE6"/>
    <w:rsid w:val="00221F7B"/>
    <w:rsid w:val="002221AA"/>
    <w:rsid w:val="002229BC"/>
    <w:rsid w:val="002235F3"/>
    <w:rsid w:val="002237EA"/>
    <w:rsid w:val="002246BE"/>
    <w:rsid w:val="00224D1E"/>
    <w:rsid w:val="00224DA0"/>
    <w:rsid w:val="002254D3"/>
    <w:rsid w:val="002257DC"/>
    <w:rsid w:val="00225E91"/>
    <w:rsid w:val="00225F1B"/>
    <w:rsid w:val="00225F96"/>
    <w:rsid w:val="00226296"/>
    <w:rsid w:val="0022699D"/>
    <w:rsid w:val="00226B5A"/>
    <w:rsid w:val="00226D55"/>
    <w:rsid w:val="0022708E"/>
    <w:rsid w:val="00227192"/>
    <w:rsid w:val="002272F2"/>
    <w:rsid w:val="0022737D"/>
    <w:rsid w:val="00227407"/>
    <w:rsid w:val="00227915"/>
    <w:rsid w:val="00227919"/>
    <w:rsid w:val="00227943"/>
    <w:rsid w:val="00227A4E"/>
    <w:rsid w:val="00227A98"/>
    <w:rsid w:val="00227FD0"/>
    <w:rsid w:val="0023015D"/>
    <w:rsid w:val="00230179"/>
    <w:rsid w:val="00230514"/>
    <w:rsid w:val="00230608"/>
    <w:rsid w:val="00230A18"/>
    <w:rsid w:val="00230B09"/>
    <w:rsid w:val="00230EBA"/>
    <w:rsid w:val="00231295"/>
    <w:rsid w:val="0023157D"/>
    <w:rsid w:val="00231F21"/>
    <w:rsid w:val="00232438"/>
    <w:rsid w:val="00232945"/>
    <w:rsid w:val="002329C3"/>
    <w:rsid w:val="00233EF7"/>
    <w:rsid w:val="002342B2"/>
    <w:rsid w:val="0023464E"/>
    <w:rsid w:val="00234FD0"/>
    <w:rsid w:val="0023503B"/>
    <w:rsid w:val="0023511A"/>
    <w:rsid w:val="0023527D"/>
    <w:rsid w:val="002354DC"/>
    <w:rsid w:val="00235ADF"/>
    <w:rsid w:val="00235E95"/>
    <w:rsid w:val="00236819"/>
    <w:rsid w:val="00236FC4"/>
    <w:rsid w:val="0023731A"/>
    <w:rsid w:val="0023792E"/>
    <w:rsid w:val="00237AF7"/>
    <w:rsid w:val="00237DCB"/>
    <w:rsid w:val="0024014C"/>
    <w:rsid w:val="00240826"/>
    <w:rsid w:val="00240C52"/>
    <w:rsid w:val="00241826"/>
    <w:rsid w:val="00241986"/>
    <w:rsid w:val="002419A6"/>
    <w:rsid w:val="00242511"/>
    <w:rsid w:val="0024263D"/>
    <w:rsid w:val="00242C53"/>
    <w:rsid w:val="002432B4"/>
    <w:rsid w:val="00243370"/>
    <w:rsid w:val="002436FA"/>
    <w:rsid w:val="0024406A"/>
    <w:rsid w:val="0024409D"/>
    <w:rsid w:val="002440C5"/>
    <w:rsid w:val="00244D43"/>
    <w:rsid w:val="00244E49"/>
    <w:rsid w:val="0024522E"/>
    <w:rsid w:val="0024573B"/>
    <w:rsid w:val="00245C0B"/>
    <w:rsid w:val="00245C78"/>
    <w:rsid w:val="002461F8"/>
    <w:rsid w:val="00246C47"/>
    <w:rsid w:val="00247620"/>
    <w:rsid w:val="002501E3"/>
    <w:rsid w:val="00250DBE"/>
    <w:rsid w:val="0025145F"/>
    <w:rsid w:val="00251A2A"/>
    <w:rsid w:val="00253119"/>
    <w:rsid w:val="00253242"/>
    <w:rsid w:val="0025388D"/>
    <w:rsid w:val="00253938"/>
    <w:rsid w:val="00253C41"/>
    <w:rsid w:val="00253C63"/>
    <w:rsid w:val="00254E29"/>
    <w:rsid w:val="00255234"/>
    <w:rsid w:val="0025612C"/>
    <w:rsid w:val="002564AD"/>
    <w:rsid w:val="0025676F"/>
    <w:rsid w:val="00257135"/>
    <w:rsid w:val="002571AD"/>
    <w:rsid w:val="00257583"/>
    <w:rsid w:val="002600BC"/>
    <w:rsid w:val="002602A2"/>
    <w:rsid w:val="00260522"/>
    <w:rsid w:val="00260DBA"/>
    <w:rsid w:val="00260E2F"/>
    <w:rsid w:val="00260E8E"/>
    <w:rsid w:val="00261457"/>
    <w:rsid w:val="00261993"/>
    <w:rsid w:val="002619AF"/>
    <w:rsid w:val="0026200A"/>
    <w:rsid w:val="00262291"/>
    <w:rsid w:val="0026252B"/>
    <w:rsid w:val="00262693"/>
    <w:rsid w:val="00262AAF"/>
    <w:rsid w:val="00264404"/>
    <w:rsid w:val="002647E7"/>
    <w:rsid w:val="00264871"/>
    <w:rsid w:val="00264B57"/>
    <w:rsid w:val="00264C96"/>
    <w:rsid w:val="002651F3"/>
    <w:rsid w:val="00265398"/>
    <w:rsid w:val="002655CF"/>
    <w:rsid w:val="00267C68"/>
    <w:rsid w:val="00267D93"/>
    <w:rsid w:val="0027003A"/>
    <w:rsid w:val="00270566"/>
    <w:rsid w:val="002705A6"/>
    <w:rsid w:val="00270C47"/>
    <w:rsid w:val="00270DA6"/>
    <w:rsid w:val="00271226"/>
    <w:rsid w:val="00271960"/>
    <w:rsid w:val="00271E20"/>
    <w:rsid w:val="00271FFD"/>
    <w:rsid w:val="002732C5"/>
    <w:rsid w:val="00273534"/>
    <w:rsid w:val="00273C60"/>
    <w:rsid w:val="00273D70"/>
    <w:rsid w:val="00273F54"/>
    <w:rsid w:val="00274221"/>
    <w:rsid w:val="002742C7"/>
    <w:rsid w:val="002744AE"/>
    <w:rsid w:val="00275889"/>
    <w:rsid w:val="002761F4"/>
    <w:rsid w:val="00276351"/>
    <w:rsid w:val="00276764"/>
    <w:rsid w:val="0027692C"/>
    <w:rsid w:val="00276BA2"/>
    <w:rsid w:val="00276E2C"/>
    <w:rsid w:val="00276FC1"/>
    <w:rsid w:val="00277884"/>
    <w:rsid w:val="00277A94"/>
    <w:rsid w:val="0028051C"/>
    <w:rsid w:val="00280D0F"/>
    <w:rsid w:val="00281454"/>
    <w:rsid w:val="0028154E"/>
    <w:rsid w:val="0028159E"/>
    <w:rsid w:val="00281DAB"/>
    <w:rsid w:val="00281E08"/>
    <w:rsid w:val="0028238A"/>
    <w:rsid w:val="002824EA"/>
    <w:rsid w:val="002827B7"/>
    <w:rsid w:val="00282AE0"/>
    <w:rsid w:val="00282CCC"/>
    <w:rsid w:val="00282E0A"/>
    <w:rsid w:val="002832C4"/>
    <w:rsid w:val="00283DC2"/>
    <w:rsid w:val="002845D8"/>
    <w:rsid w:val="002847F9"/>
    <w:rsid w:val="002868A8"/>
    <w:rsid w:val="00286CC6"/>
    <w:rsid w:val="00287015"/>
    <w:rsid w:val="002873E9"/>
    <w:rsid w:val="00287C97"/>
    <w:rsid w:val="00287F4C"/>
    <w:rsid w:val="00290232"/>
    <w:rsid w:val="00290735"/>
    <w:rsid w:val="002910EE"/>
    <w:rsid w:val="0029146A"/>
    <w:rsid w:val="002914AD"/>
    <w:rsid w:val="0029162B"/>
    <w:rsid w:val="00291BC6"/>
    <w:rsid w:val="00292645"/>
    <w:rsid w:val="002927E6"/>
    <w:rsid w:val="00292951"/>
    <w:rsid w:val="002934AD"/>
    <w:rsid w:val="00293F18"/>
    <w:rsid w:val="00293FFE"/>
    <w:rsid w:val="0029400A"/>
    <w:rsid w:val="002943CB"/>
    <w:rsid w:val="00294561"/>
    <w:rsid w:val="00294D96"/>
    <w:rsid w:val="00295F6C"/>
    <w:rsid w:val="00296125"/>
    <w:rsid w:val="00296259"/>
    <w:rsid w:val="002964AD"/>
    <w:rsid w:val="00296539"/>
    <w:rsid w:val="0029672E"/>
    <w:rsid w:val="00296DEE"/>
    <w:rsid w:val="00297159"/>
    <w:rsid w:val="00297828"/>
    <w:rsid w:val="002978D9"/>
    <w:rsid w:val="00297969"/>
    <w:rsid w:val="00297C23"/>
    <w:rsid w:val="00297F32"/>
    <w:rsid w:val="002A006B"/>
    <w:rsid w:val="002A020C"/>
    <w:rsid w:val="002A0325"/>
    <w:rsid w:val="002A0882"/>
    <w:rsid w:val="002A123C"/>
    <w:rsid w:val="002A183B"/>
    <w:rsid w:val="002A1A74"/>
    <w:rsid w:val="002A1A95"/>
    <w:rsid w:val="002A1D07"/>
    <w:rsid w:val="002A1D4F"/>
    <w:rsid w:val="002A1E37"/>
    <w:rsid w:val="002A1F29"/>
    <w:rsid w:val="002A2789"/>
    <w:rsid w:val="002A3283"/>
    <w:rsid w:val="002A381F"/>
    <w:rsid w:val="002A3A02"/>
    <w:rsid w:val="002A3BD6"/>
    <w:rsid w:val="002A3EB3"/>
    <w:rsid w:val="002A433D"/>
    <w:rsid w:val="002A442F"/>
    <w:rsid w:val="002A453D"/>
    <w:rsid w:val="002A6C74"/>
    <w:rsid w:val="002A6C8D"/>
    <w:rsid w:val="002A6FC0"/>
    <w:rsid w:val="002A7210"/>
    <w:rsid w:val="002A729A"/>
    <w:rsid w:val="002B05EF"/>
    <w:rsid w:val="002B062D"/>
    <w:rsid w:val="002B0A47"/>
    <w:rsid w:val="002B11B4"/>
    <w:rsid w:val="002B1275"/>
    <w:rsid w:val="002B1614"/>
    <w:rsid w:val="002B2592"/>
    <w:rsid w:val="002B2A90"/>
    <w:rsid w:val="002B4027"/>
    <w:rsid w:val="002B41A8"/>
    <w:rsid w:val="002B495E"/>
    <w:rsid w:val="002B49C3"/>
    <w:rsid w:val="002B593A"/>
    <w:rsid w:val="002B5E20"/>
    <w:rsid w:val="002B6115"/>
    <w:rsid w:val="002B7598"/>
    <w:rsid w:val="002B7ACB"/>
    <w:rsid w:val="002B7C59"/>
    <w:rsid w:val="002C0189"/>
    <w:rsid w:val="002C03B9"/>
    <w:rsid w:val="002C03C9"/>
    <w:rsid w:val="002C05F9"/>
    <w:rsid w:val="002C0D68"/>
    <w:rsid w:val="002C0E58"/>
    <w:rsid w:val="002C1057"/>
    <w:rsid w:val="002C13DD"/>
    <w:rsid w:val="002C161E"/>
    <w:rsid w:val="002C17F5"/>
    <w:rsid w:val="002C238E"/>
    <w:rsid w:val="002C2AD8"/>
    <w:rsid w:val="002C2B13"/>
    <w:rsid w:val="002C2DB6"/>
    <w:rsid w:val="002C35A1"/>
    <w:rsid w:val="002C3B11"/>
    <w:rsid w:val="002C4D30"/>
    <w:rsid w:val="002C4E6C"/>
    <w:rsid w:val="002C508D"/>
    <w:rsid w:val="002C5164"/>
    <w:rsid w:val="002C51BC"/>
    <w:rsid w:val="002C54FC"/>
    <w:rsid w:val="002C5595"/>
    <w:rsid w:val="002C55D4"/>
    <w:rsid w:val="002C56AE"/>
    <w:rsid w:val="002C5B71"/>
    <w:rsid w:val="002C62C1"/>
    <w:rsid w:val="002C7856"/>
    <w:rsid w:val="002D0246"/>
    <w:rsid w:val="002D03FD"/>
    <w:rsid w:val="002D0C1D"/>
    <w:rsid w:val="002D0C79"/>
    <w:rsid w:val="002D0E88"/>
    <w:rsid w:val="002D161D"/>
    <w:rsid w:val="002D18BB"/>
    <w:rsid w:val="002D1FBE"/>
    <w:rsid w:val="002D2671"/>
    <w:rsid w:val="002D3BFA"/>
    <w:rsid w:val="002D3CA2"/>
    <w:rsid w:val="002D46B1"/>
    <w:rsid w:val="002D4F11"/>
    <w:rsid w:val="002D5B8F"/>
    <w:rsid w:val="002D5C41"/>
    <w:rsid w:val="002D60AC"/>
    <w:rsid w:val="002D63E0"/>
    <w:rsid w:val="002D69DC"/>
    <w:rsid w:val="002D6BD3"/>
    <w:rsid w:val="002D6BE9"/>
    <w:rsid w:val="002D701E"/>
    <w:rsid w:val="002D7AB2"/>
    <w:rsid w:val="002D7BCE"/>
    <w:rsid w:val="002D7C19"/>
    <w:rsid w:val="002D7E02"/>
    <w:rsid w:val="002D7E50"/>
    <w:rsid w:val="002D7EFD"/>
    <w:rsid w:val="002E0173"/>
    <w:rsid w:val="002E05BA"/>
    <w:rsid w:val="002E062A"/>
    <w:rsid w:val="002E0C4B"/>
    <w:rsid w:val="002E0EC0"/>
    <w:rsid w:val="002E1B7A"/>
    <w:rsid w:val="002E1D5E"/>
    <w:rsid w:val="002E23B3"/>
    <w:rsid w:val="002E2555"/>
    <w:rsid w:val="002E29A1"/>
    <w:rsid w:val="002E2AB1"/>
    <w:rsid w:val="002E390D"/>
    <w:rsid w:val="002E3983"/>
    <w:rsid w:val="002E3F68"/>
    <w:rsid w:val="002E421F"/>
    <w:rsid w:val="002E42CF"/>
    <w:rsid w:val="002E4847"/>
    <w:rsid w:val="002E4866"/>
    <w:rsid w:val="002E4870"/>
    <w:rsid w:val="002E663F"/>
    <w:rsid w:val="002E6BED"/>
    <w:rsid w:val="002E6C70"/>
    <w:rsid w:val="002E6CA2"/>
    <w:rsid w:val="002E6D5A"/>
    <w:rsid w:val="002E7350"/>
    <w:rsid w:val="002E76A9"/>
    <w:rsid w:val="002E7A63"/>
    <w:rsid w:val="002F0081"/>
    <w:rsid w:val="002F1257"/>
    <w:rsid w:val="002F18C9"/>
    <w:rsid w:val="002F2485"/>
    <w:rsid w:val="002F3143"/>
    <w:rsid w:val="002F33EE"/>
    <w:rsid w:val="002F372F"/>
    <w:rsid w:val="002F4D12"/>
    <w:rsid w:val="002F52C6"/>
    <w:rsid w:val="002F5483"/>
    <w:rsid w:val="002F54DD"/>
    <w:rsid w:val="002F5AE1"/>
    <w:rsid w:val="002F5E79"/>
    <w:rsid w:val="002F6142"/>
    <w:rsid w:val="002F6154"/>
    <w:rsid w:val="002F63C0"/>
    <w:rsid w:val="002F6579"/>
    <w:rsid w:val="002F6EC8"/>
    <w:rsid w:val="002F7388"/>
    <w:rsid w:val="002F73F6"/>
    <w:rsid w:val="002F765B"/>
    <w:rsid w:val="002F77C6"/>
    <w:rsid w:val="00300031"/>
    <w:rsid w:val="00300129"/>
    <w:rsid w:val="003003A2"/>
    <w:rsid w:val="0030093E"/>
    <w:rsid w:val="00300C6D"/>
    <w:rsid w:val="00300D12"/>
    <w:rsid w:val="0030356C"/>
    <w:rsid w:val="00303A38"/>
    <w:rsid w:val="0030410F"/>
    <w:rsid w:val="00304AB9"/>
    <w:rsid w:val="00306655"/>
    <w:rsid w:val="00306756"/>
    <w:rsid w:val="003068DD"/>
    <w:rsid w:val="00306CAD"/>
    <w:rsid w:val="003072AC"/>
    <w:rsid w:val="00307499"/>
    <w:rsid w:val="00310024"/>
    <w:rsid w:val="00310052"/>
    <w:rsid w:val="00310474"/>
    <w:rsid w:val="00310774"/>
    <w:rsid w:val="003108B3"/>
    <w:rsid w:val="0031132E"/>
    <w:rsid w:val="00311B7C"/>
    <w:rsid w:val="00312048"/>
    <w:rsid w:val="0031223F"/>
    <w:rsid w:val="00312514"/>
    <w:rsid w:val="00312B30"/>
    <w:rsid w:val="00313526"/>
    <w:rsid w:val="0031361B"/>
    <w:rsid w:val="00313C48"/>
    <w:rsid w:val="00314329"/>
    <w:rsid w:val="00314778"/>
    <w:rsid w:val="003149D8"/>
    <w:rsid w:val="00314B51"/>
    <w:rsid w:val="00314D52"/>
    <w:rsid w:val="00314EBD"/>
    <w:rsid w:val="00314ED8"/>
    <w:rsid w:val="00315810"/>
    <w:rsid w:val="00316450"/>
    <w:rsid w:val="003165CA"/>
    <w:rsid w:val="0031672C"/>
    <w:rsid w:val="00316D3A"/>
    <w:rsid w:val="00317172"/>
    <w:rsid w:val="003176AF"/>
    <w:rsid w:val="00321438"/>
    <w:rsid w:val="00321475"/>
    <w:rsid w:val="00321B3D"/>
    <w:rsid w:val="003224D9"/>
    <w:rsid w:val="0032334A"/>
    <w:rsid w:val="00323A5A"/>
    <w:rsid w:val="00323B60"/>
    <w:rsid w:val="00323F5A"/>
    <w:rsid w:val="003249DA"/>
    <w:rsid w:val="00324FA8"/>
    <w:rsid w:val="00325B45"/>
    <w:rsid w:val="00326A47"/>
    <w:rsid w:val="00326AD9"/>
    <w:rsid w:val="00326CEA"/>
    <w:rsid w:val="00326F72"/>
    <w:rsid w:val="003278CA"/>
    <w:rsid w:val="00327976"/>
    <w:rsid w:val="0033035A"/>
    <w:rsid w:val="003303A2"/>
    <w:rsid w:val="0033088D"/>
    <w:rsid w:val="0033090C"/>
    <w:rsid w:val="003318B8"/>
    <w:rsid w:val="003318E4"/>
    <w:rsid w:val="00331925"/>
    <w:rsid w:val="00331E4B"/>
    <w:rsid w:val="00332823"/>
    <w:rsid w:val="00332DE3"/>
    <w:rsid w:val="00333280"/>
    <w:rsid w:val="003333E1"/>
    <w:rsid w:val="00333592"/>
    <w:rsid w:val="0033367E"/>
    <w:rsid w:val="00333BF0"/>
    <w:rsid w:val="00334AC6"/>
    <w:rsid w:val="00334B15"/>
    <w:rsid w:val="00334E84"/>
    <w:rsid w:val="003352B8"/>
    <w:rsid w:val="00335768"/>
    <w:rsid w:val="00335D5A"/>
    <w:rsid w:val="003364E5"/>
    <w:rsid w:val="0033774F"/>
    <w:rsid w:val="00337947"/>
    <w:rsid w:val="00337C44"/>
    <w:rsid w:val="00337E14"/>
    <w:rsid w:val="00340849"/>
    <w:rsid w:val="00341010"/>
    <w:rsid w:val="0034158F"/>
    <w:rsid w:val="0034180B"/>
    <w:rsid w:val="00341BD4"/>
    <w:rsid w:val="00341C8E"/>
    <w:rsid w:val="00341E4F"/>
    <w:rsid w:val="003423FC"/>
    <w:rsid w:val="003427B6"/>
    <w:rsid w:val="00342F31"/>
    <w:rsid w:val="003440D3"/>
    <w:rsid w:val="003447EE"/>
    <w:rsid w:val="00344DB9"/>
    <w:rsid w:val="003451C1"/>
    <w:rsid w:val="003454C1"/>
    <w:rsid w:val="0034762B"/>
    <w:rsid w:val="003476B2"/>
    <w:rsid w:val="003478FB"/>
    <w:rsid w:val="003503CB"/>
    <w:rsid w:val="003504A2"/>
    <w:rsid w:val="00350682"/>
    <w:rsid w:val="0035124F"/>
    <w:rsid w:val="003515CD"/>
    <w:rsid w:val="00351CA2"/>
    <w:rsid w:val="00351E2C"/>
    <w:rsid w:val="00351E3F"/>
    <w:rsid w:val="00352D23"/>
    <w:rsid w:val="00352F32"/>
    <w:rsid w:val="00352F5A"/>
    <w:rsid w:val="00353E0F"/>
    <w:rsid w:val="0035565B"/>
    <w:rsid w:val="003559D7"/>
    <w:rsid w:val="00355AA2"/>
    <w:rsid w:val="00355E27"/>
    <w:rsid w:val="0035604A"/>
    <w:rsid w:val="00356260"/>
    <w:rsid w:val="003569B6"/>
    <w:rsid w:val="00356E24"/>
    <w:rsid w:val="003571B4"/>
    <w:rsid w:val="003571EA"/>
    <w:rsid w:val="00357245"/>
    <w:rsid w:val="0035778D"/>
    <w:rsid w:val="003577EF"/>
    <w:rsid w:val="0035792C"/>
    <w:rsid w:val="00357992"/>
    <w:rsid w:val="00357A8D"/>
    <w:rsid w:val="00360BCB"/>
    <w:rsid w:val="00360C8E"/>
    <w:rsid w:val="00361277"/>
    <w:rsid w:val="00361B42"/>
    <w:rsid w:val="00362258"/>
    <w:rsid w:val="003622C1"/>
    <w:rsid w:val="00362573"/>
    <w:rsid w:val="0036285A"/>
    <w:rsid w:val="00362F5B"/>
    <w:rsid w:val="00363343"/>
    <w:rsid w:val="00363F87"/>
    <w:rsid w:val="00364123"/>
    <w:rsid w:val="003648BB"/>
    <w:rsid w:val="00364B03"/>
    <w:rsid w:val="00364EDD"/>
    <w:rsid w:val="00365286"/>
    <w:rsid w:val="00365655"/>
    <w:rsid w:val="00365823"/>
    <w:rsid w:val="00365C00"/>
    <w:rsid w:val="00365C6A"/>
    <w:rsid w:val="00367FD4"/>
    <w:rsid w:val="003701A1"/>
    <w:rsid w:val="00370262"/>
    <w:rsid w:val="00370307"/>
    <w:rsid w:val="003708F4"/>
    <w:rsid w:val="00370B69"/>
    <w:rsid w:val="00370C5A"/>
    <w:rsid w:val="0037101C"/>
    <w:rsid w:val="00371301"/>
    <w:rsid w:val="0037220E"/>
    <w:rsid w:val="00372A5E"/>
    <w:rsid w:val="0037373B"/>
    <w:rsid w:val="0037385C"/>
    <w:rsid w:val="00373937"/>
    <w:rsid w:val="0037398F"/>
    <w:rsid w:val="003739FE"/>
    <w:rsid w:val="00373B3B"/>
    <w:rsid w:val="00373B5D"/>
    <w:rsid w:val="003742E6"/>
    <w:rsid w:val="003749B2"/>
    <w:rsid w:val="00374A5B"/>
    <w:rsid w:val="00374C07"/>
    <w:rsid w:val="00375226"/>
    <w:rsid w:val="003755A2"/>
    <w:rsid w:val="003757EB"/>
    <w:rsid w:val="00375D8D"/>
    <w:rsid w:val="00375E1F"/>
    <w:rsid w:val="00376173"/>
    <w:rsid w:val="0037644E"/>
    <w:rsid w:val="003768F1"/>
    <w:rsid w:val="003768F2"/>
    <w:rsid w:val="0037762F"/>
    <w:rsid w:val="003803C2"/>
    <w:rsid w:val="00380486"/>
    <w:rsid w:val="00380B2F"/>
    <w:rsid w:val="00380FC1"/>
    <w:rsid w:val="00381154"/>
    <w:rsid w:val="00381868"/>
    <w:rsid w:val="003818C5"/>
    <w:rsid w:val="00381AF4"/>
    <w:rsid w:val="00382611"/>
    <w:rsid w:val="003826CC"/>
    <w:rsid w:val="003826F8"/>
    <w:rsid w:val="00382921"/>
    <w:rsid w:val="00383037"/>
    <w:rsid w:val="003830C8"/>
    <w:rsid w:val="003832BB"/>
    <w:rsid w:val="003834F8"/>
    <w:rsid w:val="00384271"/>
    <w:rsid w:val="00384B69"/>
    <w:rsid w:val="00384C6C"/>
    <w:rsid w:val="00384CEE"/>
    <w:rsid w:val="00385E0F"/>
    <w:rsid w:val="003864A1"/>
    <w:rsid w:val="00386ADF"/>
    <w:rsid w:val="00386AEF"/>
    <w:rsid w:val="00387348"/>
    <w:rsid w:val="00387828"/>
    <w:rsid w:val="003879AF"/>
    <w:rsid w:val="00390487"/>
    <w:rsid w:val="00390A83"/>
    <w:rsid w:val="00390BA8"/>
    <w:rsid w:val="00391593"/>
    <w:rsid w:val="003916E3"/>
    <w:rsid w:val="00392ADE"/>
    <w:rsid w:val="00392D0F"/>
    <w:rsid w:val="003933AE"/>
    <w:rsid w:val="0039346F"/>
    <w:rsid w:val="00393478"/>
    <w:rsid w:val="0039350F"/>
    <w:rsid w:val="0039391D"/>
    <w:rsid w:val="00393CB3"/>
    <w:rsid w:val="00394014"/>
    <w:rsid w:val="003949FC"/>
    <w:rsid w:val="0039513D"/>
    <w:rsid w:val="003951F8"/>
    <w:rsid w:val="003962BD"/>
    <w:rsid w:val="00396643"/>
    <w:rsid w:val="003966FE"/>
    <w:rsid w:val="00396EC6"/>
    <w:rsid w:val="00397659"/>
    <w:rsid w:val="00397CDE"/>
    <w:rsid w:val="00397DB3"/>
    <w:rsid w:val="003A001E"/>
    <w:rsid w:val="003A0224"/>
    <w:rsid w:val="003A0408"/>
    <w:rsid w:val="003A0731"/>
    <w:rsid w:val="003A1112"/>
    <w:rsid w:val="003A1886"/>
    <w:rsid w:val="003A1A2B"/>
    <w:rsid w:val="003A1D9D"/>
    <w:rsid w:val="003A272E"/>
    <w:rsid w:val="003A2FF8"/>
    <w:rsid w:val="003A32D3"/>
    <w:rsid w:val="003A542E"/>
    <w:rsid w:val="003A55D0"/>
    <w:rsid w:val="003A570B"/>
    <w:rsid w:val="003A57CF"/>
    <w:rsid w:val="003A632B"/>
    <w:rsid w:val="003A6DBB"/>
    <w:rsid w:val="003A6ED7"/>
    <w:rsid w:val="003A7398"/>
    <w:rsid w:val="003A7A74"/>
    <w:rsid w:val="003A7D74"/>
    <w:rsid w:val="003A7E62"/>
    <w:rsid w:val="003B012F"/>
    <w:rsid w:val="003B03F8"/>
    <w:rsid w:val="003B0C33"/>
    <w:rsid w:val="003B0DC6"/>
    <w:rsid w:val="003B1899"/>
    <w:rsid w:val="003B18FD"/>
    <w:rsid w:val="003B1CB3"/>
    <w:rsid w:val="003B246B"/>
    <w:rsid w:val="003B24B3"/>
    <w:rsid w:val="003B27A8"/>
    <w:rsid w:val="003B2E01"/>
    <w:rsid w:val="003B2F80"/>
    <w:rsid w:val="003B3962"/>
    <w:rsid w:val="003B3C33"/>
    <w:rsid w:val="003B4001"/>
    <w:rsid w:val="003B420E"/>
    <w:rsid w:val="003B45E1"/>
    <w:rsid w:val="003B4FAC"/>
    <w:rsid w:val="003B4FBF"/>
    <w:rsid w:val="003B533E"/>
    <w:rsid w:val="003B595C"/>
    <w:rsid w:val="003B5BE8"/>
    <w:rsid w:val="003B5D60"/>
    <w:rsid w:val="003B5E54"/>
    <w:rsid w:val="003B60B9"/>
    <w:rsid w:val="003B69C3"/>
    <w:rsid w:val="003B6B75"/>
    <w:rsid w:val="003B6C09"/>
    <w:rsid w:val="003B6F3B"/>
    <w:rsid w:val="003B6F58"/>
    <w:rsid w:val="003B75B3"/>
    <w:rsid w:val="003C0783"/>
    <w:rsid w:val="003C0D58"/>
    <w:rsid w:val="003C11AF"/>
    <w:rsid w:val="003C1576"/>
    <w:rsid w:val="003C17A3"/>
    <w:rsid w:val="003C234B"/>
    <w:rsid w:val="003C27D2"/>
    <w:rsid w:val="003C2868"/>
    <w:rsid w:val="003C385A"/>
    <w:rsid w:val="003C3A26"/>
    <w:rsid w:val="003C3EE2"/>
    <w:rsid w:val="003C3FE7"/>
    <w:rsid w:val="003C420B"/>
    <w:rsid w:val="003C4564"/>
    <w:rsid w:val="003C461C"/>
    <w:rsid w:val="003C55F1"/>
    <w:rsid w:val="003C60E0"/>
    <w:rsid w:val="003C6811"/>
    <w:rsid w:val="003C6D97"/>
    <w:rsid w:val="003C6EFF"/>
    <w:rsid w:val="003C7BF4"/>
    <w:rsid w:val="003D002B"/>
    <w:rsid w:val="003D0129"/>
    <w:rsid w:val="003D131C"/>
    <w:rsid w:val="003D207F"/>
    <w:rsid w:val="003D28BF"/>
    <w:rsid w:val="003D28CB"/>
    <w:rsid w:val="003D2C7D"/>
    <w:rsid w:val="003D2D70"/>
    <w:rsid w:val="003D2F29"/>
    <w:rsid w:val="003D42D3"/>
    <w:rsid w:val="003D4611"/>
    <w:rsid w:val="003D4695"/>
    <w:rsid w:val="003D4697"/>
    <w:rsid w:val="003D469E"/>
    <w:rsid w:val="003D47AF"/>
    <w:rsid w:val="003D5211"/>
    <w:rsid w:val="003D5D11"/>
    <w:rsid w:val="003D5EF2"/>
    <w:rsid w:val="003D6545"/>
    <w:rsid w:val="003D65D3"/>
    <w:rsid w:val="003D6A44"/>
    <w:rsid w:val="003D7CF5"/>
    <w:rsid w:val="003D7E1F"/>
    <w:rsid w:val="003E00EC"/>
    <w:rsid w:val="003E0A62"/>
    <w:rsid w:val="003E0CE5"/>
    <w:rsid w:val="003E151F"/>
    <w:rsid w:val="003E1B49"/>
    <w:rsid w:val="003E1C13"/>
    <w:rsid w:val="003E2786"/>
    <w:rsid w:val="003E2B2C"/>
    <w:rsid w:val="003E2E2C"/>
    <w:rsid w:val="003E2E81"/>
    <w:rsid w:val="003E3621"/>
    <w:rsid w:val="003E3A27"/>
    <w:rsid w:val="003E3A6F"/>
    <w:rsid w:val="003E46D4"/>
    <w:rsid w:val="003E48D7"/>
    <w:rsid w:val="003E50C7"/>
    <w:rsid w:val="003E57BB"/>
    <w:rsid w:val="003E57D0"/>
    <w:rsid w:val="003E599A"/>
    <w:rsid w:val="003E5D27"/>
    <w:rsid w:val="003E6274"/>
    <w:rsid w:val="003E6324"/>
    <w:rsid w:val="003E6456"/>
    <w:rsid w:val="003E686B"/>
    <w:rsid w:val="003E6964"/>
    <w:rsid w:val="003E7AAD"/>
    <w:rsid w:val="003E7CC4"/>
    <w:rsid w:val="003E7DE4"/>
    <w:rsid w:val="003E7FCE"/>
    <w:rsid w:val="003F0788"/>
    <w:rsid w:val="003F091A"/>
    <w:rsid w:val="003F0C1E"/>
    <w:rsid w:val="003F0E93"/>
    <w:rsid w:val="003F1212"/>
    <w:rsid w:val="003F148B"/>
    <w:rsid w:val="003F19AA"/>
    <w:rsid w:val="003F1AC2"/>
    <w:rsid w:val="003F1E2C"/>
    <w:rsid w:val="003F2000"/>
    <w:rsid w:val="003F22A6"/>
    <w:rsid w:val="003F238B"/>
    <w:rsid w:val="003F2676"/>
    <w:rsid w:val="003F26DA"/>
    <w:rsid w:val="003F29EC"/>
    <w:rsid w:val="003F2EF0"/>
    <w:rsid w:val="003F306B"/>
    <w:rsid w:val="003F31F0"/>
    <w:rsid w:val="003F352B"/>
    <w:rsid w:val="003F3569"/>
    <w:rsid w:val="003F3700"/>
    <w:rsid w:val="003F449F"/>
    <w:rsid w:val="003F484B"/>
    <w:rsid w:val="003F4934"/>
    <w:rsid w:val="003F5122"/>
    <w:rsid w:val="003F518F"/>
    <w:rsid w:val="003F5B2A"/>
    <w:rsid w:val="003F5DEB"/>
    <w:rsid w:val="003F5F98"/>
    <w:rsid w:val="003F5F9C"/>
    <w:rsid w:val="003F5FF4"/>
    <w:rsid w:val="003F63A1"/>
    <w:rsid w:val="003F653C"/>
    <w:rsid w:val="003F6665"/>
    <w:rsid w:val="003F69B5"/>
    <w:rsid w:val="003F781A"/>
    <w:rsid w:val="003F7FE1"/>
    <w:rsid w:val="00400091"/>
    <w:rsid w:val="00400453"/>
    <w:rsid w:val="00400C10"/>
    <w:rsid w:val="00400CBC"/>
    <w:rsid w:val="0040118A"/>
    <w:rsid w:val="00401434"/>
    <w:rsid w:val="00401574"/>
    <w:rsid w:val="00401A48"/>
    <w:rsid w:val="00401B0B"/>
    <w:rsid w:val="00402886"/>
    <w:rsid w:val="00402A77"/>
    <w:rsid w:val="00402B25"/>
    <w:rsid w:val="00403E34"/>
    <w:rsid w:val="00404726"/>
    <w:rsid w:val="004053CC"/>
    <w:rsid w:val="00405BAF"/>
    <w:rsid w:val="00407688"/>
    <w:rsid w:val="00407882"/>
    <w:rsid w:val="00410179"/>
    <w:rsid w:val="004116AD"/>
    <w:rsid w:val="00411DC2"/>
    <w:rsid w:val="00411E3F"/>
    <w:rsid w:val="00412385"/>
    <w:rsid w:val="00412559"/>
    <w:rsid w:val="0041280E"/>
    <w:rsid w:val="00412891"/>
    <w:rsid w:val="004129A1"/>
    <w:rsid w:val="00413EDA"/>
    <w:rsid w:val="004140DB"/>
    <w:rsid w:val="00414632"/>
    <w:rsid w:val="00414A89"/>
    <w:rsid w:val="00414BE6"/>
    <w:rsid w:val="00415569"/>
    <w:rsid w:val="004155D6"/>
    <w:rsid w:val="004156E2"/>
    <w:rsid w:val="00415F1C"/>
    <w:rsid w:val="00416287"/>
    <w:rsid w:val="00416473"/>
    <w:rsid w:val="004166D3"/>
    <w:rsid w:val="0041697F"/>
    <w:rsid w:val="00416DB3"/>
    <w:rsid w:val="004174C8"/>
    <w:rsid w:val="0041767C"/>
    <w:rsid w:val="00420DE4"/>
    <w:rsid w:val="00421029"/>
    <w:rsid w:val="0042194D"/>
    <w:rsid w:val="00422305"/>
    <w:rsid w:val="0042235B"/>
    <w:rsid w:val="004224A9"/>
    <w:rsid w:val="00422B91"/>
    <w:rsid w:val="00422C02"/>
    <w:rsid w:val="00422D50"/>
    <w:rsid w:val="00422DA9"/>
    <w:rsid w:val="00422F80"/>
    <w:rsid w:val="0042354B"/>
    <w:rsid w:val="00423779"/>
    <w:rsid w:val="00423847"/>
    <w:rsid w:val="004241AD"/>
    <w:rsid w:val="004242F6"/>
    <w:rsid w:val="00424399"/>
    <w:rsid w:val="004244A8"/>
    <w:rsid w:val="00424570"/>
    <w:rsid w:val="004252DD"/>
    <w:rsid w:val="0042553E"/>
    <w:rsid w:val="004255E1"/>
    <w:rsid w:val="00426CFB"/>
    <w:rsid w:val="00426DEC"/>
    <w:rsid w:val="00426F42"/>
    <w:rsid w:val="00427174"/>
    <w:rsid w:val="0042787C"/>
    <w:rsid w:val="00430447"/>
    <w:rsid w:val="00430910"/>
    <w:rsid w:val="00430951"/>
    <w:rsid w:val="00430E91"/>
    <w:rsid w:val="00431AFE"/>
    <w:rsid w:val="00431F29"/>
    <w:rsid w:val="00432034"/>
    <w:rsid w:val="00432CEA"/>
    <w:rsid w:val="00432D48"/>
    <w:rsid w:val="004336B2"/>
    <w:rsid w:val="004336C4"/>
    <w:rsid w:val="00434AAA"/>
    <w:rsid w:val="00434F22"/>
    <w:rsid w:val="004355A5"/>
    <w:rsid w:val="00435DA4"/>
    <w:rsid w:val="00436058"/>
    <w:rsid w:val="004361D8"/>
    <w:rsid w:val="00436721"/>
    <w:rsid w:val="00436A49"/>
    <w:rsid w:val="00436ED4"/>
    <w:rsid w:val="0043704A"/>
    <w:rsid w:val="00437087"/>
    <w:rsid w:val="0043769B"/>
    <w:rsid w:val="00437AFE"/>
    <w:rsid w:val="00440C62"/>
    <w:rsid w:val="00441C17"/>
    <w:rsid w:val="00442547"/>
    <w:rsid w:val="00442F41"/>
    <w:rsid w:val="00443DEC"/>
    <w:rsid w:val="004441DB"/>
    <w:rsid w:val="00444477"/>
    <w:rsid w:val="00444911"/>
    <w:rsid w:val="004449EB"/>
    <w:rsid w:val="00444EFE"/>
    <w:rsid w:val="0044518F"/>
    <w:rsid w:val="00445890"/>
    <w:rsid w:val="00446790"/>
    <w:rsid w:val="00447574"/>
    <w:rsid w:val="00447B7F"/>
    <w:rsid w:val="00447D5F"/>
    <w:rsid w:val="00450366"/>
    <w:rsid w:val="00450781"/>
    <w:rsid w:val="00450B48"/>
    <w:rsid w:val="004511F1"/>
    <w:rsid w:val="004518E0"/>
    <w:rsid w:val="00451A21"/>
    <w:rsid w:val="00451C1A"/>
    <w:rsid w:val="0045281E"/>
    <w:rsid w:val="00453A7F"/>
    <w:rsid w:val="00453A89"/>
    <w:rsid w:val="004546FF"/>
    <w:rsid w:val="00454AF2"/>
    <w:rsid w:val="00454B31"/>
    <w:rsid w:val="00454C04"/>
    <w:rsid w:val="00454F54"/>
    <w:rsid w:val="0045509C"/>
    <w:rsid w:val="004554AB"/>
    <w:rsid w:val="0045576E"/>
    <w:rsid w:val="00455D2D"/>
    <w:rsid w:val="00456AFD"/>
    <w:rsid w:val="0045702F"/>
    <w:rsid w:val="00457062"/>
    <w:rsid w:val="00457079"/>
    <w:rsid w:val="00457183"/>
    <w:rsid w:val="004571BE"/>
    <w:rsid w:val="00457621"/>
    <w:rsid w:val="004578DD"/>
    <w:rsid w:val="00457FE6"/>
    <w:rsid w:val="0046037F"/>
    <w:rsid w:val="004609B2"/>
    <w:rsid w:val="00460EC3"/>
    <w:rsid w:val="00460FE2"/>
    <w:rsid w:val="00461133"/>
    <w:rsid w:val="00462242"/>
    <w:rsid w:val="00462438"/>
    <w:rsid w:val="004626FC"/>
    <w:rsid w:val="004627C4"/>
    <w:rsid w:val="00462FE0"/>
    <w:rsid w:val="00464273"/>
    <w:rsid w:val="0046465E"/>
    <w:rsid w:val="00464910"/>
    <w:rsid w:val="00464B6B"/>
    <w:rsid w:val="00465073"/>
    <w:rsid w:val="0046565B"/>
    <w:rsid w:val="00465893"/>
    <w:rsid w:val="00465ACE"/>
    <w:rsid w:val="004666EB"/>
    <w:rsid w:val="00466CD2"/>
    <w:rsid w:val="00466DF4"/>
    <w:rsid w:val="00466EF3"/>
    <w:rsid w:val="00467239"/>
    <w:rsid w:val="00467368"/>
    <w:rsid w:val="00467554"/>
    <w:rsid w:val="004678EA"/>
    <w:rsid w:val="00467BBB"/>
    <w:rsid w:val="00467D37"/>
    <w:rsid w:val="00470232"/>
    <w:rsid w:val="00470FD5"/>
    <w:rsid w:val="00471007"/>
    <w:rsid w:val="0047114C"/>
    <w:rsid w:val="004714FF"/>
    <w:rsid w:val="004720F9"/>
    <w:rsid w:val="0047252F"/>
    <w:rsid w:val="00472568"/>
    <w:rsid w:val="00472EE4"/>
    <w:rsid w:val="00473211"/>
    <w:rsid w:val="00473A27"/>
    <w:rsid w:val="00473C1A"/>
    <w:rsid w:val="00474117"/>
    <w:rsid w:val="00474650"/>
    <w:rsid w:val="0047477E"/>
    <w:rsid w:val="00474929"/>
    <w:rsid w:val="004749E9"/>
    <w:rsid w:val="00474DBE"/>
    <w:rsid w:val="00475521"/>
    <w:rsid w:val="00475866"/>
    <w:rsid w:val="00475B2B"/>
    <w:rsid w:val="0047606C"/>
    <w:rsid w:val="0047639A"/>
    <w:rsid w:val="00476522"/>
    <w:rsid w:val="0047661A"/>
    <w:rsid w:val="00476BC3"/>
    <w:rsid w:val="00476C37"/>
    <w:rsid w:val="00476E32"/>
    <w:rsid w:val="00476EBE"/>
    <w:rsid w:val="00477610"/>
    <w:rsid w:val="00477889"/>
    <w:rsid w:val="00477CC9"/>
    <w:rsid w:val="00477F11"/>
    <w:rsid w:val="0048010D"/>
    <w:rsid w:val="00480A89"/>
    <w:rsid w:val="00480D30"/>
    <w:rsid w:val="004814EA"/>
    <w:rsid w:val="004818AF"/>
    <w:rsid w:val="004821C1"/>
    <w:rsid w:val="00482CE0"/>
    <w:rsid w:val="004832F7"/>
    <w:rsid w:val="0048352E"/>
    <w:rsid w:val="004838C1"/>
    <w:rsid w:val="004839C6"/>
    <w:rsid w:val="00483AB6"/>
    <w:rsid w:val="00484BD9"/>
    <w:rsid w:val="00484EFD"/>
    <w:rsid w:val="00485B71"/>
    <w:rsid w:val="00485C8A"/>
    <w:rsid w:val="0048624A"/>
    <w:rsid w:val="00486A2A"/>
    <w:rsid w:val="00486B5F"/>
    <w:rsid w:val="00486D64"/>
    <w:rsid w:val="0048740C"/>
    <w:rsid w:val="00487457"/>
    <w:rsid w:val="00487D7A"/>
    <w:rsid w:val="00487EFF"/>
    <w:rsid w:val="00490804"/>
    <w:rsid w:val="00490DA8"/>
    <w:rsid w:val="0049186A"/>
    <w:rsid w:val="00491A63"/>
    <w:rsid w:val="00491B57"/>
    <w:rsid w:val="00491F6F"/>
    <w:rsid w:val="0049238A"/>
    <w:rsid w:val="004926E4"/>
    <w:rsid w:val="00493229"/>
    <w:rsid w:val="00493526"/>
    <w:rsid w:val="004935CA"/>
    <w:rsid w:val="0049372B"/>
    <w:rsid w:val="00493778"/>
    <w:rsid w:val="00493951"/>
    <w:rsid w:val="00494B67"/>
    <w:rsid w:val="00494C9E"/>
    <w:rsid w:val="00494D6B"/>
    <w:rsid w:val="0049520A"/>
    <w:rsid w:val="004954A2"/>
    <w:rsid w:val="00495523"/>
    <w:rsid w:val="004955E5"/>
    <w:rsid w:val="00495BDD"/>
    <w:rsid w:val="00495CD9"/>
    <w:rsid w:val="00495E51"/>
    <w:rsid w:val="00495EBB"/>
    <w:rsid w:val="00495FEF"/>
    <w:rsid w:val="00496263"/>
    <w:rsid w:val="00496C04"/>
    <w:rsid w:val="004975E5"/>
    <w:rsid w:val="004975F2"/>
    <w:rsid w:val="004976DE"/>
    <w:rsid w:val="00497D30"/>
    <w:rsid w:val="00497FE6"/>
    <w:rsid w:val="004A024B"/>
    <w:rsid w:val="004A03C8"/>
    <w:rsid w:val="004A0567"/>
    <w:rsid w:val="004A0C5D"/>
    <w:rsid w:val="004A178D"/>
    <w:rsid w:val="004A1EA2"/>
    <w:rsid w:val="004A2F41"/>
    <w:rsid w:val="004A30B3"/>
    <w:rsid w:val="004A38A2"/>
    <w:rsid w:val="004A3925"/>
    <w:rsid w:val="004A3E5D"/>
    <w:rsid w:val="004A4600"/>
    <w:rsid w:val="004A4726"/>
    <w:rsid w:val="004A53FF"/>
    <w:rsid w:val="004A5445"/>
    <w:rsid w:val="004A5A27"/>
    <w:rsid w:val="004A5F8F"/>
    <w:rsid w:val="004A60B6"/>
    <w:rsid w:val="004A6193"/>
    <w:rsid w:val="004A6375"/>
    <w:rsid w:val="004A6579"/>
    <w:rsid w:val="004A672C"/>
    <w:rsid w:val="004A720D"/>
    <w:rsid w:val="004A759A"/>
    <w:rsid w:val="004A7A58"/>
    <w:rsid w:val="004A7A66"/>
    <w:rsid w:val="004A7F01"/>
    <w:rsid w:val="004B0360"/>
    <w:rsid w:val="004B0379"/>
    <w:rsid w:val="004B039C"/>
    <w:rsid w:val="004B0A38"/>
    <w:rsid w:val="004B0A44"/>
    <w:rsid w:val="004B0EDA"/>
    <w:rsid w:val="004B0EE4"/>
    <w:rsid w:val="004B17E4"/>
    <w:rsid w:val="004B1DBF"/>
    <w:rsid w:val="004B280F"/>
    <w:rsid w:val="004B2C2F"/>
    <w:rsid w:val="004B2D46"/>
    <w:rsid w:val="004B2F8B"/>
    <w:rsid w:val="004B400A"/>
    <w:rsid w:val="004B44DC"/>
    <w:rsid w:val="004B4F95"/>
    <w:rsid w:val="004B585E"/>
    <w:rsid w:val="004B59A9"/>
    <w:rsid w:val="004B645E"/>
    <w:rsid w:val="004B6800"/>
    <w:rsid w:val="004B68AC"/>
    <w:rsid w:val="004B6B84"/>
    <w:rsid w:val="004B7488"/>
    <w:rsid w:val="004B7716"/>
    <w:rsid w:val="004B77DC"/>
    <w:rsid w:val="004B7810"/>
    <w:rsid w:val="004B7C1A"/>
    <w:rsid w:val="004C0557"/>
    <w:rsid w:val="004C0982"/>
    <w:rsid w:val="004C0D83"/>
    <w:rsid w:val="004C186F"/>
    <w:rsid w:val="004C189B"/>
    <w:rsid w:val="004C197C"/>
    <w:rsid w:val="004C1B6D"/>
    <w:rsid w:val="004C28A7"/>
    <w:rsid w:val="004C2AAE"/>
    <w:rsid w:val="004C3727"/>
    <w:rsid w:val="004C3BBB"/>
    <w:rsid w:val="004C4274"/>
    <w:rsid w:val="004C47D8"/>
    <w:rsid w:val="004C4FBC"/>
    <w:rsid w:val="004C52CD"/>
    <w:rsid w:val="004C5424"/>
    <w:rsid w:val="004C54B8"/>
    <w:rsid w:val="004C551E"/>
    <w:rsid w:val="004C5D92"/>
    <w:rsid w:val="004C6B25"/>
    <w:rsid w:val="004C7102"/>
    <w:rsid w:val="004C7BDA"/>
    <w:rsid w:val="004D01F4"/>
    <w:rsid w:val="004D04D8"/>
    <w:rsid w:val="004D0D95"/>
    <w:rsid w:val="004D0F7A"/>
    <w:rsid w:val="004D10ED"/>
    <w:rsid w:val="004D1E57"/>
    <w:rsid w:val="004D222F"/>
    <w:rsid w:val="004D2398"/>
    <w:rsid w:val="004D286B"/>
    <w:rsid w:val="004D29BD"/>
    <w:rsid w:val="004D38B3"/>
    <w:rsid w:val="004D3AD5"/>
    <w:rsid w:val="004D44A0"/>
    <w:rsid w:val="004D4532"/>
    <w:rsid w:val="004D486F"/>
    <w:rsid w:val="004D4961"/>
    <w:rsid w:val="004D53B4"/>
    <w:rsid w:val="004D6AD2"/>
    <w:rsid w:val="004D6BD3"/>
    <w:rsid w:val="004D6D24"/>
    <w:rsid w:val="004D7918"/>
    <w:rsid w:val="004E0091"/>
    <w:rsid w:val="004E0641"/>
    <w:rsid w:val="004E0DF8"/>
    <w:rsid w:val="004E0EA4"/>
    <w:rsid w:val="004E14F0"/>
    <w:rsid w:val="004E19DB"/>
    <w:rsid w:val="004E1A3B"/>
    <w:rsid w:val="004E228A"/>
    <w:rsid w:val="004E2333"/>
    <w:rsid w:val="004E23BA"/>
    <w:rsid w:val="004E2E98"/>
    <w:rsid w:val="004E2F36"/>
    <w:rsid w:val="004E33F0"/>
    <w:rsid w:val="004E34FB"/>
    <w:rsid w:val="004E3CC4"/>
    <w:rsid w:val="004E40BB"/>
    <w:rsid w:val="004E4130"/>
    <w:rsid w:val="004E46F4"/>
    <w:rsid w:val="004E4BFD"/>
    <w:rsid w:val="004E4C1C"/>
    <w:rsid w:val="004E512C"/>
    <w:rsid w:val="004E549F"/>
    <w:rsid w:val="004E5929"/>
    <w:rsid w:val="004E5F4C"/>
    <w:rsid w:val="004E651A"/>
    <w:rsid w:val="004E65C2"/>
    <w:rsid w:val="004E6B19"/>
    <w:rsid w:val="004E6D81"/>
    <w:rsid w:val="004E73DA"/>
    <w:rsid w:val="004E7557"/>
    <w:rsid w:val="004E7FFC"/>
    <w:rsid w:val="004F0365"/>
    <w:rsid w:val="004F03B0"/>
    <w:rsid w:val="004F0411"/>
    <w:rsid w:val="004F05CB"/>
    <w:rsid w:val="004F0A0A"/>
    <w:rsid w:val="004F0A7B"/>
    <w:rsid w:val="004F0B34"/>
    <w:rsid w:val="004F12C1"/>
    <w:rsid w:val="004F2403"/>
    <w:rsid w:val="004F25B7"/>
    <w:rsid w:val="004F27B4"/>
    <w:rsid w:val="004F2874"/>
    <w:rsid w:val="004F29F4"/>
    <w:rsid w:val="004F2D25"/>
    <w:rsid w:val="004F2D5B"/>
    <w:rsid w:val="004F2F00"/>
    <w:rsid w:val="004F2F43"/>
    <w:rsid w:val="004F4196"/>
    <w:rsid w:val="004F4F10"/>
    <w:rsid w:val="004F51B0"/>
    <w:rsid w:val="004F566A"/>
    <w:rsid w:val="004F590F"/>
    <w:rsid w:val="004F5CB9"/>
    <w:rsid w:val="004F5E82"/>
    <w:rsid w:val="004F63DA"/>
    <w:rsid w:val="004F6483"/>
    <w:rsid w:val="004F676A"/>
    <w:rsid w:val="004F6BDB"/>
    <w:rsid w:val="004F6EF2"/>
    <w:rsid w:val="004F6F2A"/>
    <w:rsid w:val="004F705F"/>
    <w:rsid w:val="004F725B"/>
    <w:rsid w:val="004F7BF9"/>
    <w:rsid w:val="0050061B"/>
    <w:rsid w:val="0050071F"/>
    <w:rsid w:val="00500C36"/>
    <w:rsid w:val="00500E23"/>
    <w:rsid w:val="00501D20"/>
    <w:rsid w:val="00502894"/>
    <w:rsid w:val="005028D3"/>
    <w:rsid w:val="0050301F"/>
    <w:rsid w:val="005030B7"/>
    <w:rsid w:val="005034BC"/>
    <w:rsid w:val="00503524"/>
    <w:rsid w:val="0050359F"/>
    <w:rsid w:val="00503D4D"/>
    <w:rsid w:val="0050543B"/>
    <w:rsid w:val="005057F3"/>
    <w:rsid w:val="0050607F"/>
    <w:rsid w:val="00506376"/>
    <w:rsid w:val="005063D7"/>
    <w:rsid w:val="00506E7F"/>
    <w:rsid w:val="00507459"/>
    <w:rsid w:val="00507594"/>
    <w:rsid w:val="0051034B"/>
    <w:rsid w:val="00510591"/>
    <w:rsid w:val="00510E23"/>
    <w:rsid w:val="00511024"/>
    <w:rsid w:val="00511026"/>
    <w:rsid w:val="00511173"/>
    <w:rsid w:val="0051127A"/>
    <w:rsid w:val="005112AD"/>
    <w:rsid w:val="005125D4"/>
    <w:rsid w:val="005131D1"/>
    <w:rsid w:val="0051320A"/>
    <w:rsid w:val="00513864"/>
    <w:rsid w:val="00513D74"/>
    <w:rsid w:val="00513DFD"/>
    <w:rsid w:val="00513E97"/>
    <w:rsid w:val="005141CE"/>
    <w:rsid w:val="005146B8"/>
    <w:rsid w:val="005152C3"/>
    <w:rsid w:val="00515AFA"/>
    <w:rsid w:val="00515E87"/>
    <w:rsid w:val="0051616B"/>
    <w:rsid w:val="0051635B"/>
    <w:rsid w:val="005165D7"/>
    <w:rsid w:val="00517529"/>
    <w:rsid w:val="005178FF"/>
    <w:rsid w:val="00517ADB"/>
    <w:rsid w:val="005200C7"/>
    <w:rsid w:val="005201CC"/>
    <w:rsid w:val="005205E6"/>
    <w:rsid w:val="005207B5"/>
    <w:rsid w:val="00520836"/>
    <w:rsid w:val="00520D3E"/>
    <w:rsid w:val="00521006"/>
    <w:rsid w:val="005213EF"/>
    <w:rsid w:val="00521966"/>
    <w:rsid w:val="00522054"/>
    <w:rsid w:val="00522B9C"/>
    <w:rsid w:val="00522D71"/>
    <w:rsid w:val="00522F55"/>
    <w:rsid w:val="00523216"/>
    <w:rsid w:val="0052338E"/>
    <w:rsid w:val="00523534"/>
    <w:rsid w:val="00523D8F"/>
    <w:rsid w:val="005241E5"/>
    <w:rsid w:val="00524434"/>
    <w:rsid w:val="0052459C"/>
    <w:rsid w:val="00524FD5"/>
    <w:rsid w:val="00525453"/>
    <w:rsid w:val="00525683"/>
    <w:rsid w:val="00525C04"/>
    <w:rsid w:val="00526CCA"/>
    <w:rsid w:val="00527036"/>
    <w:rsid w:val="00527C9D"/>
    <w:rsid w:val="005303B7"/>
    <w:rsid w:val="0053104E"/>
    <w:rsid w:val="00531137"/>
    <w:rsid w:val="00531852"/>
    <w:rsid w:val="00531868"/>
    <w:rsid w:val="00531AA1"/>
    <w:rsid w:val="005320F6"/>
    <w:rsid w:val="00532980"/>
    <w:rsid w:val="00532F2F"/>
    <w:rsid w:val="00533174"/>
    <w:rsid w:val="005332C4"/>
    <w:rsid w:val="005332DA"/>
    <w:rsid w:val="005339A9"/>
    <w:rsid w:val="00533ED8"/>
    <w:rsid w:val="005342CC"/>
    <w:rsid w:val="00534541"/>
    <w:rsid w:val="0053467B"/>
    <w:rsid w:val="00534BFB"/>
    <w:rsid w:val="00535617"/>
    <w:rsid w:val="00535910"/>
    <w:rsid w:val="005359EC"/>
    <w:rsid w:val="00535BE7"/>
    <w:rsid w:val="00536048"/>
    <w:rsid w:val="00537278"/>
    <w:rsid w:val="005377EA"/>
    <w:rsid w:val="00537BBD"/>
    <w:rsid w:val="00540552"/>
    <w:rsid w:val="00540AD2"/>
    <w:rsid w:val="00540C83"/>
    <w:rsid w:val="00540EFB"/>
    <w:rsid w:val="005414E0"/>
    <w:rsid w:val="00541E4B"/>
    <w:rsid w:val="005424B9"/>
    <w:rsid w:val="005426A8"/>
    <w:rsid w:val="005428B1"/>
    <w:rsid w:val="00543129"/>
    <w:rsid w:val="0054338E"/>
    <w:rsid w:val="0054383E"/>
    <w:rsid w:val="005447CA"/>
    <w:rsid w:val="00544F99"/>
    <w:rsid w:val="00544FC8"/>
    <w:rsid w:val="00545289"/>
    <w:rsid w:val="0054650E"/>
    <w:rsid w:val="00546616"/>
    <w:rsid w:val="00546C7D"/>
    <w:rsid w:val="00546E54"/>
    <w:rsid w:val="00547062"/>
    <w:rsid w:val="005474AA"/>
    <w:rsid w:val="00547682"/>
    <w:rsid w:val="00547B75"/>
    <w:rsid w:val="00547BA3"/>
    <w:rsid w:val="00547D9D"/>
    <w:rsid w:val="00547DC7"/>
    <w:rsid w:val="00550590"/>
    <w:rsid w:val="005509C5"/>
    <w:rsid w:val="00550BFF"/>
    <w:rsid w:val="005511B6"/>
    <w:rsid w:val="0055139B"/>
    <w:rsid w:val="005517FD"/>
    <w:rsid w:val="00551A64"/>
    <w:rsid w:val="00551A98"/>
    <w:rsid w:val="00551CDF"/>
    <w:rsid w:val="00551E23"/>
    <w:rsid w:val="00552173"/>
    <w:rsid w:val="005525C7"/>
    <w:rsid w:val="0055262B"/>
    <w:rsid w:val="00552648"/>
    <w:rsid w:val="00552946"/>
    <w:rsid w:val="0055301D"/>
    <w:rsid w:val="005530DA"/>
    <w:rsid w:val="00553813"/>
    <w:rsid w:val="005539A3"/>
    <w:rsid w:val="00553C7B"/>
    <w:rsid w:val="00553E7E"/>
    <w:rsid w:val="00554A4B"/>
    <w:rsid w:val="0055512C"/>
    <w:rsid w:val="00555D1E"/>
    <w:rsid w:val="005563E6"/>
    <w:rsid w:val="005566ED"/>
    <w:rsid w:val="00556B4F"/>
    <w:rsid w:val="00556E3C"/>
    <w:rsid w:val="0055762F"/>
    <w:rsid w:val="00557CD8"/>
    <w:rsid w:val="00557F0B"/>
    <w:rsid w:val="0056037B"/>
    <w:rsid w:val="005606B1"/>
    <w:rsid w:val="0056081C"/>
    <w:rsid w:val="00560820"/>
    <w:rsid w:val="00560EC0"/>
    <w:rsid w:val="00561AB7"/>
    <w:rsid w:val="0056228E"/>
    <w:rsid w:val="0056232C"/>
    <w:rsid w:val="0056252D"/>
    <w:rsid w:val="00562A83"/>
    <w:rsid w:val="005634B5"/>
    <w:rsid w:val="005639FF"/>
    <w:rsid w:val="00563D76"/>
    <w:rsid w:val="00563E45"/>
    <w:rsid w:val="005644A6"/>
    <w:rsid w:val="00564891"/>
    <w:rsid w:val="00564F3B"/>
    <w:rsid w:val="00564F74"/>
    <w:rsid w:val="005650D7"/>
    <w:rsid w:val="0056610D"/>
    <w:rsid w:val="00566378"/>
    <w:rsid w:val="005667D2"/>
    <w:rsid w:val="00566BD3"/>
    <w:rsid w:val="00566E91"/>
    <w:rsid w:val="00566FC9"/>
    <w:rsid w:val="0056753F"/>
    <w:rsid w:val="005675D1"/>
    <w:rsid w:val="0056764D"/>
    <w:rsid w:val="00567860"/>
    <w:rsid w:val="00567E01"/>
    <w:rsid w:val="00567EC1"/>
    <w:rsid w:val="00567F80"/>
    <w:rsid w:val="0057159A"/>
    <w:rsid w:val="005717D7"/>
    <w:rsid w:val="00572227"/>
    <w:rsid w:val="00573214"/>
    <w:rsid w:val="005734E8"/>
    <w:rsid w:val="005739B7"/>
    <w:rsid w:val="00573A23"/>
    <w:rsid w:val="00573F86"/>
    <w:rsid w:val="00574300"/>
    <w:rsid w:val="00575EAC"/>
    <w:rsid w:val="00576055"/>
    <w:rsid w:val="00576717"/>
    <w:rsid w:val="005778D5"/>
    <w:rsid w:val="005802DE"/>
    <w:rsid w:val="0058031F"/>
    <w:rsid w:val="00580F2E"/>
    <w:rsid w:val="00581649"/>
    <w:rsid w:val="00581858"/>
    <w:rsid w:val="00581A71"/>
    <w:rsid w:val="00581A99"/>
    <w:rsid w:val="00581C77"/>
    <w:rsid w:val="00582426"/>
    <w:rsid w:val="00582C22"/>
    <w:rsid w:val="0058319E"/>
    <w:rsid w:val="00583457"/>
    <w:rsid w:val="00583F10"/>
    <w:rsid w:val="00584758"/>
    <w:rsid w:val="00584CAE"/>
    <w:rsid w:val="00584E04"/>
    <w:rsid w:val="00585B27"/>
    <w:rsid w:val="00586183"/>
    <w:rsid w:val="00586C17"/>
    <w:rsid w:val="00586E57"/>
    <w:rsid w:val="00586FB0"/>
    <w:rsid w:val="0058712D"/>
    <w:rsid w:val="005872DB"/>
    <w:rsid w:val="00587D9B"/>
    <w:rsid w:val="00587F2B"/>
    <w:rsid w:val="00590123"/>
    <w:rsid w:val="00590A71"/>
    <w:rsid w:val="00590A9B"/>
    <w:rsid w:val="00590B84"/>
    <w:rsid w:val="00590CE0"/>
    <w:rsid w:val="00590D07"/>
    <w:rsid w:val="005913ED"/>
    <w:rsid w:val="00591672"/>
    <w:rsid w:val="005916AD"/>
    <w:rsid w:val="00591800"/>
    <w:rsid w:val="00591BB9"/>
    <w:rsid w:val="00591E99"/>
    <w:rsid w:val="00591F66"/>
    <w:rsid w:val="005920F4"/>
    <w:rsid w:val="0059242B"/>
    <w:rsid w:val="0059284B"/>
    <w:rsid w:val="005928C3"/>
    <w:rsid w:val="005929B1"/>
    <w:rsid w:val="00592B7C"/>
    <w:rsid w:val="0059388C"/>
    <w:rsid w:val="005939F4"/>
    <w:rsid w:val="00593B04"/>
    <w:rsid w:val="00593BE3"/>
    <w:rsid w:val="00593D89"/>
    <w:rsid w:val="00594E63"/>
    <w:rsid w:val="005952E9"/>
    <w:rsid w:val="0059530E"/>
    <w:rsid w:val="00595F35"/>
    <w:rsid w:val="005965FA"/>
    <w:rsid w:val="00596795"/>
    <w:rsid w:val="0059737D"/>
    <w:rsid w:val="005974D3"/>
    <w:rsid w:val="005977FB"/>
    <w:rsid w:val="005A0722"/>
    <w:rsid w:val="005A0C9D"/>
    <w:rsid w:val="005A0F0F"/>
    <w:rsid w:val="005A114B"/>
    <w:rsid w:val="005A1242"/>
    <w:rsid w:val="005A1A5C"/>
    <w:rsid w:val="005A1F35"/>
    <w:rsid w:val="005A215E"/>
    <w:rsid w:val="005A2699"/>
    <w:rsid w:val="005A29EC"/>
    <w:rsid w:val="005A2F07"/>
    <w:rsid w:val="005A3154"/>
    <w:rsid w:val="005A3941"/>
    <w:rsid w:val="005A3B23"/>
    <w:rsid w:val="005A4420"/>
    <w:rsid w:val="005A4DBF"/>
    <w:rsid w:val="005A536F"/>
    <w:rsid w:val="005A591A"/>
    <w:rsid w:val="005A6853"/>
    <w:rsid w:val="005A7213"/>
    <w:rsid w:val="005A76F8"/>
    <w:rsid w:val="005A7AD6"/>
    <w:rsid w:val="005A7C2F"/>
    <w:rsid w:val="005A7EEB"/>
    <w:rsid w:val="005B04FC"/>
    <w:rsid w:val="005B080D"/>
    <w:rsid w:val="005B0878"/>
    <w:rsid w:val="005B0ACE"/>
    <w:rsid w:val="005B0BE8"/>
    <w:rsid w:val="005B0E15"/>
    <w:rsid w:val="005B1116"/>
    <w:rsid w:val="005B1849"/>
    <w:rsid w:val="005B1B6E"/>
    <w:rsid w:val="005B1C5E"/>
    <w:rsid w:val="005B1EE3"/>
    <w:rsid w:val="005B20DF"/>
    <w:rsid w:val="005B2104"/>
    <w:rsid w:val="005B23E7"/>
    <w:rsid w:val="005B280D"/>
    <w:rsid w:val="005B2B63"/>
    <w:rsid w:val="005B2EB7"/>
    <w:rsid w:val="005B304A"/>
    <w:rsid w:val="005B307D"/>
    <w:rsid w:val="005B326C"/>
    <w:rsid w:val="005B3549"/>
    <w:rsid w:val="005B369C"/>
    <w:rsid w:val="005B3C6B"/>
    <w:rsid w:val="005B41B5"/>
    <w:rsid w:val="005B45BE"/>
    <w:rsid w:val="005B4ADC"/>
    <w:rsid w:val="005B4DC0"/>
    <w:rsid w:val="005B5494"/>
    <w:rsid w:val="005B5508"/>
    <w:rsid w:val="005B63D9"/>
    <w:rsid w:val="005B68D1"/>
    <w:rsid w:val="005B6CC8"/>
    <w:rsid w:val="005B79CC"/>
    <w:rsid w:val="005B7AF0"/>
    <w:rsid w:val="005B7C02"/>
    <w:rsid w:val="005B7DDC"/>
    <w:rsid w:val="005C04B1"/>
    <w:rsid w:val="005C08B8"/>
    <w:rsid w:val="005C0B85"/>
    <w:rsid w:val="005C0C78"/>
    <w:rsid w:val="005C1452"/>
    <w:rsid w:val="005C1697"/>
    <w:rsid w:val="005C18C7"/>
    <w:rsid w:val="005C1A2B"/>
    <w:rsid w:val="005C1D3E"/>
    <w:rsid w:val="005C22CD"/>
    <w:rsid w:val="005C28E2"/>
    <w:rsid w:val="005C2C81"/>
    <w:rsid w:val="005C2D47"/>
    <w:rsid w:val="005C3470"/>
    <w:rsid w:val="005C3709"/>
    <w:rsid w:val="005C3CF2"/>
    <w:rsid w:val="005C4320"/>
    <w:rsid w:val="005C48B4"/>
    <w:rsid w:val="005C520C"/>
    <w:rsid w:val="005C5A37"/>
    <w:rsid w:val="005C5C9A"/>
    <w:rsid w:val="005C5CBA"/>
    <w:rsid w:val="005C5ED7"/>
    <w:rsid w:val="005C6377"/>
    <w:rsid w:val="005C6DD0"/>
    <w:rsid w:val="005C6DDF"/>
    <w:rsid w:val="005C7927"/>
    <w:rsid w:val="005C7DAF"/>
    <w:rsid w:val="005C7FF3"/>
    <w:rsid w:val="005D08C1"/>
    <w:rsid w:val="005D108B"/>
    <w:rsid w:val="005D12F2"/>
    <w:rsid w:val="005D1906"/>
    <w:rsid w:val="005D1AB0"/>
    <w:rsid w:val="005D2208"/>
    <w:rsid w:val="005D22E9"/>
    <w:rsid w:val="005D253B"/>
    <w:rsid w:val="005D27FD"/>
    <w:rsid w:val="005D2CA9"/>
    <w:rsid w:val="005D2E15"/>
    <w:rsid w:val="005D30A5"/>
    <w:rsid w:val="005D33AA"/>
    <w:rsid w:val="005D3531"/>
    <w:rsid w:val="005D3765"/>
    <w:rsid w:val="005D39B4"/>
    <w:rsid w:val="005D3F9A"/>
    <w:rsid w:val="005D42C1"/>
    <w:rsid w:val="005D4524"/>
    <w:rsid w:val="005D480A"/>
    <w:rsid w:val="005D49BA"/>
    <w:rsid w:val="005D50B0"/>
    <w:rsid w:val="005D56CA"/>
    <w:rsid w:val="005D5CE6"/>
    <w:rsid w:val="005D60F9"/>
    <w:rsid w:val="005D6315"/>
    <w:rsid w:val="005D6626"/>
    <w:rsid w:val="005D6750"/>
    <w:rsid w:val="005D68AE"/>
    <w:rsid w:val="005D6B87"/>
    <w:rsid w:val="005D7580"/>
    <w:rsid w:val="005D7E6A"/>
    <w:rsid w:val="005E000F"/>
    <w:rsid w:val="005E0036"/>
    <w:rsid w:val="005E037C"/>
    <w:rsid w:val="005E08C8"/>
    <w:rsid w:val="005E0FF2"/>
    <w:rsid w:val="005E13E7"/>
    <w:rsid w:val="005E180F"/>
    <w:rsid w:val="005E1867"/>
    <w:rsid w:val="005E1E70"/>
    <w:rsid w:val="005E24E6"/>
    <w:rsid w:val="005E2653"/>
    <w:rsid w:val="005E28F7"/>
    <w:rsid w:val="005E29E5"/>
    <w:rsid w:val="005E2F0B"/>
    <w:rsid w:val="005E2F30"/>
    <w:rsid w:val="005E32D7"/>
    <w:rsid w:val="005E34E8"/>
    <w:rsid w:val="005E35FD"/>
    <w:rsid w:val="005E3ABE"/>
    <w:rsid w:val="005E3E5A"/>
    <w:rsid w:val="005E3E91"/>
    <w:rsid w:val="005E4508"/>
    <w:rsid w:val="005E458D"/>
    <w:rsid w:val="005E486A"/>
    <w:rsid w:val="005E4D8D"/>
    <w:rsid w:val="005E4F5D"/>
    <w:rsid w:val="005E4FE6"/>
    <w:rsid w:val="005E5FAE"/>
    <w:rsid w:val="005E6D2C"/>
    <w:rsid w:val="005E6E09"/>
    <w:rsid w:val="005E77AF"/>
    <w:rsid w:val="005E7A37"/>
    <w:rsid w:val="005E7A81"/>
    <w:rsid w:val="005E7ABB"/>
    <w:rsid w:val="005E7E25"/>
    <w:rsid w:val="005E7E5E"/>
    <w:rsid w:val="005F00E7"/>
    <w:rsid w:val="005F0204"/>
    <w:rsid w:val="005F0649"/>
    <w:rsid w:val="005F0FE3"/>
    <w:rsid w:val="005F18C6"/>
    <w:rsid w:val="005F2A0D"/>
    <w:rsid w:val="005F310C"/>
    <w:rsid w:val="005F32B1"/>
    <w:rsid w:val="005F330C"/>
    <w:rsid w:val="005F38AC"/>
    <w:rsid w:val="005F43AD"/>
    <w:rsid w:val="005F4553"/>
    <w:rsid w:val="005F4BE8"/>
    <w:rsid w:val="005F4D03"/>
    <w:rsid w:val="005F4E6E"/>
    <w:rsid w:val="005F51C1"/>
    <w:rsid w:val="005F5AD5"/>
    <w:rsid w:val="005F6259"/>
    <w:rsid w:val="005F63D2"/>
    <w:rsid w:val="005F64E2"/>
    <w:rsid w:val="005F6676"/>
    <w:rsid w:val="005F69BC"/>
    <w:rsid w:val="005F6A23"/>
    <w:rsid w:val="005F73B5"/>
    <w:rsid w:val="005F762A"/>
    <w:rsid w:val="005F7AF0"/>
    <w:rsid w:val="006001BC"/>
    <w:rsid w:val="00600363"/>
    <w:rsid w:val="006008A6"/>
    <w:rsid w:val="006008B8"/>
    <w:rsid w:val="00600BA3"/>
    <w:rsid w:val="0060132B"/>
    <w:rsid w:val="006025AA"/>
    <w:rsid w:val="0060280E"/>
    <w:rsid w:val="00602E63"/>
    <w:rsid w:val="0060318B"/>
    <w:rsid w:val="0060330E"/>
    <w:rsid w:val="006035A8"/>
    <w:rsid w:val="006037BA"/>
    <w:rsid w:val="00603C8B"/>
    <w:rsid w:val="0060450E"/>
    <w:rsid w:val="0060491F"/>
    <w:rsid w:val="006049BD"/>
    <w:rsid w:val="00604BA9"/>
    <w:rsid w:val="0060542A"/>
    <w:rsid w:val="00605790"/>
    <w:rsid w:val="00606544"/>
    <w:rsid w:val="00606F9D"/>
    <w:rsid w:val="0060786B"/>
    <w:rsid w:val="00607A8B"/>
    <w:rsid w:val="00607CA7"/>
    <w:rsid w:val="00607EC1"/>
    <w:rsid w:val="00607F0C"/>
    <w:rsid w:val="00607F20"/>
    <w:rsid w:val="00610263"/>
    <w:rsid w:val="00610F1A"/>
    <w:rsid w:val="00611407"/>
    <w:rsid w:val="00611B1C"/>
    <w:rsid w:val="00611DCA"/>
    <w:rsid w:val="00611EDC"/>
    <w:rsid w:val="00612AA0"/>
    <w:rsid w:val="00612BFA"/>
    <w:rsid w:val="00613524"/>
    <w:rsid w:val="0061370E"/>
    <w:rsid w:val="00613C5C"/>
    <w:rsid w:val="006144DB"/>
    <w:rsid w:val="0061470C"/>
    <w:rsid w:val="00614D0D"/>
    <w:rsid w:val="00614D92"/>
    <w:rsid w:val="00615F78"/>
    <w:rsid w:val="0061606B"/>
    <w:rsid w:val="006161E8"/>
    <w:rsid w:val="00616501"/>
    <w:rsid w:val="00616FC7"/>
    <w:rsid w:val="00617177"/>
    <w:rsid w:val="00617447"/>
    <w:rsid w:val="00617DBF"/>
    <w:rsid w:val="006206D0"/>
    <w:rsid w:val="006207C0"/>
    <w:rsid w:val="006209C7"/>
    <w:rsid w:val="006211B4"/>
    <w:rsid w:val="006211E0"/>
    <w:rsid w:val="00621246"/>
    <w:rsid w:val="00621ED1"/>
    <w:rsid w:val="006225A5"/>
    <w:rsid w:val="00622DEC"/>
    <w:rsid w:val="00622F9C"/>
    <w:rsid w:val="006231A6"/>
    <w:rsid w:val="006234B7"/>
    <w:rsid w:val="00623FAC"/>
    <w:rsid w:val="006245BF"/>
    <w:rsid w:val="00624D5F"/>
    <w:rsid w:val="0062535D"/>
    <w:rsid w:val="00625B76"/>
    <w:rsid w:val="00625D3C"/>
    <w:rsid w:val="0062613F"/>
    <w:rsid w:val="0062672A"/>
    <w:rsid w:val="00626BFC"/>
    <w:rsid w:val="00626FEF"/>
    <w:rsid w:val="006270F2"/>
    <w:rsid w:val="00627242"/>
    <w:rsid w:val="006277FB"/>
    <w:rsid w:val="0063085A"/>
    <w:rsid w:val="00630C97"/>
    <w:rsid w:val="00631012"/>
    <w:rsid w:val="0063122D"/>
    <w:rsid w:val="00631EFF"/>
    <w:rsid w:val="00632236"/>
    <w:rsid w:val="00632582"/>
    <w:rsid w:val="006327AC"/>
    <w:rsid w:val="00632C50"/>
    <w:rsid w:val="00632E99"/>
    <w:rsid w:val="0063308F"/>
    <w:rsid w:val="00633483"/>
    <w:rsid w:val="00633BA9"/>
    <w:rsid w:val="00633D58"/>
    <w:rsid w:val="006347AE"/>
    <w:rsid w:val="006348F3"/>
    <w:rsid w:val="00634ED8"/>
    <w:rsid w:val="00634F4A"/>
    <w:rsid w:val="00635BE7"/>
    <w:rsid w:val="00635E0B"/>
    <w:rsid w:val="00635FDC"/>
    <w:rsid w:val="00636A4B"/>
    <w:rsid w:val="00636C0F"/>
    <w:rsid w:val="006373DF"/>
    <w:rsid w:val="006377E0"/>
    <w:rsid w:val="006401F5"/>
    <w:rsid w:val="00640396"/>
    <w:rsid w:val="00640881"/>
    <w:rsid w:val="00641FFF"/>
    <w:rsid w:val="0064242F"/>
    <w:rsid w:val="006429D0"/>
    <w:rsid w:val="00642A25"/>
    <w:rsid w:val="00642B22"/>
    <w:rsid w:val="00642F57"/>
    <w:rsid w:val="0064471B"/>
    <w:rsid w:val="00644E30"/>
    <w:rsid w:val="00645063"/>
    <w:rsid w:val="006456F9"/>
    <w:rsid w:val="00645A47"/>
    <w:rsid w:val="00645C91"/>
    <w:rsid w:val="00645EBE"/>
    <w:rsid w:val="00646851"/>
    <w:rsid w:val="00646B5E"/>
    <w:rsid w:val="00646D7A"/>
    <w:rsid w:val="00647143"/>
    <w:rsid w:val="0064772D"/>
    <w:rsid w:val="00647847"/>
    <w:rsid w:val="006503A7"/>
    <w:rsid w:val="006509CD"/>
    <w:rsid w:val="00651D34"/>
    <w:rsid w:val="00652258"/>
    <w:rsid w:val="006522EC"/>
    <w:rsid w:val="00653DDC"/>
    <w:rsid w:val="00653FE6"/>
    <w:rsid w:val="00654298"/>
    <w:rsid w:val="00654624"/>
    <w:rsid w:val="00654629"/>
    <w:rsid w:val="0065489B"/>
    <w:rsid w:val="00654A4F"/>
    <w:rsid w:val="00654AD4"/>
    <w:rsid w:val="00655383"/>
    <w:rsid w:val="00655C03"/>
    <w:rsid w:val="00655E6D"/>
    <w:rsid w:val="006567E6"/>
    <w:rsid w:val="00656ABB"/>
    <w:rsid w:val="00656BD8"/>
    <w:rsid w:val="00656E28"/>
    <w:rsid w:val="00657C02"/>
    <w:rsid w:val="006604FE"/>
    <w:rsid w:val="00660A53"/>
    <w:rsid w:val="00660DC2"/>
    <w:rsid w:val="00660FA3"/>
    <w:rsid w:val="00661891"/>
    <w:rsid w:val="00661A8C"/>
    <w:rsid w:val="00662083"/>
    <w:rsid w:val="00662B45"/>
    <w:rsid w:val="00662C32"/>
    <w:rsid w:val="00662FBE"/>
    <w:rsid w:val="006633C7"/>
    <w:rsid w:val="00663596"/>
    <w:rsid w:val="00663667"/>
    <w:rsid w:val="0066382D"/>
    <w:rsid w:val="00663EAC"/>
    <w:rsid w:val="006644D1"/>
    <w:rsid w:val="00664E52"/>
    <w:rsid w:val="006651B9"/>
    <w:rsid w:val="00665484"/>
    <w:rsid w:val="006658EF"/>
    <w:rsid w:val="00665F39"/>
    <w:rsid w:val="006669B1"/>
    <w:rsid w:val="0066713D"/>
    <w:rsid w:val="00667912"/>
    <w:rsid w:val="00667ABB"/>
    <w:rsid w:val="00667C75"/>
    <w:rsid w:val="00667E11"/>
    <w:rsid w:val="00667FE0"/>
    <w:rsid w:val="00670641"/>
    <w:rsid w:val="00670A9B"/>
    <w:rsid w:val="006713C1"/>
    <w:rsid w:val="006716F5"/>
    <w:rsid w:val="006719AB"/>
    <w:rsid w:val="00671DA9"/>
    <w:rsid w:val="006723B7"/>
    <w:rsid w:val="00672716"/>
    <w:rsid w:val="00672E56"/>
    <w:rsid w:val="006739C8"/>
    <w:rsid w:val="00673B8E"/>
    <w:rsid w:val="00675EDA"/>
    <w:rsid w:val="00675F10"/>
    <w:rsid w:val="00675F6B"/>
    <w:rsid w:val="006766B7"/>
    <w:rsid w:val="00676C20"/>
    <w:rsid w:val="006771FF"/>
    <w:rsid w:val="0067728A"/>
    <w:rsid w:val="006776C8"/>
    <w:rsid w:val="00681097"/>
    <w:rsid w:val="0068165B"/>
    <w:rsid w:val="006816CF"/>
    <w:rsid w:val="00681C37"/>
    <w:rsid w:val="006820F7"/>
    <w:rsid w:val="00682519"/>
    <w:rsid w:val="00682628"/>
    <w:rsid w:val="006827A9"/>
    <w:rsid w:val="00683ADE"/>
    <w:rsid w:val="006849D9"/>
    <w:rsid w:val="00684BB9"/>
    <w:rsid w:val="00684FF2"/>
    <w:rsid w:val="006853CB"/>
    <w:rsid w:val="00685448"/>
    <w:rsid w:val="006859A7"/>
    <w:rsid w:val="006859F4"/>
    <w:rsid w:val="006875E5"/>
    <w:rsid w:val="00687C44"/>
    <w:rsid w:val="0069033E"/>
    <w:rsid w:val="00690928"/>
    <w:rsid w:val="00690BC4"/>
    <w:rsid w:val="00690F36"/>
    <w:rsid w:val="00691077"/>
    <w:rsid w:val="00693F0E"/>
    <w:rsid w:val="00693F2C"/>
    <w:rsid w:val="0069483E"/>
    <w:rsid w:val="0069492A"/>
    <w:rsid w:val="00694A86"/>
    <w:rsid w:val="00694AEC"/>
    <w:rsid w:val="00695181"/>
    <w:rsid w:val="006954B6"/>
    <w:rsid w:val="00695782"/>
    <w:rsid w:val="006957C1"/>
    <w:rsid w:val="00695880"/>
    <w:rsid w:val="00695F86"/>
    <w:rsid w:val="0069697C"/>
    <w:rsid w:val="006973E2"/>
    <w:rsid w:val="006A01FA"/>
    <w:rsid w:val="006A02AE"/>
    <w:rsid w:val="006A04E1"/>
    <w:rsid w:val="006A05D7"/>
    <w:rsid w:val="006A1467"/>
    <w:rsid w:val="006A1734"/>
    <w:rsid w:val="006A1D09"/>
    <w:rsid w:val="006A2052"/>
    <w:rsid w:val="006A2401"/>
    <w:rsid w:val="006A2685"/>
    <w:rsid w:val="006A26F7"/>
    <w:rsid w:val="006A26FD"/>
    <w:rsid w:val="006A2AA4"/>
    <w:rsid w:val="006A2C31"/>
    <w:rsid w:val="006A315A"/>
    <w:rsid w:val="006A3262"/>
    <w:rsid w:val="006A32CD"/>
    <w:rsid w:val="006A3334"/>
    <w:rsid w:val="006A3594"/>
    <w:rsid w:val="006A3D11"/>
    <w:rsid w:val="006A3F62"/>
    <w:rsid w:val="006A46D5"/>
    <w:rsid w:val="006A52C5"/>
    <w:rsid w:val="006A532D"/>
    <w:rsid w:val="006A5343"/>
    <w:rsid w:val="006A5536"/>
    <w:rsid w:val="006A5C3F"/>
    <w:rsid w:val="006A5DF2"/>
    <w:rsid w:val="006A5E2F"/>
    <w:rsid w:val="006A6003"/>
    <w:rsid w:val="006A6060"/>
    <w:rsid w:val="006A6074"/>
    <w:rsid w:val="006A661A"/>
    <w:rsid w:val="006A708A"/>
    <w:rsid w:val="006A7293"/>
    <w:rsid w:val="006A72CB"/>
    <w:rsid w:val="006A73A5"/>
    <w:rsid w:val="006A7AA5"/>
    <w:rsid w:val="006A7AB3"/>
    <w:rsid w:val="006B010A"/>
    <w:rsid w:val="006B0601"/>
    <w:rsid w:val="006B0FB8"/>
    <w:rsid w:val="006B1E04"/>
    <w:rsid w:val="006B1FC7"/>
    <w:rsid w:val="006B2380"/>
    <w:rsid w:val="006B2762"/>
    <w:rsid w:val="006B3764"/>
    <w:rsid w:val="006B3CAD"/>
    <w:rsid w:val="006B4B92"/>
    <w:rsid w:val="006B4E62"/>
    <w:rsid w:val="006B4FBB"/>
    <w:rsid w:val="006B518F"/>
    <w:rsid w:val="006B5237"/>
    <w:rsid w:val="006B59FF"/>
    <w:rsid w:val="006B61D5"/>
    <w:rsid w:val="006B6205"/>
    <w:rsid w:val="006B6247"/>
    <w:rsid w:val="006B6AEB"/>
    <w:rsid w:val="006B7856"/>
    <w:rsid w:val="006B7D34"/>
    <w:rsid w:val="006C0C62"/>
    <w:rsid w:val="006C14F4"/>
    <w:rsid w:val="006C1656"/>
    <w:rsid w:val="006C2177"/>
    <w:rsid w:val="006C26EE"/>
    <w:rsid w:val="006C2B5E"/>
    <w:rsid w:val="006C2D36"/>
    <w:rsid w:val="006C34EE"/>
    <w:rsid w:val="006C3DCF"/>
    <w:rsid w:val="006C4475"/>
    <w:rsid w:val="006C4850"/>
    <w:rsid w:val="006C4C28"/>
    <w:rsid w:val="006C4E24"/>
    <w:rsid w:val="006C5104"/>
    <w:rsid w:val="006C529F"/>
    <w:rsid w:val="006C5F6E"/>
    <w:rsid w:val="006C62AF"/>
    <w:rsid w:val="006C64FA"/>
    <w:rsid w:val="006C65F8"/>
    <w:rsid w:val="006C70E5"/>
    <w:rsid w:val="006C71B3"/>
    <w:rsid w:val="006D02DC"/>
    <w:rsid w:val="006D0542"/>
    <w:rsid w:val="006D0B58"/>
    <w:rsid w:val="006D0ED9"/>
    <w:rsid w:val="006D1142"/>
    <w:rsid w:val="006D1427"/>
    <w:rsid w:val="006D176B"/>
    <w:rsid w:val="006D259A"/>
    <w:rsid w:val="006D2658"/>
    <w:rsid w:val="006D2E98"/>
    <w:rsid w:val="006D311C"/>
    <w:rsid w:val="006D33DB"/>
    <w:rsid w:val="006D3D66"/>
    <w:rsid w:val="006D3E72"/>
    <w:rsid w:val="006D3ED7"/>
    <w:rsid w:val="006D466D"/>
    <w:rsid w:val="006D4AFD"/>
    <w:rsid w:val="006D4D90"/>
    <w:rsid w:val="006D5567"/>
    <w:rsid w:val="006D59B5"/>
    <w:rsid w:val="006D60EB"/>
    <w:rsid w:val="006D65DD"/>
    <w:rsid w:val="006D6D2D"/>
    <w:rsid w:val="006D6E45"/>
    <w:rsid w:val="006D729B"/>
    <w:rsid w:val="006D72B2"/>
    <w:rsid w:val="006D761F"/>
    <w:rsid w:val="006D764F"/>
    <w:rsid w:val="006D7793"/>
    <w:rsid w:val="006D7A3A"/>
    <w:rsid w:val="006D7DD4"/>
    <w:rsid w:val="006E0129"/>
    <w:rsid w:val="006E1257"/>
    <w:rsid w:val="006E1329"/>
    <w:rsid w:val="006E1E9F"/>
    <w:rsid w:val="006E1F51"/>
    <w:rsid w:val="006E218B"/>
    <w:rsid w:val="006E23D6"/>
    <w:rsid w:val="006E2527"/>
    <w:rsid w:val="006E28E8"/>
    <w:rsid w:val="006E2D74"/>
    <w:rsid w:val="006E2E04"/>
    <w:rsid w:val="006E2F7C"/>
    <w:rsid w:val="006E3171"/>
    <w:rsid w:val="006E31BD"/>
    <w:rsid w:val="006E32CD"/>
    <w:rsid w:val="006E33E8"/>
    <w:rsid w:val="006E37B2"/>
    <w:rsid w:val="006E413B"/>
    <w:rsid w:val="006E42A8"/>
    <w:rsid w:val="006E433C"/>
    <w:rsid w:val="006E4501"/>
    <w:rsid w:val="006E65E6"/>
    <w:rsid w:val="006E68E0"/>
    <w:rsid w:val="006E6A70"/>
    <w:rsid w:val="006E6DA8"/>
    <w:rsid w:val="006E7492"/>
    <w:rsid w:val="006E77B6"/>
    <w:rsid w:val="006E7A29"/>
    <w:rsid w:val="006E7A9E"/>
    <w:rsid w:val="006E7BA9"/>
    <w:rsid w:val="006E7E3F"/>
    <w:rsid w:val="006E7F6C"/>
    <w:rsid w:val="006F01F8"/>
    <w:rsid w:val="006F0490"/>
    <w:rsid w:val="006F04C8"/>
    <w:rsid w:val="006F091C"/>
    <w:rsid w:val="006F116E"/>
    <w:rsid w:val="006F16BB"/>
    <w:rsid w:val="006F1717"/>
    <w:rsid w:val="006F1A31"/>
    <w:rsid w:val="006F1B5B"/>
    <w:rsid w:val="006F2CAC"/>
    <w:rsid w:val="006F2F3C"/>
    <w:rsid w:val="006F30DA"/>
    <w:rsid w:val="006F350A"/>
    <w:rsid w:val="006F4220"/>
    <w:rsid w:val="006F446A"/>
    <w:rsid w:val="006F520E"/>
    <w:rsid w:val="006F5260"/>
    <w:rsid w:val="006F5C6B"/>
    <w:rsid w:val="006F5E6A"/>
    <w:rsid w:val="006F6272"/>
    <w:rsid w:val="006F6705"/>
    <w:rsid w:val="006F6C39"/>
    <w:rsid w:val="006F729C"/>
    <w:rsid w:val="006F732F"/>
    <w:rsid w:val="006F7633"/>
    <w:rsid w:val="00700E61"/>
    <w:rsid w:val="00700F4E"/>
    <w:rsid w:val="00701FEC"/>
    <w:rsid w:val="007029B6"/>
    <w:rsid w:val="00702B94"/>
    <w:rsid w:val="00702C4B"/>
    <w:rsid w:val="00703F24"/>
    <w:rsid w:val="00704783"/>
    <w:rsid w:val="00704AED"/>
    <w:rsid w:val="00704BD6"/>
    <w:rsid w:val="00705524"/>
    <w:rsid w:val="0070562A"/>
    <w:rsid w:val="00705D3E"/>
    <w:rsid w:val="0070601F"/>
    <w:rsid w:val="0070620E"/>
    <w:rsid w:val="0070642A"/>
    <w:rsid w:val="0070663F"/>
    <w:rsid w:val="00706663"/>
    <w:rsid w:val="0070676F"/>
    <w:rsid w:val="00706E52"/>
    <w:rsid w:val="00706E67"/>
    <w:rsid w:val="007072BF"/>
    <w:rsid w:val="007074B7"/>
    <w:rsid w:val="00707A86"/>
    <w:rsid w:val="00707E4A"/>
    <w:rsid w:val="00707F1C"/>
    <w:rsid w:val="00707FB4"/>
    <w:rsid w:val="007102C4"/>
    <w:rsid w:val="007106B9"/>
    <w:rsid w:val="00710C3D"/>
    <w:rsid w:val="00710DF6"/>
    <w:rsid w:val="00711138"/>
    <w:rsid w:val="00711742"/>
    <w:rsid w:val="00711B04"/>
    <w:rsid w:val="00712594"/>
    <w:rsid w:val="00712D9A"/>
    <w:rsid w:val="007132E2"/>
    <w:rsid w:val="00713407"/>
    <w:rsid w:val="007134B1"/>
    <w:rsid w:val="00713572"/>
    <w:rsid w:val="00713602"/>
    <w:rsid w:val="007137B1"/>
    <w:rsid w:val="00714614"/>
    <w:rsid w:val="00714A99"/>
    <w:rsid w:val="007159C3"/>
    <w:rsid w:val="00715D0E"/>
    <w:rsid w:val="00715DF4"/>
    <w:rsid w:val="007161E5"/>
    <w:rsid w:val="00716981"/>
    <w:rsid w:val="00716C34"/>
    <w:rsid w:val="00717260"/>
    <w:rsid w:val="00717805"/>
    <w:rsid w:val="00717E38"/>
    <w:rsid w:val="00720161"/>
    <w:rsid w:val="00720395"/>
    <w:rsid w:val="00720BDA"/>
    <w:rsid w:val="00721C42"/>
    <w:rsid w:val="007225C4"/>
    <w:rsid w:val="00722AF6"/>
    <w:rsid w:val="00723159"/>
    <w:rsid w:val="007235FE"/>
    <w:rsid w:val="0072383E"/>
    <w:rsid w:val="00723FB2"/>
    <w:rsid w:val="0072422B"/>
    <w:rsid w:val="0072423A"/>
    <w:rsid w:val="00724B33"/>
    <w:rsid w:val="00724C21"/>
    <w:rsid w:val="00724F3A"/>
    <w:rsid w:val="007251F4"/>
    <w:rsid w:val="0072595B"/>
    <w:rsid w:val="00725C0E"/>
    <w:rsid w:val="00725CF5"/>
    <w:rsid w:val="00725D44"/>
    <w:rsid w:val="00726128"/>
    <w:rsid w:val="00726777"/>
    <w:rsid w:val="00726DFF"/>
    <w:rsid w:val="007270B3"/>
    <w:rsid w:val="0072761C"/>
    <w:rsid w:val="007276DA"/>
    <w:rsid w:val="00727C2A"/>
    <w:rsid w:val="00727DE5"/>
    <w:rsid w:val="007300A7"/>
    <w:rsid w:val="007306CF"/>
    <w:rsid w:val="00730717"/>
    <w:rsid w:val="00731779"/>
    <w:rsid w:val="00731E4D"/>
    <w:rsid w:val="00731FF2"/>
    <w:rsid w:val="007321FD"/>
    <w:rsid w:val="00732A50"/>
    <w:rsid w:val="00732C15"/>
    <w:rsid w:val="00732FE7"/>
    <w:rsid w:val="007339EA"/>
    <w:rsid w:val="00733E3F"/>
    <w:rsid w:val="007342E2"/>
    <w:rsid w:val="007343F6"/>
    <w:rsid w:val="00734A6B"/>
    <w:rsid w:val="00734C70"/>
    <w:rsid w:val="00735017"/>
    <w:rsid w:val="007356FC"/>
    <w:rsid w:val="00735BD9"/>
    <w:rsid w:val="00735C04"/>
    <w:rsid w:val="0073646D"/>
    <w:rsid w:val="007364DC"/>
    <w:rsid w:val="00736637"/>
    <w:rsid w:val="00736706"/>
    <w:rsid w:val="00736A46"/>
    <w:rsid w:val="00736C0B"/>
    <w:rsid w:val="00736C22"/>
    <w:rsid w:val="007378A3"/>
    <w:rsid w:val="00737B91"/>
    <w:rsid w:val="00737EBF"/>
    <w:rsid w:val="007402C2"/>
    <w:rsid w:val="007406E7"/>
    <w:rsid w:val="00740B9D"/>
    <w:rsid w:val="00741162"/>
    <w:rsid w:val="007411F0"/>
    <w:rsid w:val="00741795"/>
    <w:rsid w:val="00741B62"/>
    <w:rsid w:val="00742117"/>
    <w:rsid w:val="007424DB"/>
    <w:rsid w:val="007427D3"/>
    <w:rsid w:val="007433AE"/>
    <w:rsid w:val="00743416"/>
    <w:rsid w:val="007440F2"/>
    <w:rsid w:val="00744468"/>
    <w:rsid w:val="007447EF"/>
    <w:rsid w:val="0074510D"/>
    <w:rsid w:val="007454BB"/>
    <w:rsid w:val="00746234"/>
    <w:rsid w:val="007464B0"/>
    <w:rsid w:val="00746B41"/>
    <w:rsid w:val="007472D3"/>
    <w:rsid w:val="00747E94"/>
    <w:rsid w:val="007508A5"/>
    <w:rsid w:val="00751471"/>
    <w:rsid w:val="0075162D"/>
    <w:rsid w:val="00751B2F"/>
    <w:rsid w:val="00751C95"/>
    <w:rsid w:val="0075294B"/>
    <w:rsid w:val="00752A83"/>
    <w:rsid w:val="0075387A"/>
    <w:rsid w:val="00753A6F"/>
    <w:rsid w:val="00753EF9"/>
    <w:rsid w:val="007540A3"/>
    <w:rsid w:val="00754E0E"/>
    <w:rsid w:val="007550D1"/>
    <w:rsid w:val="00755470"/>
    <w:rsid w:val="00755D02"/>
    <w:rsid w:val="00755E37"/>
    <w:rsid w:val="00755FCE"/>
    <w:rsid w:val="0075606D"/>
    <w:rsid w:val="00756280"/>
    <w:rsid w:val="007562ED"/>
    <w:rsid w:val="00757053"/>
    <w:rsid w:val="00757440"/>
    <w:rsid w:val="0075760A"/>
    <w:rsid w:val="007608F4"/>
    <w:rsid w:val="00761126"/>
    <w:rsid w:val="00761726"/>
    <w:rsid w:val="00761A64"/>
    <w:rsid w:val="007620D3"/>
    <w:rsid w:val="0076282B"/>
    <w:rsid w:val="00762CBA"/>
    <w:rsid w:val="00762F4B"/>
    <w:rsid w:val="00763123"/>
    <w:rsid w:val="00763AD5"/>
    <w:rsid w:val="007647E4"/>
    <w:rsid w:val="00764CE1"/>
    <w:rsid w:val="00764F30"/>
    <w:rsid w:val="007654AB"/>
    <w:rsid w:val="007655B9"/>
    <w:rsid w:val="007655F8"/>
    <w:rsid w:val="00765AC5"/>
    <w:rsid w:val="00766CAC"/>
    <w:rsid w:val="00766F69"/>
    <w:rsid w:val="007675B7"/>
    <w:rsid w:val="0076775E"/>
    <w:rsid w:val="007700E2"/>
    <w:rsid w:val="00770492"/>
    <w:rsid w:val="0077075A"/>
    <w:rsid w:val="00770BF2"/>
    <w:rsid w:val="00770DE0"/>
    <w:rsid w:val="007713DB"/>
    <w:rsid w:val="00771848"/>
    <w:rsid w:val="00771CE2"/>
    <w:rsid w:val="00772AD3"/>
    <w:rsid w:val="007730D2"/>
    <w:rsid w:val="0077369F"/>
    <w:rsid w:val="007737A5"/>
    <w:rsid w:val="00773A0A"/>
    <w:rsid w:val="00773D95"/>
    <w:rsid w:val="00773DBE"/>
    <w:rsid w:val="007749AC"/>
    <w:rsid w:val="007757B1"/>
    <w:rsid w:val="0077597D"/>
    <w:rsid w:val="00775AAB"/>
    <w:rsid w:val="00776829"/>
    <w:rsid w:val="00776A07"/>
    <w:rsid w:val="00777776"/>
    <w:rsid w:val="007779BB"/>
    <w:rsid w:val="00777BC3"/>
    <w:rsid w:val="0078018E"/>
    <w:rsid w:val="00780230"/>
    <w:rsid w:val="0078024A"/>
    <w:rsid w:val="00780418"/>
    <w:rsid w:val="00780505"/>
    <w:rsid w:val="00780568"/>
    <w:rsid w:val="00780B80"/>
    <w:rsid w:val="00780DDD"/>
    <w:rsid w:val="00780ED1"/>
    <w:rsid w:val="007813B1"/>
    <w:rsid w:val="00781695"/>
    <w:rsid w:val="00781A2C"/>
    <w:rsid w:val="00781C1C"/>
    <w:rsid w:val="00781C8B"/>
    <w:rsid w:val="007822AC"/>
    <w:rsid w:val="00782918"/>
    <w:rsid w:val="0078307E"/>
    <w:rsid w:val="00783FC0"/>
    <w:rsid w:val="007845A7"/>
    <w:rsid w:val="007845F0"/>
    <w:rsid w:val="007850BB"/>
    <w:rsid w:val="007851BE"/>
    <w:rsid w:val="007852D6"/>
    <w:rsid w:val="007853BA"/>
    <w:rsid w:val="00785F70"/>
    <w:rsid w:val="007865E7"/>
    <w:rsid w:val="007867D9"/>
    <w:rsid w:val="00786816"/>
    <w:rsid w:val="00786CCD"/>
    <w:rsid w:val="0078779D"/>
    <w:rsid w:val="007908F5"/>
    <w:rsid w:val="0079096C"/>
    <w:rsid w:val="00790B08"/>
    <w:rsid w:val="00790F91"/>
    <w:rsid w:val="00791312"/>
    <w:rsid w:val="00791554"/>
    <w:rsid w:val="00791687"/>
    <w:rsid w:val="007923FF"/>
    <w:rsid w:val="00792516"/>
    <w:rsid w:val="00792A47"/>
    <w:rsid w:val="00792C4C"/>
    <w:rsid w:val="00792E1D"/>
    <w:rsid w:val="00792F76"/>
    <w:rsid w:val="00792F8D"/>
    <w:rsid w:val="00793845"/>
    <w:rsid w:val="0079386B"/>
    <w:rsid w:val="00794281"/>
    <w:rsid w:val="007946C2"/>
    <w:rsid w:val="0079506A"/>
    <w:rsid w:val="00795304"/>
    <w:rsid w:val="0079592A"/>
    <w:rsid w:val="00795C17"/>
    <w:rsid w:val="00795EC9"/>
    <w:rsid w:val="00796267"/>
    <w:rsid w:val="0079673F"/>
    <w:rsid w:val="00796CF5"/>
    <w:rsid w:val="00796D29"/>
    <w:rsid w:val="00797480"/>
    <w:rsid w:val="00797FE9"/>
    <w:rsid w:val="007A0385"/>
    <w:rsid w:val="007A053E"/>
    <w:rsid w:val="007A0634"/>
    <w:rsid w:val="007A063F"/>
    <w:rsid w:val="007A0762"/>
    <w:rsid w:val="007A1577"/>
    <w:rsid w:val="007A18A6"/>
    <w:rsid w:val="007A233D"/>
    <w:rsid w:val="007A30AB"/>
    <w:rsid w:val="007A3151"/>
    <w:rsid w:val="007A3274"/>
    <w:rsid w:val="007A340F"/>
    <w:rsid w:val="007A36CA"/>
    <w:rsid w:val="007A39B1"/>
    <w:rsid w:val="007A41A6"/>
    <w:rsid w:val="007A43A3"/>
    <w:rsid w:val="007A45DE"/>
    <w:rsid w:val="007A45F2"/>
    <w:rsid w:val="007A4DBE"/>
    <w:rsid w:val="007A4F75"/>
    <w:rsid w:val="007A4FD0"/>
    <w:rsid w:val="007A4FF6"/>
    <w:rsid w:val="007A503B"/>
    <w:rsid w:val="007A512E"/>
    <w:rsid w:val="007A5255"/>
    <w:rsid w:val="007A542A"/>
    <w:rsid w:val="007A552A"/>
    <w:rsid w:val="007A563F"/>
    <w:rsid w:val="007A58BA"/>
    <w:rsid w:val="007A5B7A"/>
    <w:rsid w:val="007A5D0D"/>
    <w:rsid w:val="007A63DE"/>
    <w:rsid w:val="007A6FF8"/>
    <w:rsid w:val="007A72AC"/>
    <w:rsid w:val="007A75FB"/>
    <w:rsid w:val="007A778E"/>
    <w:rsid w:val="007A78E2"/>
    <w:rsid w:val="007A794E"/>
    <w:rsid w:val="007A7968"/>
    <w:rsid w:val="007A7B68"/>
    <w:rsid w:val="007A7DE9"/>
    <w:rsid w:val="007B05C9"/>
    <w:rsid w:val="007B0F0C"/>
    <w:rsid w:val="007B1560"/>
    <w:rsid w:val="007B1E0B"/>
    <w:rsid w:val="007B1F57"/>
    <w:rsid w:val="007B2FD5"/>
    <w:rsid w:val="007B3032"/>
    <w:rsid w:val="007B3273"/>
    <w:rsid w:val="007B33F9"/>
    <w:rsid w:val="007B3698"/>
    <w:rsid w:val="007B39F5"/>
    <w:rsid w:val="007B3B5A"/>
    <w:rsid w:val="007B43F3"/>
    <w:rsid w:val="007B463D"/>
    <w:rsid w:val="007B465B"/>
    <w:rsid w:val="007B5DEA"/>
    <w:rsid w:val="007B64BE"/>
    <w:rsid w:val="007B6A8E"/>
    <w:rsid w:val="007B7043"/>
    <w:rsid w:val="007B72ED"/>
    <w:rsid w:val="007B7424"/>
    <w:rsid w:val="007B7B4C"/>
    <w:rsid w:val="007B7B54"/>
    <w:rsid w:val="007B7C0D"/>
    <w:rsid w:val="007C04EB"/>
    <w:rsid w:val="007C0811"/>
    <w:rsid w:val="007C0E0B"/>
    <w:rsid w:val="007C140F"/>
    <w:rsid w:val="007C173E"/>
    <w:rsid w:val="007C17FA"/>
    <w:rsid w:val="007C1BB0"/>
    <w:rsid w:val="007C1E7B"/>
    <w:rsid w:val="007C1E89"/>
    <w:rsid w:val="007C26DB"/>
    <w:rsid w:val="007C286D"/>
    <w:rsid w:val="007C3007"/>
    <w:rsid w:val="007C31DB"/>
    <w:rsid w:val="007C3264"/>
    <w:rsid w:val="007C3493"/>
    <w:rsid w:val="007C36ED"/>
    <w:rsid w:val="007C4459"/>
    <w:rsid w:val="007C4B17"/>
    <w:rsid w:val="007C4D1C"/>
    <w:rsid w:val="007C5CAC"/>
    <w:rsid w:val="007C5E5D"/>
    <w:rsid w:val="007C5FAA"/>
    <w:rsid w:val="007C66D2"/>
    <w:rsid w:val="007C672F"/>
    <w:rsid w:val="007C6C9D"/>
    <w:rsid w:val="007C6FA8"/>
    <w:rsid w:val="007C738C"/>
    <w:rsid w:val="007C77ED"/>
    <w:rsid w:val="007C7931"/>
    <w:rsid w:val="007C7F08"/>
    <w:rsid w:val="007D0002"/>
    <w:rsid w:val="007D01A9"/>
    <w:rsid w:val="007D0339"/>
    <w:rsid w:val="007D0AA6"/>
    <w:rsid w:val="007D0AD4"/>
    <w:rsid w:val="007D0C82"/>
    <w:rsid w:val="007D0DE3"/>
    <w:rsid w:val="007D16D3"/>
    <w:rsid w:val="007D1F30"/>
    <w:rsid w:val="007D202F"/>
    <w:rsid w:val="007D2093"/>
    <w:rsid w:val="007D253D"/>
    <w:rsid w:val="007D2684"/>
    <w:rsid w:val="007D2930"/>
    <w:rsid w:val="007D29B3"/>
    <w:rsid w:val="007D3209"/>
    <w:rsid w:val="007D40B6"/>
    <w:rsid w:val="007D44CF"/>
    <w:rsid w:val="007D5066"/>
    <w:rsid w:val="007D57D2"/>
    <w:rsid w:val="007D5852"/>
    <w:rsid w:val="007D5903"/>
    <w:rsid w:val="007D60E4"/>
    <w:rsid w:val="007D6F86"/>
    <w:rsid w:val="007D6FE6"/>
    <w:rsid w:val="007D71E5"/>
    <w:rsid w:val="007D76DF"/>
    <w:rsid w:val="007E0BB4"/>
    <w:rsid w:val="007E0C9E"/>
    <w:rsid w:val="007E0F5D"/>
    <w:rsid w:val="007E10A1"/>
    <w:rsid w:val="007E15FA"/>
    <w:rsid w:val="007E15FD"/>
    <w:rsid w:val="007E1735"/>
    <w:rsid w:val="007E19FB"/>
    <w:rsid w:val="007E2139"/>
    <w:rsid w:val="007E21B1"/>
    <w:rsid w:val="007E2CCC"/>
    <w:rsid w:val="007E2F16"/>
    <w:rsid w:val="007E32E1"/>
    <w:rsid w:val="007E3E49"/>
    <w:rsid w:val="007E461C"/>
    <w:rsid w:val="007E7438"/>
    <w:rsid w:val="007E751F"/>
    <w:rsid w:val="007E792D"/>
    <w:rsid w:val="007F045D"/>
    <w:rsid w:val="007F06FC"/>
    <w:rsid w:val="007F07E3"/>
    <w:rsid w:val="007F0AA1"/>
    <w:rsid w:val="007F21BA"/>
    <w:rsid w:val="007F2322"/>
    <w:rsid w:val="007F2469"/>
    <w:rsid w:val="007F2913"/>
    <w:rsid w:val="007F2AF4"/>
    <w:rsid w:val="007F2F8C"/>
    <w:rsid w:val="007F32DA"/>
    <w:rsid w:val="007F35A9"/>
    <w:rsid w:val="007F398A"/>
    <w:rsid w:val="007F3AB0"/>
    <w:rsid w:val="007F3D22"/>
    <w:rsid w:val="007F3DB4"/>
    <w:rsid w:val="007F40B6"/>
    <w:rsid w:val="007F456D"/>
    <w:rsid w:val="007F4A20"/>
    <w:rsid w:val="007F5865"/>
    <w:rsid w:val="007F6109"/>
    <w:rsid w:val="007F65FA"/>
    <w:rsid w:val="007F6C65"/>
    <w:rsid w:val="007F6F27"/>
    <w:rsid w:val="007F7AB3"/>
    <w:rsid w:val="00800086"/>
    <w:rsid w:val="0080025A"/>
    <w:rsid w:val="00800A1D"/>
    <w:rsid w:val="00800DD8"/>
    <w:rsid w:val="008013CB"/>
    <w:rsid w:val="00801406"/>
    <w:rsid w:val="00801652"/>
    <w:rsid w:val="008020A7"/>
    <w:rsid w:val="00802296"/>
    <w:rsid w:val="008022B7"/>
    <w:rsid w:val="008023C4"/>
    <w:rsid w:val="00802456"/>
    <w:rsid w:val="008024F1"/>
    <w:rsid w:val="0080265D"/>
    <w:rsid w:val="008029CB"/>
    <w:rsid w:val="008035BE"/>
    <w:rsid w:val="008036AB"/>
    <w:rsid w:val="00803AC9"/>
    <w:rsid w:val="008041A6"/>
    <w:rsid w:val="00804436"/>
    <w:rsid w:val="00804478"/>
    <w:rsid w:val="00804858"/>
    <w:rsid w:val="0080493D"/>
    <w:rsid w:val="00805AE1"/>
    <w:rsid w:val="00806232"/>
    <w:rsid w:val="00806A19"/>
    <w:rsid w:val="00806AEF"/>
    <w:rsid w:val="00806EF3"/>
    <w:rsid w:val="00807684"/>
    <w:rsid w:val="0080773E"/>
    <w:rsid w:val="00807971"/>
    <w:rsid w:val="00810463"/>
    <w:rsid w:val="00810483"/>
    <w:rsid w:val="0081053C"/>
    <w:rsid w:val="0081066A"/>
    <w:rsid w:val="00810839"/>
    <w:rsid w:val="00810AE6"/>
    <w:rsid w:val="00810C42"/>
    <w:rsid w:val="00810CB9"/>
    <w:rsid w:val="00810FE0"/>
    <w:rsid w:val="008110BF"/>
    <w:rsid w:val="008120DB"/>
    <w:rsid w:val="008126FA"/>
    <w:rsid w:val="00812946"/>
    <w:rsid w:val="008133FE"/>
    <w:rsid w:val="00813430"/>
    <w:rsid w:val="00813FAD"/>
    <w:rsid w:val="008146C2"/>
    <w:rsid w:val="008147E1"/>
    <w:rsid w:val="008149FB"/>
    <w:rsid w:val="00814AE8"/>
    <w:rsid w:val="00814DB1"/>
    <w:rsid w:val="00814F36"/>
    <w:rsid w:val="00814F42"/>
    <w:rsid w:val="00814F52"/>
    <w:rsid w:val="00815713"/>
    <w:rsid w:val="0081585E"/>
    <w:rsid w:val="00815883"/>
    <w:rsid w:val="008165F4"/>
    <w:rsid w:val="00816749"/>
    <w:rsid w:val="008168AB"/>
    <w:rsid w:val="00816A39"/>
    <w:rsid w:val="00816BBE"/>
    <w:rsid w:val="00817681"/>
    <w:rsid w:val="00817928"/>
    <w:rsid w:val="00820B22"/>
    <w:rsid w:val="00820CAE"/>
    <w:rsid w:val="00821408"/>
    <w:rsid w:val="008217EB"/>
    <w:rsid w:val="0082222B"/>
    <w:rsid w:val="00822BCE"/>
    <w:rsid w:val="00823259"/>
    <w:rsid w:val="00823976"/>
    <w:rsid w:val="008242F7"/>
    <w:rsid w:val="0082434C"/>
    <w:rsid w:val="0082454A"/>
    <w:rsid w:val="00824647"/>
    <w:rsid w:val="00824DC1"/>
    <w:rsid w:val="00825420"/>
    <w:rsid w:val="00826573"/>
    <w:rsid w:val="008268A5"/>
    <w:rsid w:val="00827091"/>
    <w:rsid w:val="00827195"/>
    <w:rsid w:val="00827A4F"/>
    <w:rsid w:val="00827B72"/>
    <w:rsid w:val="00830870"/>
    <w:rsid w:val="008313DF"/>
    <w:rsid w:val="00831AE1"/>
    <w:rsid w:val="00831DD0"/>
    <w:rsid w:val="00832A72"/>
    <w:rsid w:val="00832B19"/>
    <w:rsid w:val="00832FA4"/>
    <w:rsid w:val="008333BD"/>
    <w:rsid w:val="0083354D"/>
    <w:rsid w:val="00833699"/>
    <w:rsid w:val="00833832"/>
    <w:rsid w:val="008339C4"/>
    <w:rsid w:val="00833A08"/>
    <w:rsid w:val="00833D16"/>
    <w:rsid w:val="0083420F"/>
    <w:rsid w:val="00834E1A"/>
    <w:rsid w:val="00834F56"/>
    <w:rsid w:val="00835115"/>
    <w:rsid w:val="00835267"/>
    <w:rsid w:val="008352D8"/>
    <w:rsid w:val="008359D7"/>
    <w:rsid w:val="00835AE9"/>
    <w:rsid w:val="00836110"/>
    <w:rsid w:val="00836547"/>
    <w:rsid w:val="00836B78"/>
    <w:rsid w:val="00836C35"/>
    <w:rsid w:val="00837195"/>
    <w:rsid w:val="00840108"/>
    <w:rsid w:val="0084018B"/>
    <w:rsid w:val="008403DA"/>
    <w:rsid w:val="008406F4"/>
    <w:rsid w:val="00840824"/>
    <w:rsid w:val="008408EE"/>
    <w:rsid w:val="00840A66"/>
    <w:rsid w:val="00840DCC"/>
    <w:rsid w:val="0084171E"/>
    <w:rsid w:val="0084182C"/>
    <w:rsid w:val="00841FDB"/>
    <w:rsid w:val="00842CF3"/>
    <w:rsid w:val="00843306"/>
    <w:rsid w:val="008439A9"/>
    <w:rsid w:val="00843D00"/>
    <w:rsid w:val="008444D4"/>
    <w:rsid w:val="008447BE"/>
    <w:rsid w:val="00844811"/>
    <w:rsid w:val="00844C21"/>
    <w:rsid w:val="00844DF5"/>
    <w:rsid w:val="00845560"/>
    <w:rsid w:val="00845D37"/>
    <w:rsid w:val="00845E7B"/>
    <w:rsid w:val="00846146"/>
    <w:rsid w:val="008464C2"/>
    <w:rsid w:val="00846702"/>
    <w:rsid w:val="008467E2"/>
    <w:rsid w:val="00846C09"/>
    <w:rsid w:val="00846C5A"/>
    <w:rsid w:val="00847442"/>
    <w:rsid w:val="00847CF1"/>
    <w:rsid w:val="008502A5"/>
    <w:rsid w:val="00851655"/>
    <w:rsid w:val="008522FE"/>
    <w:rsid w:val="0085311B"/>
    <w:rsid w:val="00853CEF"/>
    <w:rsid w:val="00853FEC"/>
    <w:rsid w:val="008551EB"/>
    <w:rsid w:val="0085520B"/>
    <w:rsid w:val="0085542C"/>
    <w:rsid w:val="00855C0B"/>
    <w:rsid w:val="0085602D"/>
    <w:rsid w:val="00856378"/>
    <w:rsid w:val="008569D1"/>
    <w:rsid w:val="00856DF2"/>
    <w:rsid w:val="00857156"/>
    <w:rsid w:val="008572D7"/>
    <w:rsid w:val="008572FC"/>
    <w:rsid w:val="00857ADB"/>
    <w:rsid w:val="00857F78"/>
    <w:rsid w:val="00857FE9"/>
    <w:rsid w:val="008609F7"/>
    <w:rsid w:val="00860C4E"/>
    <w:rsid w:val="00860C52"/>
    <w:rsid w:val="008619B2"/>
    <w:rsid w:val="008619BD"/>
    <w:rsid w:val="00862A44"/>
    <w:rsid w:val="00862F01"/>
    <w:rsid w:val="00863698"/>
    <w:rsid w:val="00863722"/>
    <w:rsid w:val="0086398E"/>
    <w:rsid w:val="00863DF8"/>
    <w:rsid w:val="00863E5C"/>
    <w:rsid w:val="00864C62"/>
    <w:rsid w:val="00864E83"/>
    <w:rsid w:val="00864F49"/>
    <w:rsid w:val="00865A3F"/>
    <w:rsid w:val="00865D1A"/>
    <w:rsid w:val="00866388"/>
    <w:rsid w:val="00866ABB"/>
    <w:rsid w:val="00866EC5"/>
    <w:rsid w:val="00867072"/>
    <w:rsid w:val="008674B4"/>
    <w:rsid w:val="00867744"/>
    <w:rsid w:val="008678F6"/>
    <w:rsid w:val="008702CC"/>
    <w:rsid w:val="00870354"/>
    <w:rsid w:val="00870483"/>
    <w:rsid w:val="00870DC4"/>
    <w:rsid w:val="008715CA"/>
    <w:rsid w:val="008718C3"/>
    <w:rsid w:val="00871C36"/>
    <w:rsid w:val="0087281F"/>
    <w:rsid w:val="0087299C"/>
    <w:rsid w:val="00872A48"/>
    <w:rsid w:val="00872EB7"/>
    <w:rsid w:val="008731FE"/>
    <w:rsid w:val="00873392"/>
    <w:rsid w:val="00873892"/>
    <w:rsid w:val="008738DD"/>
    <w:rsid w:val="00873F2C"/>
    <w:rsid w:val="00874033"/>
    <w:rsid w:val="0087410A"/>
    <w:rsid w:val="00874377"/>
    <w:rsid w:val="00874875"/>
    <w:rsid w:val="00874C49"/>
    <w:rsid w:val="008759A6"/>
    <w:rsid w:val="00875A0C"/>
    <w:rsid w:val="00875C59"/>
    <w:rsid w:val="00875D02"/>
    <w:rsid w:val="00876C76"/>
    <w:rsid w:val="00876FF5"/>
    <w:rsid w:val="008778D5"/>
    <w:rsid w:val="00877D69"/>
    <w:rsid w:val="008802A2"/>
    <w:rsid w:val="00880E32"/>
    <w:rsid w:val="008810C7"/>
    <w:rsid w:val="008810DD"/>
    <w:rsid w:val="00881117"/>
    <w:rsid w:val="008814B0"/>
    <w:rsid w:val="0088194C"/>
    <w:rsid w:val="00881B57"/>
    <w:rsid w:val="00881EC1"/>
    <w:rsid w:val="00881FFA"/>
    <w:rsid w:val="008821E2"/>
    <w:rsid w:val="00882449"/>
    <w:rsid w:val="008826EE"/>
    <w:rsid w:val="00882AD5"/>
    <w:rsid w:val="0088331D"/>
    <w:rsid w:val="0088467A"/>
    <w:rsid w:val="00884899"/>
    <w:rsid w:val="0088501A"/>
    <w:rsid w:val="00885253"/>
    <w:rsid w:val="00885773"/>
    <w:rsid w:val="00885D62"/>
    <w:rsid w:val="0088675B"/>
    <w:rsid w:val="00886867"/>
    <w:rsid w:val="00886AA8"/>
    <w:rsid w:val="00887418"/>
    <w:rsid w:val="008876BB"/>
    <w:rsid w:val="00887793"/>
    <w:rsid w:val="008903B7"/>
    <w:rsid w:val="00890469"/>
    <w:rsid w:val="008904BF"/>
    <w:rsid w:val="00890550"/>
    <w:rsid w:val="0089099B"/>
    <w:rsid w:val="008911BD"/>
    <w:rsid w:val="00891223"/>
    <w:rsid w:val="00891310"/>
    <w:rsid w:val="008913DE"/>
    <w:rsid w:val="0089161B"/>
    <w:rsid w:val="00891A45"/>
    <w:rsid w:val="00891E25"/>
    <w:rsid w:val="0089233C"/>
    <w:rsid w:val="008928A3"/>
    <w:rsid w:val="00892959"/>
    <w:rsid w:val="0089362B"/>
    <w:rsid w:val="00893DBE"/>
    <w:rsid w:val="008941DE"/>
    <w:rsid w:val="0089425A"/>
    <w:rsid w:val="0089444E"/>
    <w:rsid w:val="00894726"/>
    <w:rsid w:val="00894C8A"/>
    <w:rsid w:val="008950A7"/>
    <w:rsid w:val="008950CC"/>
    <w:rsid w:val="0089531F"/>
    <w:rsid w:val="00895B54"/>
    <w:rsid w:val="00895B78"/>
    <w:rsid w:val="00895D56"/>
    <w:rsid w:val="00895E4A"/>
    <w:rsid w:val="008964A2"/>
    <w:rsid w:val="0089656D"/>
    <w:rsid w:val="00896A55"/>
    <w:rsid w:val="00896B83"/>
    <w:rsid w:val="008971CB"/>
    <w:rsid w:val="00897615"/>
    <w:rsid w:val="008976CC"/>
    <w:rsid w:val="0089771F"/>
    <w:rsid w:val="008A07B8"/>
    <w:rsid w:val="008A0CDA"/>
    <w:rsid w:val="008A0DFD"/>
    <w:rsid w:val="008A14ED"/>
    <w:rsid w:val="008A1672"/>
    <w:rsid w:val="008A18DC"/>
    <w:rsid w:val="008A2B4B"/>
    <w:rsid w:val="008A2EFE"/>
    <w:rsid w:val="008A390E"/>
    <w:rsid w:val="008A3B40"/>
    <w:rsid w:val="008A48AA"/>
    <w:rsid w:val="008A4EE1"/>
    <w:rsid w:val="008A52D9"/>
    <w:rsid w:val="008A5376"/>
    <w:rsid w:val="008A5992"/>
    <w:rsid w:val="008A5B89"/>
    <w:rsid w:val="008A5BE7"/>
    <w:rsid w:val="008A6033"/>
    <w:rsid w:val="008A62B9"/>
    <w:rsid w:val="008A6C63"/>
    <w:rsid w:val="008A6F37"/>
    <w:rsid w:val="008A7AC3"/>
    <w:rsid w:val="008A7C1C"/>
    <w:rsid w:val="008A7E6C"/>
    <w:rsid w:val="008A7F0A"/>
    <w:rsid w:val="008B0152"/>
    <w:rsid w:val="008B02D0"/>
    <w:rsid w:val="008B093E"/>
    <w:rsid w:val="008B0B48"/>
    <w:rsid w:val="008B0F06"/>
    <w:rsid w:val="008B194F"/>
    <w:rsid w:val="008B2D80"/>
    <w:rsid w:val="008B3860"/>
    <w:rsid w:val="008B41A9"/>
    <w:rsid w:val="008B420A"/>
    <w:rsid w:val="008B4913"/>
    <w:rsid w:val="008B58BA"/>
    <w:rsid w:val="008B5B5E"/>
    <w:rsid w:val="008B5C30"/>
    <w:rsid w:val="008B5F6D"/>
    <w:rsid w:val="008B6701"/>
    <w:rsid w:val="008B6891"/>
    <w:rsid w:val="008B7CFC"/>
    <w:rsid w:val="008B7DEF"/>
    <w:rsid w:val="008C0112"/>
    <w:rsid w:val="008C0176"/>
    <w:rsid w:val="008C01EE"/>
    <w:rsid w:val="008C0AA7"/>
    <w:rsid w:val="008C10B8"/>
    <w:rsid w:val="008C1733"/>
    <w:rsid w:val="008C1805"/>
    <w:rsid w:val="008C1848"/>
    <w:rsid w:val="008C1A40"/>
    <w:rsid w:val="008C1F13"/>
    <w:rsid w:val="008C2042"/>
    <w:rsid w:val="008C2279"/>
    <w:rsid w:val="008C2B86"/>
    <w:rsid w:val="008C3510"/>
    <w:rsid w:val="008C38FD"/>
    <w:rsid w:val="008C3C91"/>
    <w:rsid w:val="008C3ECB"/>
    <w:rsid w:val="008C3F70"/>
    <w:rsid w:val="008C572E"/>
    <w:rsid w:val="008C64CF"/>
    <w:rsid w:val="008C6757"/>
    <w:rsid w:val="008C6858"/>
    <w:rsid w:val="008C79F8"/>
    <w:rsid w:val="008C7B20"/>
    <w:rsid w:val="008D08C5"/>
    <w:rsid w:val="008D15CE"/>
    <w:rsid w:val="008D1A1E"/>
    <w:rsid w:val="008D1AAC"/>
    <w:rsid w:val="008D1ABF"/>
    <w:rsid w:val="008D1F81"/>
    <w:rsid w:val="008D2CC2"/>
    <w:rsid w:val="008D2F87"/>
    <w:rsid w:val="008D336B"/>
    <w:rsid w:val="008D3E63"/>
    <w:rsid w:val="008D3F8C"/>
    <w:rsid w:val="008D40F4"/>
    <w:rsid w:val="008D429B"/>
    <w:rsid w:val="008D4328"/>
    <w:rsid w:val="008D45C2"/>
    <w:rsid w:val="008D46BD"/>
    <w:rsid w:val="008D53F5"/>
    <w:rsid w:val="008D5510"/>
    <w:rsid w:val="008D5670"/>
    <w:rsid w:val="008D5C13"/>
    <w:rsid w:val="008D66E5"/>
    <w:rsid w:val="008D6C50"/>
    <w:rsid w:val="008D7274"/>
    <w:rsid w:val="008D7794"/>
    <w:rsid w:val="008D78B7"/>
    <w:rsid w:val="008E0395"/>
    <w:rsid w:val="008E05FB"/>
    <w:rsid w:val="008E07A0"/>
    <w:rsid w:val="008E0A90"/>
    <w:rsid w:val="008E0D2B"/>
    <w:rsid w:val="008E0EF9"/>
    <w:rsid w:val="008E1BB9"/>
    <w:rsid w:val="008E1BC5"/>
    <w:rsid w:val="008E26AF"/>
    <w:rsid w:val="008E26C8"/>
    <w:rsid w:val="008E27E0"/>
    <w:rsid w:val="008E2F34"/>
    <w:rsid w:val="008E341B"/>
    <w:rsid w:val="008E454B"/>
    <w:rsid w:val="008E4BF5"/>
    <w:rsid w:val="008E588C"/>
    <w:rsid w:val="008E5C0A"/>
    <w:rsid w:val="008E5E0C"/>
    <w:rsid w:val="008E5E46"/>
    <w:rsid w:val="008E5F4B"/>
    <w:rsid w:val="008E6354"/>
    <w:rsid w:val="008E6400"/>
    <w:rsid w:val="008E66E0"/>
    <w:rsid w:val="008E6B73"/>
    <w:rsid w:val="008E713C"/>
    <w:rsid w:val="008E7E4E"/>
    <w:rsid w:val="008F01B2"/>
    <w:rsid w:val="008F02D9"/>
    <w:rsid w:val="008F0466"/>
    <w:rsid w:val="008F04D7"/>
    <w:rsid w:val="008F0589"/>
    <w:rsid w:val="008F0700"/>
    <w:rsid w:val="008F0C0E"/>
    <w:rsid w:val="008F0DF1"/>
    <w:rsid w:val="008F185D"/>
    <w:rsid w:val="008F190C"/>
    <w:rsid w:val="008F19F3"/>
    <w:rsid w:val="008F1E4B"/>
    <w:rsid w:val="008F1EE2"/>
    <w:rsid w:val="008F1F3D"/>
    <w:rsid w:val="008F2377"/>
    <w:rsid w:val="008F23E0"/>
    <w:rsid w:val="008F27D5"/>
    <w:rsid w:val="008F2BDE"/>
    <w:rsid w:val="008F2F48"/>
    <w:rsid w:val="008F3211"/>
    <w:rsid w:val="008F3287"/>
    <w:rsid w:val="008F3664"/>
    <w:rsid w:val="008F4497"/>
    <w:rsid w:val="008F45DC"/>
    <w:rsid w:val="008F4797"/>
    <w:rsid w:val="008F4A58"/>
    <w:rsid w:val="008F4B2A"/>
    <w:rsid w:val="008F5A60"/>
    <w:rsid w:val="008F5B33"/>
    <w:rsid w:val="008F6140"/>
    <w:rsid w:val="008F6819"/>
    <w:rsid w:val="008F6947"/>
    <w:rsid w:val="008F6AF6"/>
    <w:rsid w:val="008F6FA5"/>
    <w:rsid w:val="008F70A0"/>
    <w:rsid w:val="008F7266"/>
    <w:rsid w:val="008F74CA"/>
    <w:rsid w:val="008F77C0"/>
    <w:rsid w:val="008F7981"/>
    <w:rsid w:val="008F7AB2"/>
    <w:rsid w:val="008F7C25"/>
    <w:rsid w:val="008F7DE2"/>
    <w:rsid w:val="00900361"/>
    <w:rsid w:val="0090081B"/>
    <w:rsid w:val="00900957"/>
    <w:rsid w:val="00900B9E"/>
    <w:rsid w:val="00900D57"/>
    <w:rsid w:val="00901F19"/>
    <w:rsid w:val="0090232E"/>
    <w:rsid w:val="00902786"/>
    <w:rsid w:val="009027DE"/>
    <w:rsid w:val="00902E4E"/>
    <w:rsid w:val="0090361E"/>
    <w:rsid w:val="009037F0"/>
    <w:rsid w:val="009039BC"/>
    <w:rsid w:val="00904CA3"/>
    <w:rsid w:val="00905107"/>
    <w:rsid w:val="00905326"/>
    <w:rsid w:val="00905414"/>
    <w:rsid w:val="0090632B"/>
    <w:rsid w:val="0090650D"/>
    <w:rsid w:val="00906758"/>
    <w:rsid w:val="00906779"/>
    <w:rsid w:val="00906EDB"/>
    <w:rsid w:val="009074F3"/>
    <w:rsid w:val="00907542"/>
    <w:rsid w:val="0091034D"/>
    <w:rsid w:val="0091055C"/>
    <w:rsid w:val="00910BBE"/>
    <w:rsid w:val="00911051"/>
    <w:rsid w:val="00911779"/>
    <w:rsid w:val="00911CDC"/>
    <w:rsid w:val="00911DB4"/>
    <w:rsid w:val="00912BFB"/>
    <w:rsid w:val="00912CD6"/>
    <w:rsid w:val="00912D2E"/>
    <w:rsid w:val="009134B3"/>
    <w:rsid w:val="009135EC"/>
    <w:rsid w:val="0091372D"/>
    <w:rsid w:val="00913B64"/>
    <w:rsid w:val="00913C16"/>
    <w:rsid w:val="00913EDA"/>
    <w:rsid w:val="00914609"/>
    <w:rsid w:val="009149A1"/>
    <w:rsid w:val="00914CC1"/>
    <w:rsid w:val="00914EB6"/>
    <w:rsid w:val="00915094"/>
    <w:rsid w:val="009161B0"/>
    <w:rsid w:val="00916308"/>
    <w:rsid w:val="00916DBA"/>
    <w:rsid w:val="0092011E"/>
    <w:rsid w:val="00920254"/>
    <w:rsid w:val="009202AF"/>
    <w:rsid w:val="0092035A"/>
    <w:rsid w:val="0092106F"/>
    <w:rsid w:val="00921F97"/>
    <w:rsid w:val="00922544"/>
    <w:rsid w:val="00922C2C"/>
    <w:rsid w:val="00923500"/>
    <w:rsid w:val="00923969"/>
    <w:rsid w:val="00923A17"/>
    <w:rsid w:val="00923D4E"/>
    <w:rsid w:val="00923DAE"/>
    <w:rsid w:val="00924200"/>
    <w:rsid w:val="0092452C"/>
    <w:rsid w:val="00924A6B"/>
    <w:rsid w:val="009252B0"/>
    <w:rsid w:val="00925788"/>
    <w:rsid w:val="00925892"/>
    <w:rsid w:val="00925C13"/>
    <w:rsid w:val="00925FBA"/>
    <w:rsid w:val="00926142"/>
    <w:rsid w:val="009261AB"/>
    <w:rsid w:val="00926276"/>
    <w:rsid w:val="00926A78"/>
    <w:rsid w:val="00926AA3"/>
    <w:rsid w:val="00926B34"/>
    <w:rsid w:val="00926B3E"/>
    <w:rsid w:val="00926DCC"/>
    <w:rsid w:val="00927221"/>
    <w:rsid w:val="00927492"/>
    <w:rsid w:val="009274E5"/>
    <w:rsid w:val="00927C1B"/>
    <w:rsid w:val="00927EDF"/>
    <w:rsid w:val="00927FCD"/>
    <w:rsid w:val="0093013F"/>
    <w:rsid w:val="00930D4D"/>
    <w:rsid w:val="00931140"/>
    <w:rsid w:val="0093138B"/>
    <w:rsid w:val="009315EB"/>
    <w:rsid w:val="00931675"/>
    <w:rsid w:val="009319A7"/>
    <w:rsid w:val="00931E6B"/>
    <w:rsid w:val="00931F9F"/>
    <w:rsid w:val="00932541"/>
    <w:rsid w:val="00932EF7"/>
    <w:rsid w:val="00932F19"/>
    <w:rsid w:val="00933105"/>
    <w:rsid w:val="0093317F"/>
    <w:rsid w:val="00933B30"/>
    <w:rsid w:val="00933B3E"/>
    <w:rsid w:val="00933F77"/>
    <w:rsid w:val="00934326"/>
    <w:rsid w:val="00934BA4"/>
    <w:rsid w:val="0093509F"/>
    <w:rsid w:val="00935291"/>
    <w:rsid w:val="00936BD0"/>
    <w:rsid w:val="00936DA6"/>
    <w:rsid w:val="00937F39"/>
    <w:rsid w:val="009408BD"/>
    <w:rsid w:val="00940EB2"/>
    <w:rsid w:val="00941068"/>
    <w:rsid w:val="0094117C"/>
    <w:rsid w:val="00941976"/>
    <w:rsid w:val="00941B83"/>
    <w:rsid w:val="00941FF9"/>
    <w:rsid w:val="00942154"/>
    <w:rsid w:val="00942513"/>
    <w:rsid w:val="00942C26"/>
    <w:rsid w:val="00943526"/>
    <w:rsid w:val="009435C8"/>
    <w:rsid w:val="00943C76"/>
    <w:rsid w:val="00944047"/>
    <w:rsid w:val="0094428C"/>
    <w:rsid w:val="009443FA"/>
    <w:rsid w:val="009446E3"/>
    <w:rsid w:val="00944AF0"/>
    <w:rsid w:val="0094512E"/>
    <w:rsid w:val="0094529F"/>
    <w:rsid w:val="00945752"/>
    <w:rsid w:val="00945D51"/>
    <w:rsid w:val="0094623C"/>
    <w:rsid w:val="0094636A"/>
    <w:rsid w:val="009468AD"/>
    <w:rsid w:val="009468C6"/>
    <w:rsid w:val="00946A5F"/>
    <w:rsid w:val="00946C40"/>
    <w:rsid w:val="00946C5D"/>
    <w:rsid w:val="00946CB2"/>
    <w:rsid w:val="00946D8D"/>
    <w:rsid w:val="0094707A"/>
    <w:rsid w:val="009472C0"/>
    <w:rsid w:val="00947873"/>
    <w:rsid w:val="00947C01"/>
    <w:rsid w:val="00947E79"/>
    <w:rsid w:val="009501EB"/>
    <w:rsid w:val="0095048A"/>
    <w:rsid w:val="00951175"/>
    <w:rsid w:val="009511BF"/>
    <w:rsid w:val="00951F54"/>
    <w:rsid w:val="00952052"/>
    <w:rsid w:val="009523EB"/>
    <w:rsid w:val="00952559"/>
    <w:rsid w:val="00952FA6"/>
    <w:rsid w:val="0095308B"/>
    <w:rsid w:val="00953163"/>
    <w:rsid w:val="0095331E"/>
    <w:rsid w:val="00953884"/>
    <w:rsid w:val="0095399F"/>
    <w:rsid w:val="0095419D"/>
    <w:rsid w:val="0095493D"/>
    <w:rsid w:val="00954C25"/>
    <w:rsid w:val="00954F26"/>
    <w:rsid w:val="00955583"/>
    <w:rsid w:val="00955B93"/>
    <w:rsid w:val="009563B5"/>
    <w:rsid w:val="009564F5"/>
    <w:rsid w:val="009569EB"/>
    <w:rsid w:val="00956B83"/>
    <w:rsid w:val="00956ECB"/>
    <w:rsid w:val="00957108"/>
    <w:rsid w:val="00957524"/>
    <w:rsid w:val="00957B73"/>
    <w:rsid w:val="00957C22"/>
    <w:rsid w:val="00960423"/>
    <w:rsid w:val="00961A1B"/>
    <w:rsid w:val="00961E9D"/>
    <w:rsid w:val="00962653"/>
    <w:rsid w:val="00962D71"/>
    <w:rsid w:val="00962DCE"/>
    <w:rsid w:val="0096409C"/>
    <w:rsid w:val="009646D0"/>
    <w:rsid w:val="00964A66"/>
    <w:rsid w:val="00964FE2"/>
    <w:rsid w:val="009650C3"/>
    <w:rsid w:val="009662D5"/>
    <w:rsid w:val="009667E2"/>
    <w:rsid w:val="00966F6E"/>
    <w:rsid w:val="009673CE"/>
    <w:rsid w:val="00967470"/>
    <w:rsid w:val="00967904"/>
    <w:rsid w:val="0097005E"/>
    <w:rsid w:val="0097047D"/>
    <w:rsid w:val="009704D0"/>
    <w:rsid w:val="0097059A"/>
    <w:rsid w:val="00970C78"/>
    <w:rsid w:val="00970CE7"/>
    <w:rsid w:val="009710E7"/>
    <w:rsid w:val="009713DF"/>
    <w:rsid w:val="009713FF"/>
    <w:rsid w:val="009715B6"/>
    <w:rsid w:val="00971FA8"/>
    <w:rsid w:val="009724CF"/>
    <w:rsid w:val="00973FC8"/>
    <w:rsid w:val="00974836"/>
    <w:rsid w:val="00974C88"/>
    <w:rsid w:val="00974E5C"/>
    <w:rsid w:val="00974F5E"/>
    <w:rsid w:val="00975A86"/>
    <w:rsid w:val="00976BE4"/>
    <w:rsid w:val="00976EB0"/>
    <w:rsid w:val="00977B33"/>
    <w:rsid w:val="00977E89"/>
    <w:rsid w:val="00980ACA"/>
    <w:rsid w:val="00981386"/>
    <w:rsid w:val="00981DD1"/>
    <w:rsid w:val="0098237F"/>
    <w:rsid w:val="009824E2"/>
    <w:rsid w:val="00982E61"/>
    <w:rsid w:val="00982EC7"/>
    <w:rsid w:val="009832B3"/>
    <w:rsid w:val="00983391"/>
    <w:rsid w:val="009833D9"/>
    <w:rsid w:val="00983666"/>
    <w:rsid w:val="00983A25"/>
    <w:rsid w:val="00983BF1"/>
    <w:rsid w:val="00984766"/>
    <w:rsid w:val="0098511C"/>
    <w:rsid w:val="00985648"/>
    <w:rsid w:val="00985903"/>
    <w:rsid w:val="00985F62"/>
    <w:rsid w:val="00987499"/>
    <w:rsid w:val="0098778D"/>
    <w:rsid w:val="00987D34"/>
    <w:rsid w:val="00990014"/>
    <w:rsid w:val="0099010C"/>
    <w:rsid w:val="009903F0"/>
    <w:rsid w:val="00990AC2"/>
    <w:rsid w:val="00990C1B"/>
    <w:rsid w:val="00991065"/>
    <w:rsid w:val="009911BB"/>
    <w:rsid w:val="00991B12"/>
    <w:rsid w:val="00991B3C"/>
    <w:rsid w:val="0099204F"/>
    <w:rsid w:val="009920FC"/>
    <w:rsid w:val="00992357"/>
    <w:rsid w:val="0099267D"/>
    <w:rsid w:val="009926F8"/>
    <w:rsid w:val="0099283D"/>
    <w:rsid w:val="0099305D"/>
    <w:rsid w:val="00993666"/>
    <w:rsid w:val="009937CE"/>
    <w:rsid w:val="009937D5"/>
    <w:rsid w:val="0099420A"/>
    <w:rsid w:val="00994FF2"/>
    <w:rsid w:val="00995310"/>
    <w:rsid w:val="009962BF"/>
    <w:rsid w:val="009966D5"/>
    <w:rsid w:val="009968FA"/>
    <w:rsid w:val="00996E7B"/>
    <w:rsid w:val="00997B06"/>
    <w:rsid w:val="00997C19"/>
    <w:rsid w:val="00997FB0"/>
    <w:rsid w:val="009A00AB"/>
    <w:rsid w:val="009A0913"/>
    <w:rsid w:val="009A12C3"/>
    <w:rsid w:val="009A15BA"/>
    <w:rsid w:val="009A17CB"/>
    <w:rsid w:val="009A1B41"/>
    <w:rsid w:val="009A266E"/>
    <w:rsid w:val="009A2CD0"/>
    <w:rsid w:val="009A2D5E"/>
    <w:rsid w:val="009A2FD7"/>
    <w:rsid w:val="009A30A1"/>
    <w:rsid w:val="009A32C9"/>
    <w:rsid w:val="009A47ED"/>
    <w:rsid w:val="009A4D19"/>
    <w:rsid w:val="009A521A"/>
    <w:rsid w:val="009A5D04"/>
    <w:rsid w:val="009A5E24"/>
    <w:rsid w:val="009A6018"/>
    <w:rsid w:val="009A6059"/>
    <w:rsid w:val="009A6257"/>
    <w:rsid w:val="009A6972"/>
    <w:rsid w:val="009A6DE0"/>
    <w:rsid w:val="009A6E46"/>
    <w:rsid w:val="009A70D1"/>
    <w:rsid w:val="009A716E"/>
    <w:rsid w:val="009A73EC"/>
    <w:rsid w:val="009A7508"/>
    <w:rsid w:val="009A77E7"/>
    <w:rsid w:val="009A799A"/>
    <w:rsid w:val="009A7E40"/>
    <w:rsid w:val="009A7EC6"/>
    <w:rsid w:val="009B0174"/>
    <w:rsid w:val="009B0592"/>
    <w:rsid w:val="009B07DD"/>
    <w:rsid w:val="009B0955"/>
    <w:rsid w:val="009B1340"/>
    <w:rsid w:val="009B2423"/>
    <w:rsid w:val="009B2F88"/>
    <w:rsid w:val="009B3004"/>
    <w:rsid w:val="009B384F"/>
    <w:rsid w:val="009B3C7A"/>
    <w:rsid w:val="009B3D1E"/>
    <w:rsid w:val="009B4307"/>
    <w:rsid w:val="009B45BF"/>
    <w:rsid w:val="009B4AC7"/>
    <w:rsid w:val="009B4EB0"/>
    <w:rsid w:val="009B591C"/>
    <w:rsid w:val="009B67D7"/>
    <w:rsid w:val="009B683F"/>
    <w:rsid w:val="009B6997"/>
    <w:rsid w:val="009B6A9B"/>
    <w:rsid w:val="009B6B2C"/>
    <w:rsid w:val="009B6B9F"/>
    <w:rsid w:val="009B6EDA"/>
    <w:rsid w:val="009B755B"/>
    <w:rsid w:val="009B75D1"/>
    <w:rsid w:val="009B772C"/>
    <w:rsid w:val="009C02B4"/>
    <w:rsid w:val="009C0DD8"/>
    <w:rsid w:val="009C1074"/>
    <w:rsid w:val="009C1169"/>
    <w:rsid w:val="009C11D3"/>
    <w:rsid w:val="009C138B"/>
    <w:rsid w:val="009C1B45"/>
    <w:rsid w:val="009C1D9D"/>
    <w:rsid w:val="009C1DB6"/>
    <w:rsid w:val="009C1F52"/>
    <w:rsid w:val="009C237D"/>
    <w:rsid w:val="009C2915"/>
    <w:rsid w:val="009C2A08"/>
    <w:rsid w:val="009C2EB9"/>
    <w:rsid w:val="009C37AE"/>
    <w:rsid w:val="009C4190"/>
    <w:rsid w:val="009C486C"/>
    <w:rsid w:val="009C499D"/>
    <w:rsid w:val="009C5444"/>
    <w:rsid w:val="009C57CA"/>
    <w:rsid w:val="009C58D5"/>
    <w:rsid w:val="009C5AF6"/>
    <w:rsid w:val="009C6156"/>
    <w:rsid w:val="009C6248"/>
    <w:rsid w:val="009C6341"/>
    <w:rsid w:val="009C69B5"/>
    <w:rsid w:val="009C6B8A"/>
    <w:rsid w:val="009C7145"/>
    <w:rsid w:val="009C780F"/>
    <w:rsid w:val="009C79B4"/>
    <w:rsid w:val="009C7FFD"/>
    <w:rsid w:val="009D0D38"/>
    <w:rsid w:val="009D140D"/>
    <w:rsid w:val="009D1BD0"/>
    <w:rsid w:val="009D1D07"/>
    <w:rsid w:val="009D2009"/>
    <w:rsid w:val="009D21CB"/>
    <w:rsid w:val="009D24D0"/>
    <w:rsid w:val="009D29C3"/>
    <w:rsid w:val="009D2AAA"/>
    <w:rsid w:val="009D2DD0"/>
    <w:rsid w:val="009D2E36"/>
    <w:rsid w:val="009D3A94"/>
    <w:rsid w:val="009D49C1"/>
    <w:rsid w:val="009D4BEC"/>
    <w:rsid w:val="009D5374"/>
    <w:rsid w:val="009D5605"/>
    <w:rsid w:val="009D57F8"/>
    <w:rsid w:val="009D6106"/>
    <w:rsid w:val="009D6553"/>
    <w:rsid w:val="009D6B4F"/>
    <w:rsid w:val="009D74BE"/>
    <w:rsid w:val="009D7B03"/>
    <w:rsid w:val="009D7F11"/>
    <w:rsid w:val="009E0486"/>
    <w:rsid w:val="009E0F19"/>
    <w:rsid w:val="009E114B"/>
    <w:rsid w:val="009E1450"/>
    <w:rsid w:val="009E277D"/>
    <w:rsid w:val="009E279E"/>
    <w:rsid w:val="009E288B"/>
    <w:rsid w:val="009E2D9F"/>
    <w:rsid w:val="009E31F4"/>
    <w:rsid w:val="009E3B52"/>
    <w:rsid w:val="009E3E1A"/>
    <w:rsid w:val="009E4137"/>
    <w:rsid w:val="009E423D"/>
    <w:rsid w:val="009E4717"/>
    <w:rsid w:val="009E4DBB"/>
    <w:rsid w:val="009E526F"/>
    <w:rsid w:val="009E60E0"/>
    <w:rsid w:val="009E64F3"/>
    <w:rsid w:val="009E65DE"/>
    <w:rsid w:val="009E7253"/>
    <w:rsid w:val="009E7D26"/>
    <w:rsid w:val="009F01BB"/>
    <w:rsid w:val="009F01DA"/>
    <w:rsid w:val="009F057E"/>
    <w:rsid w:val="009F0DC0"/>
    <w:rsid w:val="009F1070"/>
    <w:rsid w:val="009F1379"/>
    <w:rsid w:val="009F14F2"/>
    <w:rsid w:val="009F1F28"/>
    <w:rsid w:val="009F291F"/>
    <w:rsid w:val="009F2FE6"/>
    <w:rsid w:val="009F315D"/>
    <w:rsid w:val="009F369B"/>
    <w:rsid w:val="009F37CF"/>
    <w:rsid w:val="009F392F"/>
    <w:rsid w:val="009F3AA9"/>
    <w:rsid w:val="009F3D16"/>
    <w:rsid w:val="009F4A7B"/>
    <w:rsid w:val="009F4F86"/>
    <w:rsid w:val="009F574A"/>
    <w:rsid w:val="009F5D47"/>
    <w:rsid w:val="009F5FD1"/>
    <w:rsid w:val="009F60C0"/>
    <w:rsid w:val="009F6B08"/>
    <w:rsid w:val="009F6DB6"/>
    <w:rsid w:val="009F7163"/>
    <w:rsid w:val="009F71C0"/>
    <w:rsid w:val="009F7380"/>
    <w:rsid w:val="009F7610"/>
    <w:rsid w:val="009F76F9"/>
    <w:rsid w:val="009F777F"/>
    <w:rsid w:val="00A00ABB"/>
    <w:rsid w:val="00A016BA"/>
    <w:rsid w:val="00A017BA"/>
    <w:rsid w:val="00A01878"/>
    <w:rsid w:val="00A01913"/>
    <w:rsid w:val="00A0197A"/>
    <w:rsid w:val="00A01E78"/>
    <w:rsid w:val="00A01FFD"/>
    <w:rsid w:val="00A02566"/>
    <w:rsid w:val="00A02584"/>
    <w:rsid w:val="00A0310A"/>
    <w:rsid w:val="00A04551"/>
    <w:rsid w:val="00A04AB2"/>
    <w:rsid w:val="00A04C00"/>
    <w:rsid w:val="00A052B2"/>
    <w:rsid w:val="00A05383"/>
    <w:rsid w:val="00A0543E"/>
    <w:rsid w:val="00A054FA"/>
    <w:rsid w:val="00A05619"/>
    <w:rsid w:val="00A0597A"/>
    <w:rsid w:val="00A06396"/>
    <w:rsid w:val="00A06AC9"/>
    <w:rsid w:val="00A070CD"/>
    <w:rsid w:val="00A077F4"/>
    <w:rsid w:val="00A07C5D"/>
    <w:rsid w:val="00A07D00"/>
    <w:rsid w:val="00A11216"/>
    <w:rsid w:val="00A113D3"/>
    <w:rsid w:val="00A1173B"/>
    <w:rsid w:val="00A1193B"/>
    <w:rsid w:val="00A11B90"/>
    <w:rsid w:val="00A11D87"/>
    <w:rsid w:val="00A12307"/>
    <w:rsid w:val="00A1243B"/>
    <w:rsid w:val="00A127E7"/>
    <w:rsid w:val="00A12A3F"/>
    <w:rsid w:val="00A12E21"/>
    <w:rsid w:val="00A1314C"/>
    <w:rsid w:val="00A1323B"/>
    <w:rsid w:val="00A13C87"/>
    <w:rsid w:val="00A13DDD"/>
    <w:rsid w:val="00A142A1"/>
    <w:rsid w:val="00A14A83"/>
    <w:rsid w:val="00A151BA"/>
    <w:rsid w:val="00A1554E"/>
    <w:rsid w:val="00A155B5"/>
    <w:rsid w:val="00A156DE"/>
    <w:rsid w:val="00A15A13"/>
    <w:rsid w:val="00A15AEE"/>
    <w:rsid w:val="00A16AA1"/>
    <w:rsid w:val="00A16DBB"/>
    <w:rsid w:val="00A174F6"/>
    <w:rsid w:val="00A17732"/>
    <w:rsid w:val="00A21B75"/>
    <w:rsid w:val="00A21BD9"/>
    <w:rsid w:val="00A21F5B"/>
    <w:rsid w:val="00A23897"/>
    <w:rsid w:val="00A23999"/>
    <w:rsid w:val="00A23DA9"/>
    <w:rsid w:val="00A23E84"/>
    <w:rsid w:val="00A24225"/>
    <w:rsid w:val="00A2461E"/>
    <w:rsid w:val="00A24B06"/>
    <w:rsid w:val="00A24FA3"/>
    <w:rsid w:val="00A24FD4"/>
    <w:rsid w:val="00A25238"/>
    <w:rsid w:val="00A2539F"/>
    <w:rsid w:val="00A2565C"/>
    <w:rsid w:val="00A25A11"/>
    <w:rsid w:val="00A26120"/>
    <w:rsid w:val="00A2663E"/>
    <w:rsid w:val="00A266D3"/>
    <w:rsid w:val="00A267DC"/>
    <w:rsid w:val="00A273F2"/>
    <w:rsid w:val="00A2782B"/>
    <w:rsid w:val="00A27C2F"/>
    <w:rsid w:val="00A27E1C"/>
    <w:rsid w:val="00A27EBF"/>
    <w:rsid w:val="00A27FBF"/>
    <w:rsid w:val="00A3067B"/>
    <w:rsid w:val="00A30EC0"/>
    <w:rsid w:val="00A313CE"/>
    <w:rsid w:val="00A316E5"/>
    <w:rsid w:val="00A31AD3"/>
    <w:rsid w:val="00A31D57"/>
    <w:rsid w:val="00A31DDE"/>
    <w:rsid w:val="00A3223A"/>
    <w:rsid w:val="00A32C9D"/>
    <w:rsid w:val="00A32D27"/>
    <w:rsid w:val="00A32D73"/>
    <w:rsid w:val="00A32DB2"/>
    <w:rsid w:val="00A33B85"/>
    <w:rsid w:val="00A33EC6"/>
    <w:rsid w:val="00A34498"/>
    <w:rsid w:val="00A35354"/>
    <w:rsid w:val="00A36420"/>
    <w:rsid w:val="00A36CB2"/>
    <w:rsid w:val="00A36D35"/>
    <w:rsid w:val="00A4081B"/>
    <w:rsid w:val="00A408C3"/>
    <w:rsid w:val="00A41056"/>
    <w:rsid w:val="00A411F1"/>
    <w:rsid w:val="00A415C1"/>
    <w:rsid w:val="00A41693"/>
    <w:rsid w:val="00A4199D"/>
    <w:rsid w:val="00A41AA4"/>
    <w:rsid w:val="00A41E8F"/>
    <w:rsid w:val="00A4204F"/>
    <w:rsid w:val="00A42265"/>
    <w:rsid w:val="00A42820"/>
    <w:rsid w:val="00A42B0C"/>
    <w:rsid w:val="00A42CAF"/>
    <w:rsid w:val="00A43028"/>
    <w:rsid w:val="00A430E7"/>
    <w:rsid w:val="00A4319F"/>
    <w:rsid w:val="00A432E0"/>
    <w:rsid w:val="00A4358F"/>
    <w:rsid w:val="00A43AAD"/>
    <w:rsid w:val="00A43AB6"/>
    <w:rsid w:val="00A4470A"/>
    <w:rsid w:val="00A4470C"/>
    <w:rsid w:val="00A44A9D"/>
    <w:rsid w:val="00A44AE4"/>
    <w:rsid w:val="00A44C91"/>
    <w:rsid w:val="00A44F51"/>
    <w:rsid w:val="00A45491"/>
    <w:rsid w:val="00A4550D"/>
    <w:rsid w:val="00A456EB"/>
    <w:rsid w:val="00A45788"/>
    <w:rsid w:val="00A458D8"/>
    <w:rsid w:val="00A464D8"/>
    <w:rsid w:val="00A46707"/>
    <w:rsid w:val="00A4765C"/>
    <w:rsid w:val="00A47D5E"/>
    <w:rsid w:val="00A500E6"/>
    <w:rsid w:val="00A506AD"/>
    <w:rsid w:val="00A506B1"/>
    <w:rsid w:val="00A5085B"/>
    <w:rsid w:val="00A50FE6"/>
    <w:rsid w:val="00A51B04"/>
    <w:rsid w:val="00A51C3D"/>
    <w:rsid w:val="00A51FA9"/>
    <w:rsid w:val="00A5231C"/>
    <w:rsid w:val="00A523FB"/>
    <w:rsid w:val="00A52D94"/>
    <w:rsid w:val="00A52F43"/>
    <w:rsid w:val="00A52FB8"/>
    <w:rsid w:val="00A5342D"/>
    <w:rsid w:val="00A53518"/>
    <w:rsid w:val="00A54FC6"/>
    <w:rsid w:val="00A566EF"/>
    <w:rsid w:val="00A57157"/>
    <w:rsid w:val="00A60544"/>
    <w:rsid w:val="00A607B6"/>
    <w:rsid w:val="00A607B9"/>
    <w:rsid w:val="00A6083C"/>
    <w:rsid w:val="00A616BB"/>
    <w:rsid w:val="00A6187B"/>
    <w:rsid w:val="00A61D6A"/>
    <w:rsid w:val="00A621DD"/>
    <w:rsid w:val="00A6281B"/>
    <w:rsid w:val="00A62CD2"/>
    <w:rsid w:val="00A6331F"/>
    <w:rsid w:val="00A63726"/>
    <w:rsid w:val="00A6374C"/>
    <w:rsid w:val="00A637C6"/>
    <w:rsid w:val="00A645C7"/>
    <w:rsid w:val="00A64A1E"/>
    <w:rsid w:val="00A64D54"/>
    <w:rsid w:val="00A653DA"/>
    <w:rsid w:val="00A66229"/>
    <w:rsid w:val="00A66942"/>
    <w:rsid w:val="00A66A5E"/>
    <w:rsid w:val="00A66F88"/>
    <w:rsid w:val="00A704DE"/>
    <w:rsid w:val="00A709A1"/>
    <w:rsid w:val="00A70F6B"/>
    <w:rsid w:val="00A71817"/>
    <w:rsid w:val="00A71D3E"/>
    <w:rsid w:val="00A723B7"/>
    <w:rsid w:val="00A7257F"/>
    <w:rsid w:val="00A72CDA"/>
    <w:rsid w:val="00A731BD"/>
    <w:rsid w:val="00A73758"/>
    <w:rsid w:val="00A73C00"/>
    <w:rsid w:val="00A740FB"/>
    <w:rsid w:val="00A74241"/>
    <w:rsid w:val="00A745DB"/>
    <w:rsid w:val="00A746E6"/>
    <w:rsid w:val="00A746FD"/>
    <w:rsid w:val="00A7527D"/>
    <w:rsid w:val="00A753C7"/>
    <w:rsid w:val="00A758E7"/>
    <w:rsid w:val="00A759B1"/>
    <w:rsid w:val="00A75AC4"/>
    <w:rsid w:val="00A75B31"/>
    <w:rsid w:val="00A769AE"/>
    <w:rsid w:val="00A76BA3"/>
    <w:rsid w:val="00A76F07"/>
    <w:rsid w:val="00A76F48"/>
    <w:rsid w:val="00A76FB1"/>
    <w:rsid w:val="00A7704E"/>
    <w:rsid w:val="00A77602"/>
    <w:rsid w:val="00A7795D"/>
    <w:rsid w:val="00A77BF3"/>
    <w:rsid w:val="00A77CEE"/>
    <w:rsid w:val="00A80019"/>
    <w:rsid w:val="00A8094D"/>
    <w:rsid w:val="00A80CB1"/>
    <w:rsid w:val="00A80F06"/>
    <w:rsid w:val="00A8102D"/>
    <w:rsid w:val="00A81126"/>
    <w:rsid w:val="00A81627"/>
    <w:rsid w:val="00A81922"/>
    <w:rsid w:val="00A81B7C"/>
    <w:rsid w:val="00A81BC1"/>
    <w:rsid w:val="00A82682"/>
    <w:rsid w:val="00A829A8"/>
    <w:rsid w:val="00A82C9E"/>
    <w:rsid w:val="00A83777"/>
    <w:rsid w:val="00A83E1F"/>
    <w:rsid w:val="00A846E6"/>
    <w:rsid w:val="00A84863"/>
    <w:rsid w:val="00A8495F"/>
    <w:rsid w:val="00A84DD3"/>
    <w:rsid w:val="00A8509F"/>
    <w:rsid w:val="00A85C56"/>
    <w:rsid w:val="00A85F36"/>
    <w:rsid w:val="00A8658A"/>
    <w:rsid w:val="00A87095"/>
    <w:rsid w:val="00A87423"/>
    <w:rsid w:val="00A87460"/>
    <w:rsid w:val="00A87C00"/>
    <w:rsid w:val="00A904EA"/>
    <w:rsid w:val="00A90995"/>
    <w:rsid w:val="00A90D35"/>
    <w:rsid w:val="00A90DDD"/>
    <w:rsid w:val="00A90E01"/>
    <w:rsid w:val="00A90F89"/>
    <w:rsid w:val="00A90FDE"/>
    <w:rsid w:val="00A91749"/>
    <w:rsid w:val="00A91AA2"/>
    <w:rsid w:val="00A91B76"/>
    <w:rsid w:val="00A92CCB"/>
    <w:rsid w:val="00A92FE9"/>
    <w:rsid w:val="00A93906"/>
    <w:rsid w:val="00A939B1"/>
    <w:rsid w:val="00A93CDE"/>
    <w:rsid w:val="00A940C8"/>
    <w:rsid w:val="00A9419B"/>
    <w:rsid w:val="00A94A43"/>
    <w:rsid w:val="00A950B7"/>
    <w:rsid w:val="00A9518D"/>
    <w:rsid w:val="00A9591F"/>
    <w:rsid w:val="00A95E34"/>
    <w:rsid w:val="00A9680E"/>
    <w:rsid w:val="00A9683E"/>
    <w:rsid w:val="00A96A1C"/>
    <w:rsid w:val="00A96B98"/>
    <w:rsid w:val="00A971D2"/>
    <w:rsid w:val="00A974BC"/>
    <w:rsid w:val="00A97590"/>
    <w:rsid w:val="00A9775F"/>
    <w:rsid w:val="00A9787C"/>
    <w:rsid w:val="00A9794F"/>
    <w:rsid w:val="00A97AFE"/>
    <w:rsid w:val="00A97D23"/>
    <w:rsid w:val="00A97FB4"/>
    <w:rsid w:val="00AA0787"/>
    <w:rsid w:val="00AA124D"/>
    <w:rsid w:val="00AA177E"/>
    <w:rsid w:val="00AA2E72"/>
    <w:rsid w:val="00AA301B"/>
    <w:rsid w:val="00AA3422"/>
    <w:rsid w:val="00AA344E"/>
    <w:rsid w:val="00AA394A"/>
    <w:rsid w:val="00AA3962"/>
    <w:rsid w:val="00AA39D8"/>
    <w:rsid w:val="00AA3BC7"/>
    <w:rsid w:val="00AA3F48"/>
    <w:rsid w:val="00AA44A0"/>
    <w:rsid w:val="00AA4632"/>
    <w:rsid w:val="00AA48AC"/>
    <w:rsid w:val="00AA49B6"/>
    <w:rsid w:val="00AA5378"/>
    <w:rsid w:val="00AA5A25"/>
    <w:rsid w:val="00AA5A66"/>
    <w:rsid w:val="00AA5F30"/>
    <w:rsid w:val="00AA6553"/>
    <w:rsid w:val="00AA6DE4"/>
    <w:rsid w:val="00AA6EB2"/>
    <w:rsid w:val="00AA73C3"/>
    <w:rsid w:val="00AA7406"/>
    <w:rsid w:val="00AA77EB"/>
    <w:rsid w:val="00AA7973"/>
    <w:rsid w:val="00AB0323"/>
    <w:rsid w:val="00AB0C45"/>
    <w:rsid w:val="00AB0E53"/>
    <w:rsid w:val="00AB1028"/>
    <w:rsid w:val="00AB1132"/>
    <w:rsid w:val="00AB11D0"/>
    <w:rsid w:val="00AB20F4"/>
    <w:rsid w:val="00AB2D2A"/>
    <w:rsid w:val="00AB3309"/>
    <w:rsid w:val="00AB3745"/>
    <w:rsid w:val="00AB3C5F"/>
    <w:rsid w:val="00AB3CBF"/>
    <w:rsid w:val="00AB423F"/>
    <w:rsid w:val="00AB4302"/>
    <w:rsid w:val="00AB4902"/>
    <w:rsid w:val="00AB492C"/>
    <w:rsid w:val="00AB4991"/>
    <w:rsid w:val="00AB4A5F"/>
    <w:rsid w:val="00AB4B52"/>
    <w:rsid w:val="00AB5551"/>
    <w:rsid w:val="00AB599D"/>
    <w:rsid w:val="00AB5BD0"/>
    <w:rsid w:val="00AB5CEA"/>
    <w:rsid w:val="00AB61D9"/>
    <w:rsid w:val="00AB6202"/>
    <w:rsid w:val="00AB6E0D"/>
    <w:rsid w:val="00AB7267"/>
    <w:rsid w:val="00AB734B"/>
    <w:rsid w:val="00AB75A9"/>
    <w:rsid w:val="00AB7959"/>
    <w:rsid w:val="00AB7AC0"/>
    <w:rsid w:val="00AB7AF9"/>
    <w:rsid w:val="00AB7CBF"/>
    <w:rsid w:val="00AC0256"/>
    <w:rsid w:val="00AC03CC"/>
    <w:rsid w:val="00AC050F"/>
    <w:rsid w:val="00AC0BD3"/>
    <w:rsid w:val="00AC0E90"/>
    <w:rsid w:val="00AC0F71"/>
    <w:rsid w:val="00AC0F78"/>
    <w:rsid w:val="00AC139A"/>
    <w:rsid w:val="00AC25BD"/>
    <w:rsid w:val="00AC26BF"/>
    <w:rsid w:val="00AC2866"/>
    <w:rsid w:val="00AC2E0B"/>
    <w:rsid w:val="00AC3097"/>
    <w:rsid w:val="00AC3438"/>
    <w:rsid w:val="00AC3492"/>
    <w:rsid w:val="00AC39B2"/>
    <w:rsid w:val="00AC3AC1"/>
    <w:rsid w:val="00AC3E52"/>
    <w:rsid w:val="00AC44A7"/>
    <w:rsid w:val="00AC45C3"/>
    <w:rsid w:val="00AC4A10"/>
    <w:rsid w:val="00AC4FAC"/>
    <w:rsid w:val="00AC5322"/>
    <w:rsid w:val="00AC54D0"/>
    <w:rsid w:val="00AC5D39"/>
    <w:rsid w:val="00AC5EB5"/>
    <w:rsid w:val="00AC5EEB"/>
    <w:rsid w:val="00AC6028"/>
    <w:rsid w:val="00AC64EC"/>
    <w:rsid w:val="00AC6534"/>
    <w:rsid w:val="00AC672E"/>
    <w:rsid w:val="00AC6DA2"/>
    <w:rsid w:val="00AC7F5C"/>
    <w:rsid w:val="00AD0667"/>
    <w:rsid w:val="00AD0799"/>
    <w:rsid w:val="00AD0AF2"/>
    <w:rsid w:val="00AD1190"/>
    <w:rsid w:val="00AD15F3"/>
    <w:rsid w:val="00AD1D39"/>
    <w:rsid w:val="00AD212B"/>
    <w:rsid w:val="00AD2150"/>
    <w:rsid w:val="00AD21AE"/>
    <w:rsid w:val="00AD2A41"/>
    <w:rsid w:val="00AD36DF"/>
    <w:rsid w:val="00AD3D2B"/>
    <w:rsid w:val="00AD4164"/>
    <w:rsid w:val="00AD4856"/>
    <w:rsid w:val="00AD4A21"/>
    <w:rsid w:val="00AD5040"/>
    <w:rsid w:val="00AD5510"/>
    <w:rsid w:val="00AD55CF"/>
    <w:rsid w:val="00AD5B3A"/>
    <w:rsid w:val="00AD5CF1"/>
    <w:rsid w:val="00AD5D5D"/>
    <w:rsid w:val="00AD5E5C"/>
    <w:rsid w:val="00AD5FEF"/>
    <w:rsid w:val="00AD6454"/>
    <w:rsid w:val="00AD6471"/>
    <w:rsid w:val="00AD6570"/>
    <w:rsid w:val="00AD68BC"/>
    <w:rsid w:val="00AD707E"/>
    <w:rsid w:val="00AD725A"/>
    <w:rsid w:val="00AD7550"/>
    <w:rsid w:val="00AD7A92"/>
    <w:rsid w:val="00AE0299"/>
    <w:rsid w:val="00AE0303"/>
    <w:rsid w:val="00AE036D"/>
    <w:rsid w:val="00AE0462"/>
    <w:rsid w:val="00AE04B8"/>
    <w:rsid w:val="00AE0EB2"/>
    <w:rsid w:val="00AE1487"/>
    <w:rsid w:val="00AE2756"/>
    <w:rsid w:val="00AE294E"/>
    <w:rsid w:val="00AE2EFD"/>
    <w:rsid w:val="00AE368B"/>
    <w:rsid w:val="00AE3E69"/>
    <w:rsid w:val="00AE4760"/>
    <w:rsid w:val="00AE4905"/>
    <w:rsid w:val="00AE495E"/>
    <w:rsid w:val="00AE4EDA"/>
    <w:rsid w:val="00AE50BC"/>
    <w:rsid w:val="00AE5246"/>
    <w:rsid w:val="00AE5E2A"/>
    <w:rsid w:val="00AE5F4D"/>
    <w:rsid w:val="00AE6A9E"/>
    <w:rsid w:val="00AE6AF2"/>
    <w:rsid w:val="00AE6B15"/>
    <w:rsid w:val="00AE7273"/>
    <w:rsid w:val="00AE7568"/>
    <w:rsid w:val="00AF041A"/>
    <w:rsid w:val="00AF0949"/>
    <w:rsid w:val="00AF15C4"/>
    <w:rsid w:val="00AF179C"/>
    <w:rsid w:val="00AF1EC2"/>
    <w:rsid w:val="00AF2087"/>
    <w:rsid w:val="00AF22BC"/>
    <w:rsid w:val="00AF248B"/>
    <w:rsid w:val="00AF24E2"/>
    <w:rsid w:val="00AF2542"/>
    <w:rsid w:val="00AF2910"/>
    <w:rsid w:val="00AF29C8"/>
    <w:rsid w:val="00AF2DD8"/>
    <w:rsid w:val="00AF3657"/>
    <w:rsid w:val="00AF39A0"/>
    <w:rsid w:val="00AF4062"/>
    <w:rsid w:val="00AF43CB"/>
    <w:rsid w:val="00AF43EC"/>
    <w:rsid w:val="00AF482E"/>
    <w:rsid w:val="00AF4D50"/>
    <w:rsid w:val="00AF5025"/>
    <w:rsid w:val="00AF5460"/>
    <w:rsid w:val="00AF567A"/>
    <w:rsid w:val="00AF574D"/>
    <w:rsid w:val="00AF57DE"/>
    <w:rsid w:val="00AF590B"/>
    <w:rsid w:val="00AF5D6C"/>
    <w:rsid w:val="00AF60F6"/>
    <w:rsid w:val="00AF690B"/>
    <w:rsid w:val="00AF6F2C"/>
    <w:rsid w:val="00AF71A8"/>
    <w:rsid w:val="00AF725D"/>
    <w:rsid w:val="00AF77BB"/>
    <w:rsid w:val="00AF7ACA"/>
    <w:rsid w:val="00B00127"/>
    <w:rsid w:val="00B002C9"/>
    <w:rsid w:val="00B0032A"/>
    <w:rsid w:val="00B00514"/>
    <w:rsid w:val="00B005DF"/>
    <w:rsid w:val="00B0062C"/>
    <w:rsid w:val="00B006D0"/>
    <w:rsid w:val="00B009FA"/>
    <w:rsid w:val="00B00D53"/>
    <w:rsid w:val="00B00FAE"/>
    <w:rsid w:val="00B01998"/>
    <w:rsid w:val="00B01B16"/>
    <w:rsid w:val="00B01C92"/>
    <w:rsid w:val="00B01D5D"/>
    <w:rsid w:val="00B0204C"/>
    <w:rsid w:val="00B02A78"/>
    <w:rsid w:val="00B03479"/>
    <w:rsid w:val="00B03FEC"/>
    <w:rsid w:val="00B03FF7"/>
    <w:rsid w:val="00B0515E"/>
    <w:rsid w:val="00B0538B"/>
    <w:rsid w:val="00B057DB"/>
    <w:rsid w:val="00B05F58"/>
    <w:rsid w:val="00B06EF1"/>
    <w:rsid w:val="00B07316"/>
    <w:rsid w:val="00B0795E"/>
    <w:rsid w:val="00B101F4"/>
    <w:rsid w:val="00B104DA"/>
    <w:rsid w:val="00B108AF"/>
    <w:rsid w:val="00B1111F"/>
    <w:rsid w:val="00B11123"/>
    <w:rsid w:val="00B118A2"/>
    <w:rsid w:val="00B1209A"/>
    <w:rsid w:val="00B12184"/>
    <w:rsid w:val="00B1282D"/>
    <w:rsid w:val="00B13146"/>
    <w:rsid w:val="00B1379B"/>
    <w:rsid w:val="00B13F30"/>
    <w:rsid w:val="00B148E6"/>
    <w:rsid w:val="00B149C9"/>
    <w:rsid w:val="00B15AC5"/>
    <w:rsid w:val="00B161F6"/>
    <w:rsid w:val="00B16534"/>
    <w:rsid w:val="00B177C8"/>
    <w:rsid w:val="00B17906"/>
    <w:rsid w:val="00B17ACD"/>
    <w:rsid w:val="00B17D00"/>
    <w:rsid w:val="00B17D62"/>
    <w:rsid w:val="00B17FDF"/>
    <w:rsid w:val="00B204A4"/>
    <w:rsid w:val="00B2052C"/>
    <w:rsid w:val="00B209E0"/>
    <w:rsid w:val="00B20CB9"/>
    <w:rsid w:val="00B2141C"/>
    <w:rsid w:val="00B21479"/>
    <w:rsid w:val="00B2191C"/>
    <w:rsid w:val="00B21C8A"/>
    <w:rsid w:val="00B21CE6"/>
    <w:rsid w:val="00B223C3"/>
    <w:rsid w:val="00B224E9"/>
    <w:rsid w:val="00B23158"/>
    <w:rsid w:val="00B23301"/>
    <w:rsid w:val="00B2349E"/>
    <w:rsid w:val="00B23BBE"/>
    <w:rsid w:val="00B23C6A"/>
    <w:rsid w:val="00B23FBA"/>
    <w:rsid w:val="00B242A4"/>
    <w:rsid w:val="00B2432C"/>
    <w:rsid w:val="00B24DBD"/>
    <w:rsid w:val="00B251E0"/>
    <w:rsid w:val="00B25313"/>
    <w:rsid w:val="00B25791"/>
    <w:rsid w:val="00B25CDE"/>
    <w:rsid w:val="00B26878"/>
    <w:rsid w:val="00B26A47"/>
    <w:rsid w:val="00B26DC6"/>
    <w:rsid w:val="00B270E5"/>
    <w:rsid w:val="00B2749E"/>
    <w:rsid w:val="00B278C9"/>
    <w:rsid w:val="00B30DB1"/>
    <w:rsid w:val="00B31653"/>
    <w:rsid w:val="00B31B55"/>
    <w:rsid w:val="00B32592"/>
    <w:rsid w:val="00B32701"/>
    <w:rsid w:val="00B32C42"/>
    <w:rsid w:val="00B32F9F"/>
    <w:rsid w:val="00B331F3"/>
    <w:rsid w:val="00B33BE1"/>
    <w:rsid w:val="00B33F41"/>
    <w:rsid w:val="00B34494"/>
    <w:rsid w:val="00B34AE9"/>
    <w:rsid w:val="00B3554E"/>
    <w:rsid w:val="00B357FD"/>
    <w:rsid w:val="00B35C36"/>
    <w:rsid w:val="00B36C08"/>
    <w:rsid w:val="00B36D1B"/>
    <w:rsid w:val="00B36F57"/>
    <w:rsid w:val="00B37641"/>
    <w:rsid w:val="00B4022F"/>
    <w:rsid w:val="00B404D8"/>
    <w:rsid w:val="00B411D5"/>
    <w:rsid w:val="00B4157B"/>
    <w:rsid w:val="00B41803"/>
    <w:rsid w:val="00B41A7D"/>
    <w:rsid w:val="00B41DE4"/>
    <w:rsid w:val="00B42023"/>
    <w:rsid w:val="00B420A0"/>
    <w:rsid w:val="00B4299F"/>
    <w:rsid w:val="00B42DE1"/>
    <w:rsid w:val="00B43157"/>
    <w:rsid w:val="00B431A7"/>
    <w:rsid w:val="00B4380E"/>
    <w:rsid w:val="00B44043"/>
    <w:rsid w:val="00B441FE"/>
    <w:rsid w:val="00B44389"/>
    <w:rsid w:val="00B449BC"/>
    <w:rsid w:val="00B44C57"/>
    <w:rsid w:val="00B44CCB"/>
    <w:rsid w:val="00B44DB9"/>
    <w:rsid w:val="00B45F5F"/>
    <w:rsid w:val="00B46A93"/>
    <w:rsid w:val="00B46ADF"/>
    <w:rsid w:val="00B4751C"/>
    <w:rsid w:val="00B47C99"/>
    <w:rsid w:val="00B47FDF"/>
    <w:rsid w:val="00B50419"/>
    <w:rsid w:val="00B5065C"/>
    <w:rsid w:val="00B50670"/>
    <w:rsid w:val="00B507F8"/>
    <w:rsid w:val="00B50BE8"/>
    <w:rsid w:val="00B50CA3"/>
    <w:rsid w:val="00B51371"/>
    <w:rsid w:val="00B51912"/>
    <w:rsid w:val="00B51E93"/>
    <w:rsid w:val="00B5208E"/>
    <w:rsid w:val="00B52196"/>
    <w:rsid w:val="00B52560"/>
    <w:rsid w:val="00B52959"/>
    <w:rsid w:val="00B52B2B"/>
    <w:rsid w:val="00B52CE3"/>
    <w:rsid w:val="00B530FC"/>
    <w:rsid w:val="00B53A25"/>
    <w:rsid w:val="00B53D25"/>
    <w:rsid w:val="00B5460A"/>
    <w:rsid w:val="00B54F66"/>
    <w:rsid w:val="00B5530A"/>
    <w:rsid w:val="00B55A31"/>
    <w:rsid w:val="00B55FA5"/>
    <w:rsid w:val="00B56766"/>
    <w:rsid w:val="00B56E46"/>
    <w:rsid w:val="00B573AF"/>
    <w:rsid w:val="00B606CD"/>
    <w:rsid w:val="00B6093D"/>
    <w:rsid w:val="00B60FC2"/>
    <w:rsid w:val="00B619BE"/>
    <w:rsid w:val="00B619EB"/>
    <w:rsid w:val="00B61B56"/>
    <w:rsid w:val="00B61C62"/>
    <w:rsid w:val="00B61F85"/>
    <w:rsid w:val="00B61FFF"/>
    <w:rsid w:val="00B62C01"/>
    <w:rsid w:val="00B63525"/>
    <w:rsid w:val="00B63C2D"/>
    <w:rsid w:val="00B64368"/>
    <w:rsid w:val="00B64756"/>
    <w:rsid w:val="00B6504C"/>
    <w:rsid w:val="00B652D9"/>
    <w:rsid w:val="00B65550"/>
    <w:rsid w:val="00B66061"/>
    <w:rsid w:val="00B663AC"/>
    <w:rsid w:val="00B6657A"/>
    <w:rsid w:val="00B66738"/>
    <w:rsid w:val="00B66C1A"/>
    <w:rsid w:val="00B66F6D"/>
    <w:rsid w:val="00B6709E"/>
    <w:rsid w:val="00B6714C"/>
    <w:rsid w:val="00B67C02"/>
    <w:rsid w:val="00B70866"/>
    <w:rsid w:val="00B70DEE"/>
    <w:rsid w:val="00B70F83"/>
    <w:rsid w:val="00B710FF"/>
    <w:rsid w:val="00B7116E"/>
    <w:rsid w:val="00B711CC"/>
    <w:rsid w:val="00B713AA"/>
    <w:rsid w:val="00B715A7"/>
    <w:rsid w:val="00B71BED"/>
    <w:rsid w:val="00B71C60"/>
    <w:rsid w:val="00B71D64"/>
    <w:rsid w:val="00B72B14"/>
    <w:rsid w:val="00B72E53"/>
    <w:rsid w:val="00B73389"/>
    <w:rsid w:val="00B7362F"/>
    <w:rsid w:val="00B7371D"/>
    <w:rsid w:val="00B73AE9"/>
    <w:rsid w:val="00B73FAD"/>
    <w:rsid w:val="00B74AA1"/>
    <w:rsid w:val="00B74C2F"/>
    <w:rsid w:val="00B74F50"/>
    <w:rsid w:val="00B75A11"/>
    <w:rsid w:val="00B75B16"/>
    <w:rsid w:val="00B76279"/>
    <w:rsid w:val="00B7647E"/>
    <w:rsid w:val="00B76A0A"/>
    <w:rsid w:val="00B76DD7"/>
    <w:rsid w:val="00B77037"/>
    <w:rsid w:val="00B802A9"/>
    <w:rsid w:val="00B80EF2"/>
    <w:rsid w:val="00B81646"/>
    <w:rsid w:val="00B81A82"/>
    <w:rsid w:val="00B81B34"/>
    <w:rsid w:val="00B81E86"/>
    <w:rsid w:val="00B82004"/>
    <w:rsid w:val="00B827BF"/>
    <w:rsid w:val="00B82AE2"/>
    <w:rsid w:val="00B82F54"/>
    <w:rsid w:val="00B82FD6"/>
    <w:rsid w:val="00B83076"/>
    <w:rsid w:val="00B83441"/>
    <w:rsid w:val="00B83477"/>
    <w:rsid w:val="00B836F8"/>
    <w:rsid w:val="00B84070"/>
    <w:rsid w:val="00B842D7"/>
    <w:rsid w:val="00B843DC"/>
    <w:rsid w:val="00B84539"/>
    <w:rsid w:val="00B84675"/>
    <w:rsid w:val="00B849C7"/>
    <w:rsid w:val="00B84FFA"/>
    <w:rsid w:val="00B852F7"/>
    <w:rsid w:val="00B855B4"/>
    <w:rsid w:val="00B855F8"/>
    <w:rsid w:val="00B858D0"/>
    <w:rsid w:val="00B85992"/>
    <w:rsid w:val="00B85A19"/>
    <w:rsid w:val="00B85C38"/>
    <w:rsid w:val="00B86A18"/>
    <w:rsid w:val="00B86C4D"/>
    <w:rsid w:val="00B8717F"/>
    <w:rsid w:val="00B87682"/>
    <w:rsid w:val="00B876E3"/>
    <w:rsid w:val="00B878F6"/>
    <w:rsid w:val="00B90BBD"/>
    <w:rsid w:val="00B91266"/>
    <w:rsid w:val="00B91B12"/>
    <w:rsid w:val="00B92590"/>
    <w:rsid w:val="00B92B18"/>
    <w:rsid w:val="00B92D6A"/>
    <w:rsid w:val="00B93181"/>
    <w:rsid w:val="00B936DD"/>
    <w:rsid w:val="00B93891"/>
    <w:rsid w:val="00B94002"/>
    <w:rsid w:val="00B947B2"/>
    <w:rsid w:val="00B94B49"/>
    <w:rsid w:val="00B94F98"/>
    <w:rsid w:val="00B9556B"/>
    <w:rsid w:val="00B957A2"/>
    <w:rsid w:val="00B95A0B"/>
    <w:rsid w:val="00B95C49"/>
    <w:rsid w:val="00B9636B"/>
    <w:rsid w:val="00B965A8"/>
    <w:rsid w:val="00B96C9C"/>
    <w:rsid w:val="00B96DBC"/>
    <w:rsid w:val="00B9703A"/>
    <w:rsid w:val="00B974CD"/>
    <w:rsid w:val="00B97995"/>
    <w:rsid w:val="00B97AE0"/>
    <w:rsid w:val="00BA111B"/>
    <w:rsid w:val="00BA12B1"/>
    <w:rsid w:val="00BA139E"/>
    <w:rsid w:val="00BA1D8C"/>
    <w:rsid w:val="00BA1F47"/>
    <w:rsid w:val="00BA21E0"/>
    <w:rsid w:val="00BA2875"/>
    <w:rsid w:val="00BA2F77"/>
    <w:rsid w:val="00BA30C7"/>
    <w:rsid w:val="00BA31D6"/>
    <w:rsid w:val="00BA328E"/>
    <w:rsid w:val="00BA3378"/>
    <w:rsid w:val="00BA34D2"/>
    <w:rsid w:val="00BA3962"/>
    <w:rsid w:val="00BA3AA9"/>
    <w:rsid w:val="00BA3F5F"/>
    <w:rsid w:val="00BA41CE"/>
    <w:rsid w:val="00BA490C"/>
    <w:rsid w:val="00BA4C0D"/>
    <w:rsid w:val="00BA4CAD"/>
    <w:rsid w:val="00BA4D91"/>
    <w:rsid w:val="00BA4F64"/>
    <w:rsid w:val="00BA5094"/>
    <w:rsid w:val="00BA58A0"/>
    <w:rsid w:val="00BA5A8F"/>
    <w:rsid w:val="00BA5BC9"/>
    <w:rsid w:val="00BA5D59"/>
    <w:rsid w:val="00BA7768"/>
    <w:rsid w:val="00BA7844"/>
    <w:rsid w:val="00BA7E1C"/>
    <w:rsid w:val="00BB06DA"/>
    <w:rsid w:val="00BB07F0"/>
    <w:rsid w:val="00BB0B63"/>
    <w:rsid w:val="00BB0E3A"/>
    <w:rsid w:val="00BB0F93"/>
    <w:rsid w:val="00BB13DF"/>
    <w:rsid w:val="00BB18E8"/>
    <w:rsid w:val="00BB22FB"/>
    <w:rsid w:val="00BB3575"/>
    <w:rsid w:val="00BB414F"/>
    <w:rsid w:val="00BB4256"/>
    <w:rsid w:val="00BB4C25"/>
    <w:rsid w:val="00BB53DA"/>
    <w:rsid w:val="00BB5744"/>
    <w:rsid w:val="00BB5CFE"/>
    <w:rsid w:val="00BB5E04"/>
    <w:rsid w:val="00BB635B"/>
    <w:rsid w:val="00BB6865"/>
    <w:rsid w:val="00BB686E"/>
    <w:rsid w:val="00BB68C0"/>
    <w:rsid w:val="00BB68C5"/>
    <w:rsid w:val="00BB7B69"/>
    <w:rsid w:val="00BC00DA"/>
    <w:rsid w:val="00BC0150"/>
    <w:rsid w:val="00BC0685"/>
    <w:rsid w:val="00BC110B"/>
    <w:rsid w:val="00BC12A5"/>
    <w:rsid w:val="00BC1768"/>
    <w:rsid w:val="00BC1962"/>
    <w:rsid w:val="00BC1F02"/>
    <w:rsid w:val="00BC3026"/>
    <w:rsid w:val="00BC3571"/>
    <w:rsid w:val="00BC37B8"/>
    <w:rsid w:val="00BC3E74"/>
    <w:rsid w:val="00BC3EF2"/>
    <w:rsid w:val="00BC4214"/>
    <w:rsid w:val="00BC4386"/>
    <w:rsid w:val="00BC4C45"/>
    <w:rsid w:val="00BC53AE"/>
    <w:rsid w:val="00BC6357"/>
    <w:rsid w:val="00BC66FD"/>
    <w:rsid w:val="00BC6CA1"/>
    <w:rsid w:val="00BC6F95"/>
    <w:rsid w:val="00BC7548"/>
    <w:rsid w:val="00BC7973"/>
    <w:rsid w:val="00BD0218"/>
    <w:rsid w:val="00BD02BE"/>
    <w:rsid w:val="00BD03B1"/>
    <w:rsid w:val="00BD1077"/>
    <w:rsid w:val="00BD119B"/>
    <w:rsid w:val="00BD137F"/>
    <w:rsid w:val="00BD192D"/>
    <w:rsid w:val="00BD2203"/>
    <w:rsid w:val="00BD29A1"/>
    <w:rsid w:val="00BD2ADA"/>
    <w:rsid w:val="00BD2B66"/>
    <w:rsid w:val="00BD32B0"/>
    <w:rsid w:val="00BD32B1"/>
    <w:rsid w:val="00BD33AB"/>
    <w:rsid w:val="00BD33CD"/>
    <w:rsid w:val="00BD3428"/>
    <w:rsid w:val="00BD3B50"/>
    <w:rsid w:val="00BD402E"/>
    <w:rsid w:val="00BD41DB"/>
    <w:rsid w:val="00BD45E8"/>
    <w:rsid w:val="00BD4C56"/>
    <w:rsid w:val="00BD4C71"/>
    <w:rsid w:val="00BD4D53"/>
    <w:rsid w:val="00BD4E96"/>
    <w:rsid w:val="00BD517A"/>
    <w:rsid w:val="00BD54F9"/>
    <w:rsid w:val="00BD5A89"/>
    <w:rsid w:val="00BD6055"/>
    <w:rsid w:val="00BD6DF7"/>
    <w:rsid w:val="00BD7290"/>
    <w:rsid w:val="00BD7706"/>
    <w:rsid w:val="00BD7C25"/>
    <w:rsid w:val="00BD7D3A"/>
    <w:rsid w:val="00BE0791"/>
    <w:rsid w:val="00BE094C"/>
    <w:rsid w:val="00BE0C7D"/>
    <w:rsid w:val="00BE0DF9"/>
    <w:rsid w:val="00BE1335"/>
    <w:rsid w:val="00BE1527"/>
    <w:rsid w:val="00BE16F2"/>
    <w:rsid w:val="00BE193D"/>
    <w:rsid w:val="00BE1F0F"/>
    <w:rsid w:val="00BE2268"/>
    <w:rsid w:val="00BE2314"/>
    <w:rsid w:val="00BE2F04"/>
    <w:rsid w:val="00BE3A81"/>
    <w:rsid w:val="00BE426E"/>
    <w:rsid w:val="00BE46C7"/>
    <w:rsid w:val="00BE5067"/>
    <w:rsid w:val="00BE585F"/>
    <w:rsid w:val="00BE5AF2"/>
    <w:rsid w:val="00BE5B06"/>
    <w:rsid w:val="00BE641D"/>
    <w:rsid w:val="00BE729D"/>
    <w:rsid w:val="00BE7F5D"/>
    <w:rsid w:val="00BF00B7"/>
    <w:rsid w:val="00BF043F"/>
    <w:rsid w:val="00BF0689"/>
    <w:rsid w:val="00BF06F5"/>
    <w:rsid w:val="00BF0946"/>
    <w:rsid w:val="00BF11BD"/>
    <w:rsid w:val="00BF158A"/>
    <w:rsid w:val="00BF18E4"/>
    <w:rsid w:val="00BF190B"/>
    <w:rsid w:val="00BF1D3D"/>
    <w:rsid w:val="00BF1F33"/>
    <w:rsid w:val="00BF27E0"/>
    <w:rsid w:val="00BF2FA4"/>
    <w:rsid w:val="00BF31A9"/>
    <w:rsid w:val="00BF389A"/>
    <w:rsid w:val="00BF3977"/>
    <w:rsid w:val="00BF3B93"/>
    <w:rsid w:val="00BF3FC0"/>
    <w:rsid w:val="00BF4271"/>
    <w:rsid w:val="00BF442A"/>
    <w:rsid w:val="00BF44DD"/>
    <w:rsid w:val="00BF4A11"/>
    <w:rsid w:val="00BF4D6D"/>
    <w:rsid w:val="00BF553E"/>
    <w:rsid w:val="00BF6786"/>
    <w:rsid w:val="00BF6948"/>
    <w:rsid w:val="00BF6F67"/>
    <w:rsid w:val="00BF709B"/>
    <w:rsid w:val="00BF70F1"/>
    <w:rsid w:val="00BF78EB"/>
    <w:rsid w:val="00BF7940"/>
    <w:rsid w:val="00BF79C3"/>
    <w:rsid w:val="00C004D4"/>
    <w:rsid w:val="00C00A14"/>
    <w:rsid w:val="00C00E08"/>
    <w:rsid w:val="00C00E84"/>
    <w:rsid w:val="00C011B9"/>
    <w:rsid w:val="00C01492"/>
    <w:rsid w:val="00C014C8"/>
    <w:rsid w:val="00C01672"/>
    <w:rsid w:val="00C01CFC"/>
    <w:rsid w:val="00C02392"/>
    <w:rsid w:val="00C026A8"/>
    <w:rsid w:val="00C0291B"/>
    <w:rsid w:val="00C02A4F"/>
    <w:rsid w:val="00C02FDC"/>
    <w:rsid w:val="00C03977"/>
    <w:rsid w:val="00C03C93"/>
    <w:rsid w:val="00C03D5F"/>
    <w:rsid w:val="00C044EC"/>
    <w:rsid w:val="00C055C4"/>
    <w:rsid w:val="00C05CCE"/>
    <w:rsid w:val="00C0613C"/>
    <w:rsid w:val="00C06215"/>
    <w:rsid w:val="00C065AF"/>
    <w:rsid w:val="00C066D4"/>
    <w:rsid w:val="00C0675C"/>
    <w:rsid w:val="00C06B73"/>
    <w:rsid w:val="00C06C36"/>
    <w:rsid w:val="00C06CAC"/>
    <w:rsid w:val="00C06CE0"/>
    <w:rsid w:val="00C06F10"/>
    <w:rsid w:val="00C0758F"/>
    <w:rsid w:val="00C1057E"/>
    <w:rsid w:val="00C1088C"/>
    <w:rsid w:val="00C10DCA"/>
    <w:rsid w:val="00C11066"/>
    <w:rsid w:val="00C11B2D"/>
    <w:rsid w:val="00C11B46"/>
    <w:rsid w:val="00C11DA0"/>
    <w:rsid w:val="00C12582"/>
    <w:rsid w:val="00C125E6"/>
    <w:rsid w:val="00C12714"/>
    <w:rsid w:val="00C12B06"/>
    <w:rsid w:val="00C12BCB"/>
    <w:rsid w:val="00C12C6E"/>
    <w:rsid w:val="00C12D21"/>
    <w:rsid w:val="00C12D2D"/>
    <w:rsid w:val="00C13155"/>
    <w:rsid w:val="00C13C8F"/>
    <w:rsid w:val="00C140EF"/>
    <w:rsid w:val="00C14D99"/>
    <w:rsid w:val="00C15116"/>
    <w:rsid w:val="00C1514A"/>
    <w:rsid w:val="00C158EA"/>
    <w:rsid w:val="00C15FEF"/>
    <w:rsid w:val="00C1640E"/>
    <w:rsid w:val="00C16AC1"/>
    <w:rsid w:val="00C17248"/>
    <w:rsid w:val="00C1725C"/>
    <w:rsid w:val="00C17339"/>
    <w:rsid w:val="00C17798"/>
    <w:rsid w:val="00C17A3A"/>
    <w:rsid w:val="00C20BDB"/>
    <w:rsid w:val="00C2167E"/>
    <w:rsid w:val="00C22071"/>
    <w:rsid w:val="00C22164"/>
    <w:rsid w:val="00C22439"/>
    <w:rsid w:val="00C22687"/>
    <w:rsid w:val="00C2292A"/>
    <w:rsid w:val="00C22E30"/>
    <w:rsid w:val="00C23013"/>
    <w:rsid w:val="00C233D4"/>
    <w:rsid w:val="00C23E80"/>
    <w:rsid w:val="00C23E98"/>
    <w:rsid w:val="00C24350"/>
    <w:rsid w:val="00C245CE"/>
    <w:rsid w:val="00C247FB"/>
    <w:rsid w:val="00C24ACC"/>
    <w:rsid w:val="00C24BAD"/>
    <w:rsid w:val="00C262E6"/>
    <w:rsid w:val="00C26BFE"/>
    <w:rsid w:val="00C27230"/>
    <w:rsid w:val="00C27A62"/>
    <w:rsid w:val="00C27CD9"/>
    <w:rsid w:val="00C27F0C"/>
    <w:rsid w:val="00C30992"/>
    <w:rsid w:val="00C30FC4"/>
    <w:rsid w:val="00C310BE"/>
    <w:rsid w:val="00C3128B"/>
    <w:rsid w:val="00C312E8"/>
    <w:rsid w:val="00C318B7"/>
    <w:rsid w:val="00C31DAF"/>
    <w:rsid w:val="00C31E26"/>
    <w:rsid w:val="00C31EC7"/>
    <w:rsid w:val="00C32102"/>
    <w:rsid w:val="00C3242C"/>
    <w:rsid w:val="00C32500"/>
    <w:rsid w:val="00C3261E"/>
    <w:rsid w:val="00C32AD9"/>
    <w:rsid w:val="00C32C00"/>
    <w:rsid w:val="00C32FE4"/>
    <w:rsid w:val="00C33FD1"/>
    <w:rsid w:val="00C340D9"/>
    <w:rsid w:val="00C34145"/>
    <w:rsid w:val="00C34318"/>
    <w:rsid w:val="00C343A2"/>
    <w:rsid w:val="00C3479F"/>
    <w:rsid w:val="00C35627"/>
    <w:rsid w:val="00C3563E"/>
    <w:rsid w:val="00C35A68"/>
    <w:rsid w:val="00C35AD2"/>
    <w:rsid w:val="00C362A7"/>
    <w:rsid w:val="00C3794B"/>
    <w:rsid w:val="00C379B1"/>
    <w:rsid w:val="00C40682"/>
    <w:rsid w:val="00C4151C"/>
    <w:rsid w:val="00C41607"/>
    <w:rsid w:val="00C416DE"/>
    <w:rsid w:val="00C417AD"/>
    <w:rsid w:val="00C42034"/>
    <w:rsid w:val="00C42D00"/>
    <w:rsid w:val="00C4303C"/>
    <w:rsid w:val="00C4321B"/>
    <w:rsid w:val="00C43600"/>
    <w:rsid w:val="00C437A5"/>
    <w:rsid w:val="00C43D0A"/>
    <w:rsid w:val="00C4509E"/>
    <w:rsid w:val="00C454DA"/>
    <w:rsid w:val="00C456C7"/>
    <w:rsid w:val="00C459E3"/>
    <w:rsid w:val="00C45D19"/>
    <w:rsid w:val="00C45FEE"/>
    <w:rsid w:val="00C46199"/>
    <w:rsid w:val="00C46EED"/>
    <w:rsid w:val="00C47447"/>
    <w:rsid w:val="00C477F2"/>
    <w:rsid w:val="00C47D1E"/>
    <w:rsid w:val="00C5012C"/>
    <w:rsid w:val="00C502CE"/>
    <w:rsid w:val="00C50EF8"/>
    <w:rsid w:val="00C51444"/>
    <w:rsid w:val="00C51942"/>
    <w:rsid w:val="00C51AEB"/>
    <w:rsid w:val="00C51C77"/>
    <w:rsid w:val="00C52388"/>
    <w:rsid w:val="00C52749"/>
    <w:rsid w:val="00C528A5"/>
    <w:rsid w:val="00C53120"/>
    <w:rsid w:val="00C53DDC"/>
    <w:rsid w:val="00C551CB"/>
    <w:rsid w:val="00C55D57"/>
    <w:rsid w:val="00C5628C"/>
    <w:rsid w:val="00C56A58"/>
    <w:rsid w:val="00C56D5E"/>
    <w:rsid w:val="00C56F09"/>
    <w:rsid w:val="00C601C9"/>
    <w:rsid w:val="00C60AD0"/>
    <w:rsid w:val="00C612F1"/>
    <w:rsid w:val="00C61682"/>
    <w:rsid w:val="00C6175D"/>
    <w:rsid w:val="00C617F2"/>
    <w:rsid w:val="00C61B48"/>
    <w:rsid w:val="00C61C21"/>
    <w:rsid w:val="00C61CA3"/>
    <w:rsid w:val="00C62492"/>
    <w:rsid w:val="00C629EC"/>
    <w:rsid w:val="00C62A6F"/>
    <w:rsid w:val="00C62B89"/>
    <w:rsid w:val="00C62C82"/>
    <w:rsid w:val="00C62D06"/>
    <w:rsid w:val="00C6318C"/>
    <w:rsid w:val="00C638C9"/>
    <w:rsid w:val="00C63E9A"/>
    <w:rsid w:val="00C63EFC"/>
    <w:rsid w:val="00C641EF"/>
    <w:rsid w:val="00C6439D"/>
    <w:rsid w:val="00C64AD3"/>
    <w:rsid w:val="00C652F3"/>
    <w:rsid w:val="00C658A2"/>
    <w:rsid w:val="00C65D25"/>
    <w:rsid w:val="00C65D3F"/>
    <w:rsid w:val="00C65F5C"/>
    <w:rsid w:val="00C66647"/>
    <w:rsid w:val="00C66B23"/>
    <w:rsid w:val="00C66C79"/>
    <w:rsid w:val="00C672B0"/>
    <w:rsid w:val="00C67611"/>
    <w:rsid w:val="00C679DB"/>
    <w:rsid w:val="00C67BAC"/>
    <w:rsid w:val="00C702B5"/>
    <w:rsid w:val="00C70941"/>
    <w:rsid w:val="00C71017"/>
    <w:rsid w:val="00C7130E"/>
    <w:rsid w:val="00C714E9"/>
    <w:rsid w:val="00C7173C"/>
    <w:rsid w:val="00C71A3E"/>
    <w:rsid w:val="00C71C67"/>
    <w:rsid w:val="00C72DD8"/>
    <w:rsid w:val="00C73A68"/>
    <w:rsid w:val="00C73A8F"/>
    <w:rsid w:val="00C742C3"/>
    <w:rsid w:val="00C75139"/>
    <w:rsid w:val="00C752ED"/>
    <w:rsid w:val="00C755CD"/>
    <w:rsid w:val="00C75B95"/>
    <w:rsid w:val="00C76341"/>
    <w:rsid w:val="00C76701"/>
    <w:rsid w:val="00C767EE"/>
    <w:rsid w:val="00C76C2A"/>
    <w:rsid w:val="00C77589"/>
    <w:rsid w:val="00C77927"/>
    <w:rsid w:val="00C77ACB"/>
    <w:rsid w:val="00C80431"/>
    <w:rsid w:val="00C8103C"/>
    <w:rsid w:val="00C811EA"/>
    <w:rsid w:val="00C81552"/>
    <w:rsid w:val="00C817F4"/>
    <w:rsid w:val="00C81A1B"/>
    <w:rsid w:val="00C81BC8"/>
    <w:rsid w:val="00C81D76"/>
    <w:rsid w:val="00C81F77"/>
    <w:rsid w:val="00C82115"/>
    <w:rsid w:val="00C82D2D"/>
    <w:rsid w:val="00C82F7D"/>
    <w:rsid w:val="00C8364E"/>
    <w:rsid w:val="00C8390E"/>
    <w:rsid w:val="00C83C64"/>
    <w:rsid w:val="00C83FCD"/>
    <w:rsid w:val="00C844C2"/>
    <w:rsid w:val="00C8466E"/>
    <w:rsid w:val="00C84696"/>
    <w:rsid w:val="00C846ED"/>
    <w:rsid w:val="00C849ED"/>
    <w:rsid w:val="00C85ADB"/>
    <w:rsid w:val="00C85C32"/>
    <w:rsid w:val="00C86158"/>
    <w:rsid w:val="00C86A33"/>
    <w:rsid w:val="00C86B50"/>
    <w:rsid w:val="00C86C39"/>
    <w:rsid w:val="00C871BB"/>
    <w:rsid w:val="00C875F0"/>
    <w:rsid w:val="00C9018E"/>
    <w:rsid w:val="00C903AF"/>
    <w:rsid w:val="00C90605"/>
    <w:rsid w:val="00C90B2E"/>
    <w:rsid w:val="00C90B7A"/>
    <w:rsid w:val="00C90CCD"/>
    <w:rsid w:val="00C91427"/>
    <w:rsid w:val="00C9171B"/>
    <w:rsid w:val="00C91876"/>
    <w:rsid w:val="00C91F38"/>
    <w:rsid w:val="00C925E4"/>
    <w:rsid w:val="00C92CA3"/>
    <w:rsid w:val="00C935D0"/>
    <w:rsid w:val="00C93CC0"/>
    <w:rsid w:val="00C93DFD"/>
    <w:rsid w:val="00C941BD"/>
    <w:rsid w:val="00C94372"/>
    <w:rsid w:val="00C9448B"/>
    <w:rsid w:val="00C95274"/>
    <w:rsid w:val="00C95290"/>
    <w:rsid w:val="00C9574F"/>
    <w:rsid w:val="00C96723"/>
    <w:rsid w:val="00C96CE6"/>
    <w:rsid w:val="00C976BC"/>
    <w:rsid w:val="00CA01B9"/>
    <w:rsid w:val="00CA09F4"/>
    <w:rsid w:val="00CA0B00"/>
    <w:rsid w:val="00CA0B24"/>
    <w:rsid w:val="00CA15A3"/>
    <w:rsid w:val="00CA173F"/>
    <w:rsid w:val="00CA191F"/>
    <w:rsid w:val="00CA1CA7"/>
    <w:rsid w:val="00CA1D05"/>
    <w:rsid w:val="00CA2296"/>
    <w:rsid w:val="00CA249F"/>
    <w:rsid w:val="00CA314B"/>
    <w:rsid w:val="00CA3D3A"/>
    <w:rsid w:val="00CA3E9A"/>
    <w:rsid w:val="00CA478A"/>
    <w:rsid w:val="00CA538F"/>
    <w:rsid w:val="00CA543B"/>
    <w:rsid w:val="00CA559C"/>
    <w:rsid w:val="00CA5C57"/>
    <w:rsid w:val="00CA5E2A"/>
    <w:rsid w:val="00CA6019"/>
    <w:rsid w:val="00CA6159"/>
    <w:rsid w:val="00CA6361"/>
    <w:rsid w:val="00CA649C"/>
    <w:rsid w:val="00CA64E1"/>
    <w:rsid w:val="00CA6B29"/>
    <w:rsid w:val="00CA6C81"/>
    <w:rsid w:val="00CA6E77"/>
    <w:rsid w:val="00CA6EE9"/>
    <w:rsid w:val="00CA70DC"/>
    <w:rsid w:val="00CA727D"/>
    <w:rsid w:val="00CA76FC"/>
    <w:rsid w:val="00CA7CA1"/>
    <w:rsid w:val="00CA7CE1"/>
    <w:rsid w:val="00CA7FFC"/>
    <w:rsid w:val="00CB03E3"/>
    <w:rsid w:val="00CB0524"/>
    <w:rsid w:val="00CB05AB"/>
    <w:rsid w:val="00CB064B"/>
    <w:rsid w:val="00CB0A52"/>
    <w:rsid w:val="00CB136B"/>
    <w:rsid w:val="00CB1658"/>
    <w:rsid w:val="00CB1DB2"/>
    <w:rsid w:val="00CB1E85"/>
    <w:rsid w:val="00CB2499"/>
    <w:rsid w:val="00CB267A"/>
    <w:rsid w:val="00CB2C4E"/>
    <w:rsid w:val="00CB2E26"/>
    <w:rsid w:val="00CB3195"/>
    <w:rsid w:val="00CB31FA"/>
    <w:rsid w:val="00CB3559"/>
    <w:rsid w:val="00CB3679"/>
    <w:rsid w:val="00CB38E2"/>
    <w:rsid w:val="00CB3A6D"/>
    <w:rsid w:val="00CB3C80"/>
    <w:rsid w:val="00CB42C0"/>
    <w:rsid w:val="00CB42E0"/>
    <w:rsid w:val="00CB4404"/>
    <w:rsid w:val="00CB47B8"/>
    <w:rsid w:val="00CB4A1D"/>
    <w:rsid w:val="00CB4C22"/>
    <w:rsid w:val="00CB53ED"/>
    <w:rsid w:val="00CB55F3"/>
    <w:rsid w:val="00CB63DC"/>
    <w:rsid w:val="00CB710B"/>
    <w:rsid w:val="00CB7B2C"/>
    <w:rsid w:val="00CB7FD5"/>
    <w:rsid w:val="00CC0762"/>
    <w:rsid w:val="00CC0A8A"/>
    <w:rsid w:val="00CC0AFF"/>
    <w:rsid w:val="00CC1A0F"/>
    <w:rsid w:val="00CC1EFF"/>
    <w:rsid w:val="00CC1F88"/>
    <w:rsid w:val="00CC2625"/>
    <w:rsid w:val="00CC2845"/>
    <w:rsid w:val="00CC2909"/>
    <w:rsid w:val="00CC296C"/>
    <w:rsid w:val="00CC31E7"/>
    <w:rsid w:val="00CC37CF"/>
    <w:rsid w:val="00CC3FD3"/>
    <w:rsid w:val="00CC3FFC"/>
    <w:rsid w:val="00CC4CB4"/>
    <w:rsid w:val="00CC506F"/>
    <w:rsid w:val="00CC5114"/>
    <w:rsid w:val="00CC549E"/>
    <w:rsid w:val="00CC5546"/>
    <w:rsid w:val="00CC5F27"/>
    <w:rsid w:val="00CC6775"/>
    <w:rsid w:val="00CC68D1"/>
    <w:rsid w:val="00CC6A72"/>
    <w:rsid w:val="00CC6DDB"/>
    <w:rsid w:val="00CC6F05"/>
    <w:rsid w:val="00CC705D"/>
    <w:rsid w:val="00CC75BF"/>
    <w:rsid w:val="00CC7BB9"/>
    <w:rsid w:val="00CC7E25"/>
    <w:rsid w:val="00CC7FE4"/>
    <w:rsid w:val="00CD016F"/>
    <w:rsid w:val="00CD01D8"/>
    <w:rsid w:val="00CD1093"/>
    <w:rsid w:val="00CD17D1"/>
    <w:rsid w:val="00CD1A52"/>
    <w:rsid w:val="00CD23DB"/>
    <w:rsid w:val="00CD265B"/>
    <w:rsid w:val="00CD2AB4"/>
    <w:rsid w:val="00CD3B03"/>
    <w:rsid w:val="00CD3E42"/>
    <w:rsid w:val="00CD4242"/>
    <w:rsid w:val="00CD4343"/>
    <w:rsid w:val="00CD4355"/>
    <w:rsid w:val="00CD47C3"/>
    <w:rsid w:val="00CD4E41"/>
    <w:rsid w:val="00CD4E85"/>
    <w:rsid w:val="00CD50CB"/>
    <w:rsid w:val="00CD5154"/>
    <w:rsid w:val="00CD5218"/>
    <w:rsid w:val="00CD5491"/>
    <w:rsid w:val="00CD59E0"/>
    <w:rsid w:val="00CD5F23"/>
    <w:rsid w:val="00CD60A1"/>
    <w:rsid w:val="00CD62AD"/>
    <w:rsid w:val="00CD7103"/>
    <w:rsid w:val="00CD72EA"/>
    <w:rsid w:val="00CD7601"/>
    <w:rsid w:val="00CD7C5A"/>
    <w:rsid w:val="00CD7E0B"/>
    <w:rsid w:val="00CD7F08"/>
    <w:rsid w:val="00CE0101"/>
    <w:rsid w:val="00CE13A8"/>
    <w:rsid w:val="00CE13F6"/>
    <w:rsid w:val="00CE1866"/>
    <w:rsid w:val="00CE1B26"/>
    <w:rsid w:val="00CE21C6"/>
    <w:rsid w:val="00CE2866"/>
    <w:rsid w:val="00CE2B1A"/>
    <w:rsid w:val="00CE3774"/>
    <w:rsid w:val="00CE3A63"/>
    <w:rsid w:val="00CE3C7B"/>
    <w:rsid w:val="00CE410A"/>
    <w:rsid w:val="00CE4365"/>
    <w:rsid w:val="00CE4C6A"/>
    <w:rsid w:val="00CE4C89"/>
    <w:rsid w:val="00CE5543"/>
    <w:rsid w:val="00CE589E"/>
    <w:rsid w:val="00CE5E8F"/>
    <w:rsid w:val="00CE66C0"/>
    <w:rsid w:val="00CE6E46"/>
    <w:rsid w:val="00CE77AC"/>
    <w:rsid w:val="00CF007A"/>
    <w:rsid w:val="00CF00FE"/>
    <w:rsid w:val="00CF0193"/>
    <w:rsid w:val="00CF06C6"/>
    <w:rsid w:val="00CF12A0"/>
    <w:rsid w:val="00CF16E1"/>
    <w:rsid w:val="00CF188C"/>
    <w:rsid w:val="00CF1BEF"/>
    <w:rsid w:val="00CF1EDA"/>
    <w:rsid w:val="00CF20EA"/>
    <w:rsid w:val="00CF21D7"/>
    <w:rsid w:val="00CF2426"/>
    <w:rsid w:val="00CF2FBD"/>
    <w:rsid w:val="00CF362C"/>
    <w:rsid w:val="00CF3851"/>
    <w:rsid w:val="00CF38ED"/>
    <w:rsid w:val="00CF40F4"/>
    <w:rsid w:val="00CF4209"/>
    <w:rsid w:val="00CF47B5"/>
    <w:rsid w:val="00CF528F"/>
    <w:rsid w:val="00CF575C"/>
    <w:rsid w:val="00CF58F8"/>
    <w:rsid w:val="00CF5E95"/>
    <w:rsid w:val="00CF5ED4"/>
    <w:rsid w:val="00CF6808"/>
    <w:rsid w:val="00CF6C4E"/>
    <w:rsid w:val="00CF6CE0"/>
    <w:rsid w:val="00CF7051"/>
    <w:rsid w:val="00CF75C1"/>
    <w:rsid w:val="00CF7D60"/>
    <w:rsid w:val="00CF7E4E"/>
    <w:rsid w:val="00CF7E8E"/>
    <w:rsid w:val="00D00C1B"/>
    <w:rsid w:val="00D00CBA"/>
    <w:rsid w:val="00D0104A"/>
    <w:rsid w:val="00D01968"/>
    <w:rsid w:val="00D01B06"/>
    <w:rsid w:val="00D022C5"/>
    <w:rsid w:val="00D0238F"/>
    <w:rsid w:val="00D025A9"/>
    <w:rsid w:val="00D0267E"/>
    <w:rsid w:val="00D026AB"/>
    <w:rsid w:val="00D0335A"/>
    <w:rsid w:val="00D03718"/>
    <w:rsid w:val="00D03950"/>
    <w:rsid w:val="00D03D6F"/>
    <w:rsid w:val="00D04039"/>
    <w:rsid w:val="00D04266"/>
    <w:rsid w:val="00D0460F"/>
    <w:rsid w:val="00D0480E"/>
    <w:rsid w:val="00D04DC7"/>
    <w:rsid w:val="00D056D8"/>
    <w:rsid w:val="00D05A22"/>
    <w:rsid w:val="00D05C78"/>
    <w:rsid w:val="00D05EED"/>
    <w:rsid w:val="00D062E7"/>
    <w:rsid w:val="00D07049"/>
    <w:rsid w:val="00D0715B"/>
    <w:rsid w:val="00D071EF"/>
    <w:rsid w:val="00D07949"/>
    <w:rsid w:val="00D07E5D"/>
    <w:rsid w:val="00D101DA"/>
    <w:rsid w:val="00D10A88"/>
    <w:rsid w:val="00D10B2E"/>
    <w:rsid w:val="00D11106"/>
    <w:rsid w:val="00D113BA"/>
    <w:rsid w:val="00D118AB"/>
    <w:rsid w:val="00D125D9"/>
    <w:rsid w:val="00D12950"/>
    <w:rsid w:val="00D12958"/>
    <w:rsid w:val="00D135C7"/>
    <w:rsid w:val="00D13AE8"/>
    <w:rsid w:val="00D1470C"/>
    <w:rsid w:val="00D147D5"/>
    <w:rsid w:val="00D1484B"/>
    <w:rsid w:val="00D149A6"/>
    <w:rsid w:val="00D15DC3"/>
    <w:rsid w:val="00D15DD9"/>
    <w:rsid w:val="00D1648F"/>
    <w:rsid w:val="00D170B3"/>
    <w:rsid w:val="00D17378"/>
    <w:rsid w:val="00D17436"/>
    <w:rsid w:val="00D17578"/>
    <w:rsid w:val="00D17853"/>
    <w:rsid w:val="00D17C0F"/>
    <w:rsid w:val="00D17C7E"/>
    <w:rsid w:val="00D17E5C"/>
    <w:rsid w:val="00D202A6"/>
    <w:rsid w:val="00D206EA"/>
    <w:rsid w:val="00D20EF2"/>
    <w:rsid w:val="00D21082"/>
    <w:rsid w:val="00D215BC"/>
    <w:rsid w:val="00D21A7A"/>
    <w:rsid w:val="00D22B94"/>
    <w:rsid w:val="00D2324F"/>
    <w:rsid w:val="00D232AA"/>
    <w:rsid w:val="00D23907"/>
    <w:rsid w:val="00D23BD3"/>
    <w:rsid w:val="00D23E81"/>
    <w:rsid w:val="00D23ECB"/>
    <w:rsid w:val="00D241F3"/>
    <w:rsid w:val="00D24225"/>
    <w:rsid w:val="00D24627"/>
    <w:rsid w:val="00D249CC"/>
    <w:rsid w:val="00D24A90"/>
    <w:rsid w:val="00D25093"/>
    <w:rsid w:val="00D2521B"/>
    <w:rsid w:val="00D2579E"/>
    <w:rsid w:val="00D257F5"/>
    <w:rsid w:val="00D26201"/>
    <w:rsid w:val="00D26357"/>
    <w:rsid w:val="00D26A14"/>
    <w:rsid w:val="00D26A91"/>
    <w:rsid w:val="00D26AEF"/>
    <w:rsid w:val="00D27032"/>
    <w:rsid w:val="00D27962"/>
    <w:rsid w:val="00D300D5"/>
    <w:rsid w:val="00D302E3"/>
    <w:rsid w:val="00D30370"/>
    <w:rsid w:val="00D30455"/>
    <w:rsid w:val="00D3046B"/>
    <w:rsid w:val="00D30806"/>
    <w:rsid w:val="00D30CF7"/>
    <w:rsid w:val="00D30E02"/>
    <w:rsid w:val="00D316C7"/>
    <w:rsid w:val="00D31F17"/>
    <w:rsid w:val="00D32246"/>
    <w:rsid w:val="00D3269A"/>
    <w:rsid w:val="00D326AF"/>
    <w:rsid w:val="00D32CB0"/>
    <w:rsid w:val="00D336A6"/>
    <w:rsid w:val="00D34829"/>
    <w:rsid w:val="00D34B9F"/>
    <w:rsid w:val="00D34D3C"/>
    <w:rsid w:val="00D34FD3"/>
    <w:rsid w:val="00D35706"/>
    <w:rsid w:val="00D358C0"/>
    <w:rsid w:val="00D365E9"/>
    <w:rsid w:val="00D36852"/>
    <w:rsid w:val="00D36AF9"/>
    <w:rsid w:val="00D36D57"/>
    <w:rsid w:val="00D36F4A"/>
    <w:rsid w:val="00D3714B"/>
    <w:rsid w:val="00D37328"/>
    <w:rsid w:val="00D374ED"/>
    <w:rsid w:val="00D37915"/>
    <w:rsid w:val="00D37C65"/>
    <w:rsid w:val="00D37D37"/>
    <w:rsid w:val="00D37E15"/>
    <w:rsid w:val="00D37FF3"/>
    <w:rsid w:val="00D40300"/>
    <w:rsid w:val="00D40783"/>
    <w:rsid w:val="00D40995"/>
    <w:rsid w:val="00D40CC9"/>
    <w:rsid w:val="00D41587"/>
    <w:rsid w:val="00D41A33"/>
    <w:rsid w:val="00D41DD9"/>
    <w:rsid w:val="00D41EE5"/>
    <w:rsid w:val="00D422A0"/>
    <w:rsid w:val="00D42606"/>
    <w:rsid w:val="00D4282F"/>
    <w:rsid w:val="00D42B52"/>
    <w:rsid w:val="00D42DB1"/>
    <w:rsid w:val="00D43224"/>
    <w:rsid w:val="00D43248"/>
    <w:rsid w:val="00D432B5"/>
    <w:rsid w:val="00D43AFF"/>
    <w:rsid w:val="00D43DC3"/>
    <w:rsid w:val="00D43E90"/>
    <w:rsid w:val="00D4430A"/>
    <w:rsid w:val="00D4465C"/>
    <w:rsid w:val="00D44A48"/>
    <w:rsid w:val="00D45011"/>
    <w:rsid w:val="00D45053"/>
    <w:rsid w:val="00D45C86"/>
    <w:rsid w:val="00D46574"/>
    <w:rsid w:val="00D46DB1"/>
    <w:rsid w:val="00D47211"/>
    <w:rsid w:val="00D4740F"/>
    <w:rsid w:val="00D47752"/>
    <w:rsid w:val="00D479F7"/>
    <w:rsid w:val="00D47ECD"/>
    <w:rsid w:val="00D5043A"/>
    <w:rsid w:val="00D50637"/>
    <w:rsid w:val="00D5080B"/>
    <w:rsid w:val="00D51427"/>
    <w:rsid w:val="00D5192D"/>
    <w:rsid w:val="00D51C8F"/>
    <w:rsid w:val="00D5215E"/>
    <w:rsid w:val="00D5218B"/>
    <w:rsid w:val="00D53129"/>
    <w:rsid w:val="00D532EE"/>
    <w:rsid w:val="00D53395"/>
    <w:rsid w:val="00D53BE8"/>
    <w:rsid w:val="00D53E16"/>
    <w:rsid w:val="00D53E48"/>
    <w:rsid w:val="00D54A4F"/>
    <w:rsid w:val="00D54C99"/>
    <w:rsid w:val="00D5563D"/>
    <w:rsid w:val="00D55707"/>
    <w:rsid w:val="00D55CAB"/>
    <w:rsid w:val="00D55E43"/>
    <w:rsid w:val="00D56502"/>
    <w:rsid w:val="00D56A0B"/>
    <w:rsid w:val="00D56AC8"/>
    <w:rsid w:val="00D56E77"/>
    <w:rsid w:val="00D57620"/>
    <w:rsid w:val="00D57767"/>
    <w:rsid w:val="00D57D73"/>
    <w:rsid w:val="00D57DA0"/>
    <w:rsid w:val="00D57F4A"/>
    <w:rsid w:val="00D60963"/>
    <w:rsid w:val="00D609E9"/>
    <w:rsid w:val="00D6128B"/>
    <w:rsid w:val="00D61619"/>
    <w:rsid w:val="00D62C9A"/>
    <w:rsid w:val="00D62EC1"/>
    <w:rsid w:val="00D63034"/>
    <w:rsid w:val="00D63F01"/>
    <w:rsid w:val="00D63FDB"/>
    <w:rsid w:val="00D64449"/>
    <w:rsid w:val="00D64A31"/>
    <w:rsid w:val="00D64D70"/>
    <w:rsid w:val="00D65011"/>
    <w:rsid w:val="00D65328"/>
    <w:rsid w:val="00D65CCA"/>
    <w:rsid w:val="00D65F92"/>
    <w:rsid w:val="00D66D41"/>
    <w:rsid w:val="00D66F03"/>
    <w:rsid w:val="00D67343"/>
    <w:rsid w:val="00D6749F"/>
    <w:rsid w:val="00D6763A"/>
    <w:rsid w:val="00D67D70"/>
    <w:rsid w:val="00D67EC4"/>
    <w:rsid w:val="00D70DD3"/>
    <w:rsid w:val="00D70F07"/>
    <w:rsid w:val="00D71916"/>
    <w:rsid w:val="00D71CEB"/>
    <w:rsid w:val="00D721A5"/>
    <w:rsid w:val="00D727BE"/>
    <w:rsid w:val="00D73548"/>
    <w:rsid w:val="00D73585"/>
    <w:rsid w:val="00D7397D"/>
    <w:rsid w:val="00D74184"/>
    <w:rsid w:val="00D7467F"/>
    <w:rsid w:val="00D74866"/>
    <w:rsid w:val="00D74AD3"/>
    <w:rsid w:val="00D74E4D"/>
    <w:rsid w:val="00D74F30"/>
    <w:rsid w:val="00D7535E"/>
    <w:rsid w:val="00D75DD1"/>
    <w:rsid w:val="00D7609C"/>
    <w:rsid w:val="00D76146"/>
    <w:rsid w:val="00D7651A"/>
    <w:rsid w:val="00D77365"/>
    <w:rsid w:val="00D778D1"/>
    <w:rsid w:val="00D77CE9"/>
    <w:rsid w:val="00D801E6"/>
    <w:rsid w:val="00D80352"/>
    <w:rsid w:val="00D80E5F"/>
    <w:rsid w:val="00D80FEC"/>
    <w:rsid w:val="00D811F9"/>
    <w:rsid w:val="00D813F2"/>
    <w:rsid w:val="00D8179F"/>
    <w:rsid w:val="00D81B72"/>
    <w:rsid w:val="00D82926"/>
    <w:rsid w:val="00D82AA6"/>
    <w:rsid w:val="00D82D6E"/>
    <w:rsid w:val="00D83739"/>
    <w:rsid w:val="00D844B6"/>
    <w:rsid w:val="00D847C3"/>
    <w:rsid w:val="00D84925"/>
    <w:rsid w:val="00D85126"/>
    <w:rsid w:val="00D85221"/>
    <w:rsid w:val="00D8564F"/>
    <w:rsid w:val="00D857EF"/>
    <w:rsid w:val="00D859F4"/>
    <w:rsid w:val="00D85DE1"/>
    <w:rsid w:val="00D8637D"/>
    <w:rsid w:val="00D8671F"/>
    <w:rsid w:val="00D86AC6"/>
    <w:rsid w:val="00D86C8B"/>
    <w:rsid w:val="00D871DC"/>
    <w:rsid w:val="00D8773A"/>
    <w:rsid w:val="00D87D98"/>
    <w:rsid w:val="00D87FDA"/>
    <w:rsid w:val="00D906C0"/>
    <w:rsid w:val="00D906ED"/>
    <w:rsid w:val="00D90FBB"/>
    <w:rsid w:val="00D90FC2"/>
    <w:rsid w:val="00D91557"/>
    <w:rsid w:val="00D91664"/>
    <w:rsid w:val="00D91CF8"/>
    <w:rsid w:val="00D91F82"/>
    <w:rsid w:val="00D921A6"/>
    <w:rsid w:val="00D921AC"/>
    <w:rsid w:val="00D923A4"/>
    <w:rsid w:val="00D92599"/>
    <w:rsid w:val="00D93097"/>
    <w:rsid w:val="00D93171"/>
    <w:rsid w:val="00D931DE"/>
    <w:rsid w:val="00D9325C"/>
    <w:rsid w:val="00D93810"/>
    <w:rsid w:val="00D93C01"/>
    <w:rsid w:val="00D93EF1"/>
    <w:rsid w:val="00D95385"/>
    <w:rsid w:val="00D953FA"/>
    <w:rsid w:val="00D95960"/>
    <w:rsid w:val="00D95984"/>
    <w:rsid w:val="00D95DDB"/>
    <w:rsid w:val="00D96B4D"/>
    <w:rsid w:val="00D97244"/>
    <w:rsid w:val="00D97C52"/>
    <w:rsid w:val="00D97EEA"/>
    <w:rsid w:val="00D97FD5"/>
    <w:rsid w:val="00DA0147"/>
    <w:rsid w:val="00DA1161"/>
    <w:rsid w:val="00DA11A0"/>
    <w:rsid w:val="00DA1430"/>
    <w:rsid w:val="00DA19F1"/>
    <w:rsid w:val="00DA2310"/>
    <w:rsid w:val="00DA254C"/>
    <w:rsid w:val="00DA2A4C"/>
    <w:rsid w:val="00DA3012"/>
    <w:rsid w:val="00DA30FB"/>
    <w:rsid w:val="00DA339C"/>
    <w:rsid w:val="00DA3B11"/>
    <w:rsid w:val="00DA3C17"/>
    <w:rsid w:val="00DA3F8C"/>
    <w:rsid w:val="00DA44A4"/>
    <w:rsid w:val="00DA46E8"/>
    <w:rsid w:val="00DA4D23"/>
    <w:rsid w:val="00DA4D38"/>
    <w:rsid w:val="00DA5249"/>
    <w:rsid w:val="00DA57FE"/>
    <w:rsid w:val="00DA5D71"/>
    <w:rsid w:val="00DA6020"/>
    <w:rsid w:val="00DA6297"/>
    <w:rsid w:val="00DA6BCD"/>
    <w:rsid w:val="00DA6E0E"/>
    <w:rsid w:val="00DA6E33"/>
    <w:rsid w:val="00DA722C"/>
    <w:rsid w:val="00DA750C"/>
    <w:rsid w:val="00DB0A89"/>
    <w:rsid w:val="00DB0EC5"/>
    <w:rsid w:val="00DB1151"/>
    <w:rsid w:val="00DB1400"/>
    <w:rsid w:val="00DB185B"/>
    <w:rsid w:val="00DB1995"/>
    <w:rsid w:val="00DB1EA9"/>
    <w:rsid w:val="00DB23BD"/>
    <w:rsid w:val="00DB24BD"/>
    <w:rsid w:val="00DB2FFB"/>
    <w:rsid w:val="00DB3094"/>
    <w:rsid w:val="00DB3569"/>
    <w:rsid w:val="00DB408A"/>
    <w:rsid w:val="00DB4A26"/>
    <w:rsid w:val="00DB5008"/>
    <w:rsid w:val="00DB58BC"/>
    <w:rsid w:val="00DB58C6"/>
    <w:rsid w:val="00DB5A88"/>
    <w:rsid w:val="00DB5AD8"/>
    <w:rsid w:val="00DB5AF6"/>
    <w:rsid w:val="00DB5E80"/>
    <w:rsid w:val="00DB63C8"/>
    <w:rsid w:val="00DB63E8"/>
    <w:rsid w:val="00DB6CE5"/>
    <w:rsid w:val="00DB6D30"/>
    <w:rsid w:val="00DB7105"/>
    <w:rsid w:val="00DB72C1"/>
    <w:rsid w:val="00DB75F6"/>
    <w:rsid w:val="00DB7F34"/>
    <w:rsid w:val="00DC0C2D"/>
    <w:rsid w:val="00DC0C6D"/>
    <w:rsid w:val="00DC0F2F"/>
    <w:rsid w:val="00DC1FB0"/>
    <w:rsid w:val="00DC274E"/>
    <w:rsid w:val="00DC2E57"/>
    <w:rsid w:val="00DC3048"/>
    <w:rsid w:val="00DC3B82"/>
    <w:rsid w:val="00DC3C6B"/>
    <w:rsid w:val="00DC3F1F"/>
    <w:rsid w:val="00DC617A"/>
    <w:rsid w:val="00DC62CE"/>
    <w:rsid w:val="00DC63B2"/>
    <w:rsid w:val="00DC6E0B"/>
    <w:rsid w:val="00DD04DE"/>
    <w:rsid w:val="00DD0C4C"/>
    <w:rsid w:val="00DD0CFB"/>
    <w:rsid w:val="00DD0E9C"/>
    <w:rsid w:val="00DD0EA1"/>
    <w:rsid w:val="00DD13D9"/>
    <w:rsid w:val="00DD1993"/>
    <w:rsid w:val="00DD1BEC"/>
    <w:rsid w:val="00DD1DB6"/>
    <w:rsid w:val="00DD1EC5"/>
    <w:rsid w:val="00DD1F27"/>
    <w:rsid w:val="00DD2841"/>
    <w:rsid w:val="00DD29E3"/>
    <w:rsid w:val="00DD2B15"/>
    <w:rsid w:val="00DD2B5E"/>
    <w:rsid w:val="00DD43E0"/>
    <w:rsid w:val="00DD45CB"/>
    <w:rsid w:val="00DD46D5"/>
    <w:rsid w:val="00DD5220"/>
    <w:rsid w:val="00DD55A0"/>
    <w:rsid w:val="00DD5701"/>
    <w:rsid w:val="00DD5756"/>
    <w:rsid w:val="00DD5AD6"/>
    <w:rsid w:val="00DD5BCD"/>
    <w:rsid w:val="00DD604B"/>
    <w:rsid w:val="00DD6114"/>
    <w:rsid w:val="00DD66FB"/>
    <w:rsid w:val="00DD6AB5"/>
    <w:rsid w:val="00DD7906"/>
    <w:rsid w:val="00DD7A25"/>
    <w:rsid w:val="00DD7AE2"/>
    <w:rsid w:val="00DD7B4A"/>
    <w:rsid w:val="00DD7BEA"/>
    <w:rsid w:val="00DD7CD4"/>
    <w:rsid w:val="00DD7D28"/>
    <w:rsid w:val="00DD7DBE"/>
    <w:rsid w:val="00DE0383"/>
    <w:rsid w:val="00DE07AE"/>
    <w:rsid w:val="00DE07FF"/>
    <w:rsid w:val="00DE082E"/>
    <w:rsid w:val="00DE15F0"/>
    <w:rsid w:val="00DE1F64"/>
    <w:rsid w:val="00DE233D"/>
    <w:rsid w:val="00DE2783"/>
    <w:rsid w:val="00DE27C1"/>
    <w:rsid w:val="00DE2B10"/>
    <w:rsid w:val="00DE3302"/>
    <w:rsid w:val="00DE36B9"/>
    <w:rsid w:val="00DE3C9C"/>
    <w:rsid w:val="00DE3FBE"/>
    <w:rsid w:val="00DE4882"/>
    <w:rsid w:val="00DE49A2"/>
    <w:rsid w:val="00DE4E65"/>
    <w:rsid w:val="00DE4F07"/>
    <w:rsid w:val="00DE5958"/>
    <w:rsid w:val="00DE5B27"/>
    <w:rsid w:val="00DE5CCD"/>
    <w:rsid w:val="00DE5DD5"/>
    <w:rsid w:val="00DE624D"/>
    <w:rsid w:val="00DE66D2"/>
    <w:rsid w:val="00DE68E0"/>
    <w:rsid w:val="00DE76ED"/>
    <w:rsid w:val="00DE7753"/>
    <w:rsid w:val="00DF00D0"/>
    <w:rsid w:val="00DF0457"/>
    <w:rsid w:val="00DF1AD7"/>
    <w:rsid w:val="00DF1C27"/>
    <w:rsid w:val="00DF2515"/>
    <w:rsid w:val="00DF2C6D"/>
    <w:rsid w:val="00DF2DB6"/>
    <w:rsid w:val="00DF2F0D"/>
    <w:rsid w:val="00DF31E5"/>
    <w:rsid w:val="00DF3374"/>
    <w:rsid w:val="00DF3711"/>
    <w:rsid w:val="00DF3BB1"/>
    <w:rsid w:val="00DF3BB9"/>
    <w:rsid w:val="00DF4770"/>
    <w:rsid w:val="00DF5123"/>
    <w:rsid w:val="00DF56B8"/>
    <w:rsid w:val="00DF58E8"/>
    <w:rsid w:val="00DF5FED"/>
    <w:rsid w:val="00DF633B"/>
    <w:rsid w:val="00DF6E8F"/>
    <w:rsid w:val="00DF7142"/>
    <w:rsid w:val="00DF7D07"/>
    <w:rsid w:val="00DF7F34"/>
    <w:rsid w:val="00E004B3"/>
    <w:rsid w:val="00E0063B"/>
    <w:rsid w:val="00E008E5"/>
    <w:rsid w:val="00E00B7B"/>
    <w:rsid w:val="00E00CC8"/>
    <w:rsid w:val="00E00D70"/>
    <w:rsid w:val="00E00DF8"/>
    <w:rsid w:val="00E01278"/>
    <w:rsid w:val="00E0148A"/>
    <w:rsid w:val="00E01B28"/>
    <w:rsid w:val="00E01B38"/>
    <w:rsid w:val="00E02DA4"/>
    <w:rsid w:val="00E032AE"/>
    <w:rsid w:val="00E03BAA"/>
    <w:rsid w:val="00E041CD"/>
    <w:rsid w:val="00E047A6"/>
    <w:rsid w:val="00E05067"/>
    <w:rsid w:val="00E05823"/>
    <w:rsid w:val="00E05A88"/>
    <w:rsid w:val="00E05D9E"/>
    <w:rsid w:val="00E06730"/>
    <w:rsid w:val="00E067EE"/>
    <w:rsid w:val="00E077D9"/>
    <w:rsid w:val="00E07FA3"/>
    <w:rsid w:val="00E103CD"/>
    <w:rsid w:val="00E1042A"/>
    <w:rsid w:val="00E10989"/>
    <w:rsid w:val="00E10E0E"/>
    <w:rsid w:val="00E11FF3"/>
    <w:rsid w:val="00E1201E"/>
    <w:rsid w:val="00E12333"/>
    <w:rsid w:val="00E12C90"/>
    <w:rsid w:val="00E133C2"/>
    <w:rsid w:val="00E1352A"/>
    <w:rsid w:val="00E13632"/>
    <w:rsid w:val="00E13A8B"/>
    <w:rsid w:val="00E13B02"/>
    <w:rsid w:val="00E13DCC"/>
    <w:rsid w:val="00E14145"/>
    <w:rsid w:val="00E141B2"/>
    <w:rsid w:val="00E144EE"/>
    <w:rsid w:val="00E1596B"/>
    <w:rsid w:val="00E16405"/>
    <w:rsid w:val="00E1741D"/>
    <w:rsid w:val="00E174CC"/>
    <w:rsid w:val="00E17A62"/>
    <w:rsid w:val="00E17AA8"/>
    <w:rsid w:val="00E17B2E"/>
    <w:rsid w:val="00E17BDB"/>
    <w:rsid w:val="00E2096E"/>
    <w:rsid w:val="00E20FC7"/>
    <w:rsid w:val="00E20FD6"/>
    <w:rsid w:val="00E21288"/>
    <w:rsid w:val="00E2187A"/>
    <w:rsid w:val="00E220CF"/>
    <w:rsid w:val="00E224F3"/>
    <w:rsid w:val="00E22854"/>
    <w:rsid w:val="00E2298C"/>
    <w:rsid w:val="00E229EC"/>
    <w:rsid w:val="00E22DBE"/>
    <w:rsid w:val="00E2314C"/>
    <w:rsid w:val="00E238C4"/>
    <w:rsid w:val="00E23B26"/>
    <w:rsid w:val="00E24385"/>
    <w:rsid w:val="00E246AD"/>
    <w:rsid w:val="00E24787"/>
    <w:rsid w:val="00E24E21"/>
    <w:rsid w:val="00E24E28"/>
    <w:rsid w:val="00E24FA9"/>
    <w:rsid w:val="00E2509F"/>
    <w:rsid w:val="00E255F5"/>
    <w:rsid w:val="00E2631C"/>
    <w:rsid w:val="00E26384"/>
    <w:rsid w:val="00E269AC"/>
    <w:rsid w:val="00E26A2E"/>
    <w:rsid w:val="00E26D69"/>
    <w:rsid w:val="00E2701A"/>
    <w:rsid w:val="00E277A7"/>
    <w:rsid w:val="00E27AF9"/>
    <w:rsid w:val="00E30070"/>
    <w:rsid w:val="00E300FA"/>
    <w:rsid w:val="00E30642"/>
    <w:rsid w:val="00E30B54"/>
    <w:rsid w:val="00E30E75"/>
    <w:rsid w:val="00E30FB7"/>
    <w:rsid w:val="00E31012"/>
    <w:rsid w:val="00E316C9"/>
    <w:rsid w:val="00E31874"/>
    <w:rsid w:val="00E32FFD"/>
    <w:rsid w:val="00E335B5"/>
    <w:rsid w:val="00E33624"/>
    <w:rsid w:val="00E33ABE"/>
    <w:rsid w:val="00E33AD1"/>
    <w:rsid w:val="00E346FE"/>
    <w:rsid w:val="00E34C59"/>
    <w:rsid w:val="00E34FC8"/>
    <w:rsid w:val="00E359EF"/>
    <w:rsid w:val="00E35AE0"/>
    <w:rsid w:val="00E362E0"/>
    <w:rsid w:val="00E363A4"/>
    <w:rsid w:val="00E3683D"/>
    <w:rsid w:val="00E37319"/>
    <w:rsid w:val="00E4080B"/>
    <w:rsid w:val="00E40A53"/>
    <w:rsid w:val="00E40FA0"/>
    <w:rsid w:val="00E41119"/>
    <w:rsid w:val="00E41477"/>
    <w:rsid w:val="00E420F8"/>
    <w:rsid w:val="00E42ED8"/>
    <w:rsid w:val="00E43008"/>
    <w:rsid w:val="00E43089"/>
    <w:rsid w:val="00E430F3"/>
    <w:rsid w:val="00E43EB0"/>
    <w:rsid w:val="00E456E5"/>
    <w:rsid w:val="00E4587B"/>
    <w:rsid w:val="00E45B70"/>
    <w:rsid w:val="00E45DFA"/>
    <w:rsid w:val="00E46CDF"/>
    <w:rsid w:val="00E4709A"/>
    <w:rsid w:val="00E47494"/>
    <w:rsid w:val="00E47721"/>
    <w:rsid w:val="00E478CF"/>
    <w:rsid w:val="00E47E00"/>
    <w:rsid w:val="00E503FC"/>
    <w:rsid w:val="00E506BE"/>
    <w:rsid w:val="00E50980"/>
    <w:rsid w:val="00E50BE7"/>
    <w:rsid w:val="00E51402"/>
    <w:rsid w:val="00E514BB"/>
    <w:rsid w:val="00E51583"/>
    <w:rsid w:val="00E51A6C"/>
    <w:rsid w:val="00E51B80"/>
    <w:rsid w:val="00E51FA4"/>
    <w:rsid w:val="00E51FD9"/>
    <w:rsid w:val="00E52480"/>
    <w:rsid w:val="00E524C0"/>
    <w:rsid w:val="00E52582"/>
    <w:rsid w:val="00E52911"/>
    <w:rsid w:val="00E53908"/>
    <w:rsid w:val="00E53AAB"/>
    <w:rsid w:val="00E53DB2"/>
    <w:rsid w:val="00E547B0"/>
    <w:rsid w:val="00E549DC"/>
    <w:rsid w:val="00E55707"/>
    <w:rsid w:val="00E55797"/>
    <w:rsid w:val="00E55FA6"/>
    <w:rsid w:val="00E55FD9"/>
    <w:rsid w:val="00E56290"/>
    <w:rsid w:val="00E56372"/>
    <w:rsid w:val="00E568E4"/>
    <w:rsid w:val="00E56C4A"/>
    <w:rsid w:val="00E56D82"/>
    <w:rsid w:val="00E56F87"/>
    <w:rsid w:val="00E5729D"/>
    <w:rsid w:val="00E5736D"/>
    <w:rsid w:val="00E57A3A"/>
    <w:rsid w:val="00E57C60"/>
    <w:rsid w:val="00E614C4"/>
    <w:rsid w:val="00E6185B"/>
    <w:rsid w:val="00E61A8A"/>
    <w:rsid w:val="00E61C50"/>
    <w:rsid w:val="00E62028"/>
    <w:rsid w:val="00E6229B"/>
    <w:rsid w:val="00E6271C"/>
    <w:rsid w:val="00E6293E"/>
    <w:rsid w:val="00E6294F"/>
    <w:rsid w:val="00E62990"/>
    <w:rsid w:val="00E62EF4"/>
    <w:rsid w:val="00E631BA"/>
    <w:rsid w:val="00E63690"/>
    <w:rsid w:val="00E6373D"/>
    <w:rsid w:val="00E638F2"/>
    <w:rsid w:val="00E63AB7"/>
    <w:rsid w:val="00E63AF1"/>
    <w:rsid w:val="00E64044"/>
    <w:rsid w:val="00E64149"/>
    <w:rsid w:val="00E642B8"/>
    <w:rsid w:val="00E64358"/>
    <w:rsid w:val="00E643A3"/>
    <w:rsid w:val="00E643E6"/>
    <w:rsid w:val="00E64780"/>
    <w:rsid w:val="00E64F8C"/>
    <w:rsid w:val="00E6526E"/>
    <w:rsid w:val="00E6536C"/>
    <w:rsid w:val="00E6604E"/>
    <w:rsid w:val="00E66C92"/>
    <w:rsid w:val="00E66CBF"/>
    <w:rsid w:val="00E66E5B"/>
    <w:rsid w:val="00E67ABC"/>
    <w:rsid w:val="00E67C9D"/>
    <w:rsid w:val="00E704AF"/>
    <w:rsid w:val="00E70B06"/>
    <w:rsid w:val="00E71415"/>
    <w:rsid w:val="00E7177F"/>
    <w:rsid w:val="00E717CB"/>
    <w:rsid w:val="00E7180C"/>
    <w:rsid w:val="00E719FA"/>
    <w:rsid w:val="00E71AFD"/>
    <w:rsid w:val="00E72B00"/>
    <w:rsid w:val="00E73000"/>
    <w:rsid w:val="00E73F38"/>
    <w:rsid w:val="00E74061"/>
    <w:rsid w:val="00E740A3"/>
    <w:rsid w:val="00E744FE"/>
    <w:rsid w:val="00E747C7"/>
    <w:rsid w:val="00E747C9"/>
    <w:rsid w:val="00E748E5"/>
    <w:rsid w:val="00E74DD1"/>
    <w:rsid w:val="00E75375"/>
    <w:rsid w:val="00E757CA"/>
    <w:rsid w:val="00E759FA"/>
    <w:rsid w:val="00E75DFA"/>
    <w:rsid w:val="00E766E8"/>
    <w:rsid w:val="00E76785"/>
    <w:rsid w:val="00E76D9D"/>
    <w:rsid w:val="00E770C8"/>
    <w:rsid w:val="00E7769F"/>
    <w:rsid w:val="00E77736"/>
    <w:rsid w:val="00E77865"/>
    <w:rsid w:val="00E77F52"/>
    <w:rsid w:val="00E811A0"/>
    <w:rsid w:val="00E814E1"/>
    <w:rsid w:val="00E81556"/>
    <w:rsid w:val="00E827C0"/>
    <w:rsid w:val="00E830F6"/>
    <w:rsid w:val="00E83437"/>
    <w:rsid w:val="00E83552"/>
    <w:rsid w:val="00E838C7"/>
    <w:rsid w:val="00E83C0C"/>
    <w:rsid w:val="00E83C3D"/>
    <w:rsid w:val="00E85323"/>
    <w:rsid w:val="00E85C0F"/>
    <w:rsid w:val="00E8613C"/>
    <w:rsid w:val="00E861A4"/>
    <w:rsid w:val="00E86AA8"/>
    <w:rsid w:val="00E87377"/>
    <w:rsid w:val="00E8771E"/>
    <w:rsid w:val="00E87F66"/>
    <w:rsid w:val="00E901A0"/>
    <w:rsid w:val="00E90410"/>
    <w:rsid w:val="00E9080F"/>
    <w:rsid w:val="00E91BD1"/>
    <w:rsid w:val="00E927B4"/>
    <w:rsid w:val="00E92AFF"/>
    <w:rsid w:val="00E93584"/>
    <w:rsid w:val="00E94335"/>
    <w:rsid w:val="00E94BC2"/>
    <w:rsid w:val="00E95C1A"/>
    <w:rsid w:val="00E95D55"/>
    <w:rsid w:val="00E966B3"/>
    <w:rsid w:val="00E9676A"/>
    <w:rsid w:val="00E9676D"/>
    <w:rsid w:val="00E977CF"/>
    <w:rsid w:val="00E97D1D"/>
    <w:rsid w:val="00EA011C"/>
    <w:rsid w:val="00EA01D8"/>
    <w:rsid w:val="00EA06C6"/>
    <w:rsid w:val="00EA0C70"/>
    <w:rsid w:val="00EA17F8"/>
    <w:rsid w:val="00EA2B84"/>
    <w:rsid w:val="00EA2DBF"/>
    <w:rsid w:val="00EA307F"/>
    <w:rsid w:val="00EA3915"/>
    <w:rsid w:val="00EA3D99"/>
    <w:rsid w:val="00EA3FB4"/>
    <w:rsid w:val="00EA41E0"/>
    <w:rsid w:val="00EA556A"/>
    <w:rsid w:val="00EA5852"/>
    <w:rsid w:val="00EA5B41"/>
    <w:rsid w:val="00EA667F"/>
    <w:rsid w:val="00EA6A76"/>
    <w:rsid w:val="00EA6DA5"/>
    <w:rsid w:val="00EA6E5E"/>
    <w:rsid w:val="00EA7F32"/>
    <w:rsid w:val="00EB0553"/>
    <w:rsid w:val="00EB05C5"/>
    <w:rsid w:val="00EB1B1D"/>
    <w:rsid w:val="00EB1BDE"/>
    <w:rsid w:val="00EB1E55"/>
    <w:rsid w:val="00EB1EDB"/>
    <w:rsid w:val="00EB1FDC"/>
    <w:rsid w:val="00EB2511"/>
    <w:rsid w:val="00EB25C6"/>
    <w:rsid w:val="00EB2846"/>
    <w:rsid w:val="00EB29DC"/>
    <w:rsid w:val="00EB2FD0"/>
    <w:rsid w:val="00EB5387"/>
    <w:rsid w:val="00EB5633"/>
    <w:rsid w:val="00EB5BA8"/>
    <w:rsid w:val="00EB5CFD"/>
    <w:rsid w:val="00EB5DC8"/>
    <w:rsid w:val="00EB619F"/>
    <w:rsid w:val="00EB69A2"/>
    <w:rsid w:val="00EB6DDF"/>
    <w:rsid w:val="00EB7DA9"/>
    <w:rsid w:val="00EB7F73"/>
    <w:rsid w:val="00EC05A1"/>
    <w:rsid w:val="00EC0AA3"/>
    <w:rsid w:val="00EC0C27"/>
    <w:rsid w:val="00EC0FAF"/>
    <w:rsid w:val="00EC12A3"/>
    <w:rsid w:val="00EC1D42"/>
    <w:rsid w:val="00EC1F58"/>
    <w:rsid w:val="00EC2380"/>
    <w:rsid w:val="00EC2F0E"/>
    <w:rsid w:val="00EC2F5A"/>
    <w:rsid w:val="00EC30F7"/>
    <w:rsid w:val="00EC31A6"/>
    <w:rsid w:val="00EC3FB9"/>
    <w:rsid w:val="00EC4287"/>
    <w:rsid w:val="00EC4432"/>
    <w:rsid w:val="00EC4582"/>
    <w:rsid w:val="00EC49F9"/>
    <w:rsid w:val="00EC4A9C"/>
    <w:rsid w:val="00EC5236"/>
    <w:rsid w:val="00EC6230"/>
    <w:rsid w:val="00EC6469"/>
    <w:rsid w:val="00EC68E5"/>
    <w:rsid w:val="00EC6C00"/>
    <w:rsid w:val="00EC7A1F"/>
    <w:rsid w:val="00EC7D00"/>
    <w:rsid w:val="00ED02E6"/>
    <w:rsid w:val="00ED0442"/>
    <w:rsid w:val="00ED0817"/>
    <w:rsid w:val="00ED0CCE"/>
    <w:rsid w:val="00ED0DD4"/>
    <w:rsid w:val="00ED0F84"/>
    <w:rsid w:val="00ED14EF"/>
    <w:rsid w:val="00ED16E2"/>
    <w:rsid w:val="00ED1858"/>
    <w:rsid w:val="00ED1950"/>
    <w:rsid w:val="00ED1B93"/>
    <w:rsid w:val="00ED1E73"/>
    <w:rsid w:val="00ED1EAA"/>
    <w:rsid w:val="00ED24F6"/>
    <w:rsid w:val="00ED3192"/>
    <w:rsid w:val="00ED37A8"/>
    <w:rsid w:val="00ED39EC"/>
    <w:rsid w:val="00ED3F78"/>
    <w:rsid w:val="00ED4273"/>
    <w:rsid w:val="00ED44A3"/>
    <w:rsid w:val="00ED45B4"/>
    <w:rsid w:val="00ED46EB"/>
    <w:rsid w:val="00ED484D"/>
    <w:rsid w:val="00ED4BBC"/>
    <w:rsid w:val="00ED4D11"/>
    <w:rsid w:val="00ED4EE0"/>
    <w:rsid w:val="00ED4FDC"/>
    <w:rsid w:val="00ED501E"/>
    <w:rsid w:val="00ED5066"/>
    <w:rsid w:val="00ED5103"/>
    <w:rsid w:val="00ED52D1"/>
    <w:rsid w:val="00ED603E"/>
    <w:rsid w:val="00ED624F"/>
    <w:rsid w:val="00ED62C8"/>
    <w:rsid w:val="00ED649F"/>
    <w:rsid w:val="00ED68BF"/>
    <w:rsid w:val="00ED71B5"/>
    <w:rsid w:val="00ED756B"/>
    <w:rsid w:val="00ED798E"/>
    <w:rsid w:val="00ED7EFD"/>
    <w:rsid w:val="00ED7F11"/>
    <w:rsid w:val="00EE07AE"/>
    <w:rsid w:val="00EE0CB2"/>
    <w:rsid w:val="00EE2009"/>
    <w:rsid w:val="00EE26CF"/>
    <w:rsid w:val="00EE2C01"/>
    <w:rsid w:val="00EE2C26"/>
    <w:rsid w:val="00EE2FB6"/>
    <w:rsid w:val="00EE313D"/>
    <w:rsid w:val="00EE3A22"/>
    <w:rsid w:val="00EE3DDD"/>
    <w:rsid w:val="00EE40E2"/>
    <w:rsid w:val="00EE41C0"/>
    <w:rsid w:val="00EE4609"/>
    <w:rsid w:val="00EE54F6"/>
    <w:rsid w:val="00EE5A96"/>
    <w:rsid w:val="00EE60E1"/>
    <w:rsid w:val="00EE689B"/>
    <w:rsid w:val="00EE6C5C"/>
    <w:rsid w:val="00EE736C"/>
    <w:rsid w:val="00EE75B3"/>
    <w:rsid w:val="00EE75B4"/>
    <w:rsid w:val="00EE75EB"/>
    <w:rsid w:val="00EE7A68"/>
    <w:rsid w:val="00EF01D0"/>
    <w:rsid w:val="00EF1554"/>
    <w:rsid w:val="00EF1B66"/>
    <w:rsid w:val="00EF1C34"/>
    <w:rsid w:val="00EF240A"/>
    <w:rsid w:val="00EF247C"/>
    <w:rsid w:val="00EF28A2"/>
    <w:rsid w:val="00EF2A29"/>
    <w:rsid w:val="00EF2B64"/>
    <w:rsid w:val="00EF2EA6"/>
    <w:rsid w:val="00EF2F57"/>
    <w:rsid w:val="00EF30C1"/>
    <w:rsid w:val="00EF31D4"/>
    <w:rsid w:val="00EF3AEE"/>
    <w:rsid w:val="00EF3C36"/>
    <w:rsid w:val="00EF3D0B"/>
    <w:rsid w:val="00EF4740"/>
    <w:rsid w:val="00EF490D"/>
    <w:rsid w:val="00EF4B38"/>
    <w:rsid w:val="00EF4F68"/>
    <w:rsid w:val="00EF50CB"/>
    <w:rsid w:val="00EF516F"/>
    <w:rsid w:val="00EF5640"/>
    <w:rsid w:val="00EF5AB7"/>
    <w:rsid w:val="00EF5DCF"/>
    <w:rsid w:val="00EF5DF3"/>
    <w:rsid w:val="00EF6434"/>
    <w:rsid w:val="00EF65A5"/>
    <w:rsid w:val="00EF7441"/>
    <w:rsid w:val="00F000AD"/>
    <w:rsid w:val="00F0065A"/>
    <w:rsid w:val="00F00803"/>
    <w:rsid w:val="00F0120B"/>
    <w:rsid w:val="00F01F98"/>
    <w:rsid w:val="00F0226E"/>
    <w:rsid w:val="00F02D46"/>
    <w:rsid w:val="00F032E1"/>
    <w:rsid w:val="00F035FA"/>
    <w:rsid w:val="00F03713"/>
    <w:rsid w:val="00F03C3C"/>
    <w:rsid w:val="00F03EF6"/>
    <w:rsid w:val="00F04D6F"/>
    <w:rsid w:val="00F04E00"/>
    <w:rsid w:val="00F05256"/>
    <w:rsid w:val="00F05BFB"/>
    <w:rsid w:val="00F064C3"/>
    <w:rsid w:val="00F0670C"/>
    <w:rsid w:val="00F06737"/>
    <w:rsid w:val="00F06BB1"/>
    <w:rsid w:val="00F1022D"/>
    <w:rsid w:val="00F105D2"/>
    <w:rsid w:val="00F107B9"/>
    <w:rsid w:val="00F10E9B"/>
    <w:rsid w:val="00F10EF2"/>
    <w:rsid w:val="00F11808"/>
    <w:rsid w:val="00F1180E"/>
    <w:rsid w:val="00F11932"/>
    <w:rsid w:val="00F11A71"/>
    <w:rsid w:val="00F11C6B"/>
    <w:rsid w:val="00F11E91"/>
    <w:rsid w:val="00F12292"/>
    <w:rsid w:val="00F134F5"/>
    <w:rsid w:val="00F13696"/>
    <w:rsid w:val="00F13AB8"/>
    <w:rsid w:val="00F1499D"/>
    <w:rsid w:val="00F14CA1"/>
    <w:rsid w:val="00F14E76"/>
    <w:rsid w:val="00F15499"/>
    <w:rsid w:val="00F15846"/>
    <w:rsid w:val="00F1586B"/>
    <w:rsid w:val="00F1589F"/>
    <w:rsid w:val="00F15DDA"/>
    <w:rsid w:val="00F16280"/>
    <w:rsid w:val="00F17C26"/>
    <w:rsid w:val="00F20283"/>
    <w:rsid w:val="00F20737"/>
    <w:rsid w:val="00F20858"/>
    <w:rsid w:val="00F20EC9"/>
    <w:rsid w:val="00F21094"/>
    <w:rsid w:val="00F217DD"/>
    <w:rsid w:val="00F219E9"/>
    <w:rsid w:val="00F22593"/>
    <w:rsid w:val="00F225B1"/>
    <w:rsid w:val="00F22A6F"/>
    <w:rsid w:val="00F2360E"/>
    <w:rsid w:val="00F23938"/>
    <w:rsid w:val="00F23D4A"/>
    <w:rsid w:val="00F23DB6"/>
    <w:rsid w:val="00F2418A"/>
    <w:rsid w:val="00F24578"/>
    <w:rsid w:val="00F2463B"/>
    <w:rsid w:val="00F246F6"/>
    <w:rsid w:val="00F24E5C"/>
    <w:rsid w:val="00F24E81"/>
    <w:rsid w:val="00F2507B"/>
    <w:rsid w:val="00F2519E"/>
    <w:rsid w:val="00F259CE"/>
    <w:rsid w:val="00F25A36"/>
    <w:rsid w:val="00F25D6F"/>
    <w:rsid w:val="00F26548"/>
    <w:rsid w:val="00F26655"/>
    <w:rsid w:val="00F2692D"/>
    <w:rsid w:val="00F26CAB"/>
    <w:rsid w:val="00F26CB5"/>
    <w:rsid w:val="00F26ECE"/>
    <w:rsid w:val="00F2743D"/>
    <w:rsid w:val="00F2755D"/>
    <w:rsid w:val="00F27A87"/>
    <w:rsid w:val="00F27D6F"/>
    <w:rsid w:val="00F30054"/>
    <w:rsid w:val="00F303B2"/>
    <w:rsid w:val="00F3046B"/>
    <w:rsid w:val="00F30564"/>
    <w:rsid w:val="00F30ACB"/>
    <w:rsid w:val="00F30BDA"/>
    <w:rsid w:val="00F30F16"/>
    <w:rsid w:val="00F3120B"/>
    <w:rsid w:val="00F313B0"/>
    <w:rsid w:val="00F31CE5"/>
    <w:rsid w:val="00F31F69"/>
    <w:rsid w:val="00F32316"/>
    <w:rsid w:val="00F328A8"/>
    <w:rsid w:val="00F32C6B"/>
    <w:rsid w:val="00F33397"/>
    <w:rsid w:val="00F33479"/>
    <w:rsid w:val="00F337A4"/>
    <w:rsid w:val="00F33C67"/>
    <w:rsid w:val="00F34906"/>
    <w:rsid w:val="00F34A8C"/>
    <w:rsid w:val="00F34F9E"/>
    <w:rsid w:val="00F350B8"/>
    <w:rsid w:val="00F3577F"/>
    <w:rsid w:val="00F3579E"/>
    <w:rsid w:val="00F363C0"/>
    <w:rsid w:val="00F3645B"/>
    <w:rsid w:val="00F369D7"/>
    <w:rsid w:val="00F36DCA"/>
    <w:rsid w:val="00F36FBD"/>
    <w:rsid w:val="00F37456"/>
    <w:rsid w:val="00F374FC"/>
    <w:rsid w:val="00F379F1"/>
    <w:rsid w:val="00F37EDC"/>
    <w:rsid w:val="00F4025E"/>
    <w:rsid w:val="00F403EB"/>
    <w:rsid w:val="00F4047A"/>
    <w:rsid w:val="00F404A0"/>
    <w:rsid w:val="00F4067A"/>
    <w:rsid w:val="00F40697"/>
    <w:rsid w:val="00F40E4A"/>
    <w:rsid w:val="00F41CAE"/>
    <w:rsid w:val="00F41E03"/>
    <w:rsid w:val="00F41EF5"/>
    <w:rsid w:val="00F42A6A"/>
    <w:rsid w:val="00F42B90"/>
    <w:rsid w:val="00F42DAD"/>
    <w:rsid w:val="00F431C2"/>
    <w:rsid w:val="00F43559"/>
    <w:rsid w:val="00F436E3"/>
    <w:rsid w:val="00F438BD"/>
    <w:rsid w:val="00F43EE8"/>
    <w:rsid w:val="00F44897"/>
    <w:rsid w:val="00F44DD3"/>
    <w:rsid w:val="00F4570D"/>
    <w:rsid w:val="00F45C39"/>
    <w:rsid w:val="00F46698"/>
    <w:rsid w:val="00F466D3"/>
    <w:rsid w:val="00F46F7A"/>
    <w:rsid w:val="00F47190"/>
    <w:rsid w:val="00F47600"/>
    <w:rsid w:val="00F4767C"/>
    <w:rsid w:val="00F47C08"/>
    <w:rsid w:val="00F505B7"/>
    <w:rsid w:val="00F510CB"/>
    <w:rsid w:val="00F51580"/>
    <w:rsid w:val="00F51CF6"/>
    <w:rsid w:val="00F526D5"/>
    <w:rsid w:val="00F527D7"/>
    <w:rsid w:val="00F53A35"/>
    <w:rsid w:val="00F53EC4"/>
    <w:rsid w:val="00F53F8D"/>
    <w:rsid w:val="00F54083"/>
    <w:rsid w:val="00F54127"/>
    <w:rsid w:val="00F54844"/>
    <w:rsid w:val="00F54DB6"/>
    <w:rsid w:val="00F55213"/>
    <w:rsid w:val="00F5534A"/>
    <w:rsid w:val="00F554B0"/>
    <w:rsid w:val="00F55560"/>
    <w:rsid w:val="00F558A8"/>
    <w:rsid w:val="00F55ABF"/>
    <w:rsid w:val="00F55CAB"/>
    <w:rsid w:val="00F56F06"/>
    <w:rsid w:val="00F57388"/>
    <w:rsid w:val="00F57627"/>
    <w:rsid w:val="00F57957"/>
    <w:rsid w:val="00F57CBE"/>
    <w:rsid w:val="00F605A4"/>
    <w:rsid w:val="00F60848"/>
    <w:rsid w:val="00F60A83"/>
    <w:rsid w:val="00F60BBB"/>
    <w:rsid w:val="00F60FAF"/>
    <w:rsid w:val="00F61D8E"/>
    <w:rsid w:val="00F62075"/>
    <w:rsid w:val="00F62116"/>
    <w:rsid w:val="00F623A6"/>
    <w:rsid w:val="00F62D55"/>
    <w:rsid w:val="00F63308"/>
    <w:rsid w:val="00F6330E"/>
    <w:rsid w:val="00F6465C"/>
    <w:rsid w:val="00F649BC"/>
    <w:rsid w:val="00F64CCC"/>
    <w:rsid w:val="00F64D5F"/>
    <w:rsid w:val="00F6507E"/>
    <w:rsid w:val="00F66323"/>
    <w:rsid w:val="00F667FD"/>
    <w:rsid w:val="00F6688A"/>
    <w:rsid w:val="00F66A18"/>
    <w:rsid w:val="00F67150"/>
    <w:rsid w:val="00F67235"/>
    <w:rsid w:val="00F67447"/>
    <w:rsid w:val="00F675BB"/>
    <w:rsid w:val="00F677C6"/>
    <w:rsid w:val="00F67EF6"/>
    <w:rsid w:val="00F7078D"/>
    <w:rsid w:val="00F71463"/>
    <w:rsid w:val="00F71726"/>
    <w:rsid w:val="00F71B4A"/>
    <w:rsid w:val="00F72076"/>
    <w:rsid w:val="00F721E1"/>
    <w:rsid w:val="00F72203"/>
    <w:rsid w:val="00F72350"/>
    <w:rsid w:val="00F72427"/>
    <w:rsid w:val="00F72C79"/>
    <w:rsid w:val="00F73136"/>
    <w:rsid w:val="00F73225"/>
    <w:rsid w:val="00F74270"/>
    <w:rsid w:val="00F742EF"/>
    <w:rsid w:val="00F743AD"/>
    <w:rsid w:val="00F74D98"/>
    <w:rsid w:val="00F7507B"/>
    <w:rsid w:val="00F7511D"/>
    <w:rsid w:val="00F753A9"/>
    <w:rsid w:val="00F75849"/>
    <w:rsid w:val="00F75A15"/>
    <w:rsid w:val="00F75AC8"/>
    <w:rsid w:val="00F75CA6"/>
    <w:rsid w:val="00F765AE"/>
    <w:rsid w:val="00F76EBA"/>
    <w:rsid w:val="00F771C1"/>
    <w:rsid w:val="00F7759E"/>
    <w:rsid w:val="00F77745"/>
    <w:rsid w:val="00F80076"/>
    <w:rsid w:val="00F80087"/>
    <w:rsid w:val="00F80483"/>
    <w:rsid w:val="00F80712"/>
    <w:rsid w:val="00F80C52"/>
    <w:rsid w:val="00F81A72"/>
    <w:rsid w:val="00F81ACE"/>
    <w:rsid w:val="00F81C42"/>
    <w:rsid w:val="00F82493"/>
    <w:rsid w:val="00F82876"/>
    <w:rsid w:val="00F828BD"/>
    <w:rsid w:val="00F82A68"/>
    <w:rsid w:val="00F82B76"/>
    <w:rsid w:val="00F83D4A"/>
    <w:rsid w:val="00F84273"/>
    <w:rsid w:val="00F84649"/>
    <w:rsid w:val="00F8533E"/>
    <w:rsid w:val="00F85F52"/>
    <w:rsid w:val="00F8669D"/>
    <w:rsid w:val="00F870E9"/>
    <w:rsid w:val="00F8737C"/>
    <w:rsid w:val="00F87951"/>
    <w:rsid w:val="00F87AF5"/>
    <w:rsid w:val="00F87C3F"/>
    <w:rsid w:val="00F87D37"/>
    <w:rsid w:val="00F87F7C"/>
    <w:rsid w:val="00F87FB1"/>
    <w:rsid w:val="00F9084A"/>
    <w:rsid w:val="00F90911"/>
    <w:rsid w:val="00F90D50"/>
    <w:rsid w:val="00F91D37"/>
    <w:rsid w:val="00F91EC3"/>
    <w:rsid w:val="00F91EDD"/>
    <w:rsid w:val="00F92710"/>
    <w:rsid w:val="00F92CE0"/>
    <w:rsid w:val="00F9330B"/>
    <w:rsid w:val="00F93C4B"/>
    <w:rsid w:val="00F948BD"/>
    <w:rsid w:val="00F948C8"/>
    <w:rsid w:val="00F95B22"/>
    <w:rsid w:val="00F95B25"/>
    <w:rsid w:val="00F95B96"/>
    <w:rsid w:val="00F967CC"/>
    <w:rsid w:val="00F9718A"/>
    <w:rsid w:val="00F975FB"/>
    <w:rsid w:val="00F97855"/>
    <w:rsid w:val="00F978C2"/>
    <w:rsid w:val="00F97C77"/>
    <w:rsid w:val="00FA01D4"/>
    <w:rsid w:val="00FA02C6"/>
    <w:rsid w:val="00FA07B4"/>
    <w:rsid w:val="00FA16C5"/>
    <w:rsid w:val="00FA1C54"/>
    <w:rsid w:val="00FA1E35"/>
    <w:rsid w:val="00FA25D5"/>
    <w:rsid w:val="00FA27B0"/>
    <w:rsid w:val="00FA2A0A"/>
    <w:rsid w:val="00FA2EA0"/>
    <w:rsid w:val="00FA2F43"/>
    <w:rsid w:val="00FA3150"/>
    <w:rsid w:val="00FA3615"/>
    <w:rsid w:val="00FA3662"/>
    <w:rsid w:val="00FA384D"/>
    <w:rsid w:val="00FA3C4B"/>
    <w:rsid w:val="00FA3DEA"/>
    <w:rsid w:val="00FA3E00"/>
    <w:rsid w:val="00FA41EF"/>
    <w:rsid w:val="00FA423E"/>
    <w:rsid w:val="00FA457B"/>
    <w:rsid w:val="00FA475F"/>
    <w:rsid w:val="00FA47D8"/>
    <w:rsid w:val="00FA4936"/>
    <w:rsid w:val="00FA5056"/>
    <w:rsid w:val="00FA53ED"/>
    <w:rsid w:val="00FA56D8"/>
    <w:rsid w:val="00FA5EA1"/>
    <w:rsid w:val="00FA5F03"/>
    <w:rsid w:val="00FA60F4"/>
    <w:rsid w:val="00FA6321"/>
    <w:rsid w:val="00FA633A"/>
    <w:rsid w:val="00FA636B"/>
    <w:rsid w:val="00FA63F7"/>
    <w:rsid w:val="00FA6644"/>
    <w:rsid w:val="00FA7240"/>
    <w:rsid w:val="00FA7567"/>
    <w:rsid w:val="00FA7710"/>
    <w:rsid w:val="00FA77F0"/>
    <w:rsid w:val="00FB0722"/>
    <w:rsid w:val="00FB080B"/>
    <w:rsid w:val="00FB0AC4"/>
    <w:rsid w:val="00FB1251"/>
    <w:rsid w:val="00FB130A"/>
    <w:rsid w:val="00FB14C0"/>
    <w:rsid w:val="00FB1692"/>
    <w:rsid w:val="00FB187E"/>
    <w:rsid w:val="00FB18ED"/>
    <w:rsid w:val="00FB19BF"/>
    <w:rsid w:val="00FB1FB3"/>
    <w:rsid w:val="00FB25C4"/>
    <w:rsid w:val="00FB2A8D"/>
    <w:rsid w:val="00FB2FAD"/>
    <w:rsid w:val="00FB37F0"/>
    <w:rsid w:val="00FB3C36"/>
    <w:rsid w:val="00FB3DD3"/>
    <w:rsid w:val="00FB435C"/>
    <w:rsid w:val="00FB4DB0"/>
    <w:rsid w:val="00FB4E96"/>
    <w:rsid w:val="00FB5AAA"/>
    <w:rsid w:val="00FB5BD1"/>
    <w:rsid w:val="00FB5C74"/>
    <w:rsid w:val="00FB5D66"/>
    <w:rsid w:val="00FB6A0D"/>
    <w:rsid w:val="00FB6E67"/>
    <w:rsid w:val="00FB72CD"/>
    <w:rsid w:val="00FB7846"/>
    <w:rsid w:val="00FB7A07"/>
    <w:rsid w:val="00FC0352"/>
    <w:rsid w:val="00FC0733"/>
    <w:rsid w:val="00FC0C23"/>
    <w:rsid w:val="00FC0FC8"/>
    <w:rsid w:val="00FC19BA"/>
    <w:rsid w:val="00FC1A06"/>
    <w:rsid w:val="00FC2BF5"/>
    <w:rsid w:val="00FC2C0F"/>
    <w:rsid w:val="00FC2F01"/>
    <w:rsid w:val="00FC3020"/>
    <w:rsid w:val="00FC37A7"/>
    <w:rsid w:val="00FC3841"/>
    <w:rsid w:val="00FC3A86"/>
    <w:rsid w:val="00FC40A9"/>
    <w:rsid w:val="00FC40F8"/>
    <w:rsid w:val="00FC41DA"/>
    <w:rsid w:val="00FC4C68"/>
    <w:rsid w:val="00FC4F74"/>
    <w:rsid w:val="00FC50D5"/>
    <w:rsid w:val="00FC52C3"/>
    <w:rsid w:val="00FC5629"/>
    <w:rsid w:val="00FC57D0"/>
    <w:rsid w:val="00FC5E8B"/>
    <w:rsid w:val="00FC6188"/>
    <w:rsid w:val="00FC63D1"/>
    <w:rsid w:val="00FC6B16"/>
    <w:rsid w:val="00FC6DF2"/>
    <w:rsid w:val="00FC75DC"/>
    <w:rsid w:val="00FC79AF"/>
    <w:rsid w:val="00FC79B9"/>
    <w:rsid w:val="00FC7C26"/>
    <w:rsid w:val="00FC7F5E"/>
    <w:rsid w:val="00FD010A"/>
    <w:rsid w:val="00FD01ED"/>
    <w:rsid w:val="00FD0403"/>
    <w:rsid w:val="00FD042C"/>
    <w:rsid w:val="00FD07B8"/>
    <w:rsid w:val="00FD0ABF"/>
    <w:rsid w:val="00FD0C78"/>
    <w:rsid w:val="00FD1110"/>
    <w:rsid w:val="00FD1908"/>
    <w:rsid w:val="00FD1B61"/>
    <w:rsid w:val="00FD206F"/>
    <w:rsid w:val="00FD25BA"/>
    <w:rsid w:val="00FD29FC"/>
    <w:rsid w:val="00FD2AAC"/>
    <w:rsid w:val="00FD2C8C"/>
    <w:rsid w:val="00FD2F68"/>
    <w:rsid w:val="00FD3B4C"/>
    <w:rsid w:val="00FD52F1"/>
    <w:rsid w:val="00FD54CA"/>
    <w:rsid w:val="00FD5535"/>
    <w:rsid w:val="00FD5E2B"/>
    <w:rsid w:val="00FD5F08"/>
    <w:rsid w:val="00FD636E"/>
    <w:rsid w:val="00FD6459"/>
    <w:rsid w:val="00FD6A2F"/>
    <w:rsid w:val="00FD6BC2"/>
    <w:rsid w:val="00FD77EA"/>
    <w:rsid w:val="00FD7BD8"/>
    <w:rsid w:val="00FE1DB2"/>
    <w:rsid w:val="00FE255F"/>
    <w:rsid w:val="00FE288C"/>
    <w:rsid w:val="00FE28DD"/>
    <w:rsid w:val="00FE2ABE"/>
    <w:rsid w:val="00FE2C74"/>
    <w:rsid w:val="00FE3019"/>
    <w:rsid w:val="00FE30CF"/>
    <w:rsid w:val="00FE3188"/>
    <w:rsid w:val="00FE31F5"/>
    <w:rsid w:val="00FE32D0"/>
    <w:rsid w:val="00FE3F0F"/>
    <w:rsid w:val="00FE4AC3"/>
    <w:rsid w:val="00FE4C43"/>
    <w:rsid w:val="00FE5239"/>
    <w:rsid w:val="00FE53EA"/>
    <w:rsid w:val="00FE55C4"/>
    <w:rsid w:val="00FE5DE5"/>
    <w:rsid w:val="00FE772E"/>
    <w:rsid w:val="00FE77C9"/>
    <w:rsid w:val="00FE7B2D"/>
    <w:rsid w:val="00FE7CC5"/>
    <w:rsid w:val="00FE7D2E"/>
    <w:rsid w:val="00FE7D3C"/>
    <w:rsid w:val="00FF0C4D"/>
    <w:rsid w:val="00FF1E77"/>
    <w:rsid w:val="00FF2EE1"/>
    <w:rsid w:val="00FF3251"/>
    <w:rsid w:val="00FF37EF"/>
    <w:rsid w:val="00FF39BA"/>
    <w:rsid w:val="00FF3B1C"/>
    <w:rsid w:val="00FF4734"/>
    <w:rsid w:val="00FF4852"/>
    <w:rsid w:val="00FF4946"/>
    <w:rsid w:val="00FF4A7C"/>
    <w:rsid w:val="00FF4BB5"/>
    <w:rsid w:val="00FF4D69"/>
    <w:rsid w:val="00FF5A65"/>
    <w:rsid w:val="00FF5D63"/>
    <w:rsid w:val="00FF70CD"/>
    <w:rsid w:val="00FF7620"/>
    <w:rsid w:val="00FF788A"/>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0806"/>
  <w15:chartTrackingRefBased/>
  <w15:docId w15:val="{BDCC59D6-80C6-C949-A915-087706F3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10D"/>
    <w:pPr>
      <w:widowControl w:val="0"/>
      <w:spacing w:line="480" w:lineRule="auto"/>
    </w:pPr>
    <w:rPr>
      <w:rFonts w:ascii="Palatino" w:eastAsia="Times New Roman" w:hAnsi="Palatino" w:cs="Times New Roman"/>
      <w:szCs w:val="20"/>
    </w:rPr>
  </w:style>
  <w:style w:type="paragraph" w:styleId="Heading1">
    <w:name w:val="heading 1"/>
    <w:basedOn w:val="Normal"/>
    <w:next w:val="Normal"/>
    <w:link w:val="Heading1Char"/>
    <w:qFormat/>
    <w:rsid w:val="000F2EE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0F2EEE"/>
    <w:pPr>
      <w:keepNext/>
      <w:jc w:val="center"/>
      <w:outlineLvl w:val="1"/>
    </w:pPr>
    <w:rPr>
      <w:b/>
    </w:rPr>
  </w:style>
  <w:style w:type="paragraph" w:styleId="Heading3">
    <w:name w:val="heading 3"/>
    <w:basedOn w:val="Normal"/>
    <w:link w:val="Heading3Char"/>
    <w:uiPriority w:val="9"/>
    <w:semiHidden/>
    <w:unhideWhenUsed/>
    <w:qFormat/>
    <w:rsid w:val="000F2EE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F2EEE"/>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0F2EEE"/>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F2EEE"/>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F2EEE"/>
    <w:pPr>
      <w:spacing w:line="240" w:lineRule="auto"/>
    </w:pPr>
    <w:rPr>
      <w:sz w:val="20"/>
    </w:rPr>
  </w:style>
  <w:style w:type="character" w:customStyle="1" w:styleId="FootnoteTextChar">
    <w:name w:val="Footnote Text Char"/>
    <w:basedOn w:val="DefaultParagraphFont"/>
    <w:link w:val="FootnoteText"/>
    <w:uiPriority w:val="99"/>
    <w:rsid w:val="000F2EEE"/>
    <w:rPr>
      <w:rFonts w:ascii="Palatino" w:eastAsia="Times New Roman" w:hAnsi="Palatino" w:cs="Times New Roman"/>
      <w:sz w:val="20"/>
      <w:szCs w:val="20"/>
    </w:rPr>
  </w:style>
  <w:style w:type="character" w:styleId="FootnoteReference">
    <w:name w:val="footnote reference"/>
    <w:basedOn w:val="DefaultParagraphFont"/>
    <w:uiPriority w:val="99"/>
    <w:unhideWhenUsed/>
    <w:qFormat/>
    <w:rsid w:val="000F2EEE"/>
    <w:rPr>
      <w:rFonts w:ascii="Times New Roman" w:hAnsi="Times New Roman"/>
      <w:noProof w:val="0"/>
      <w:sz w:val="28"/>
      <w:vertAlign w:val="superscript"/>
      <w:lang w:val="en-US"/>
    </w:rPr>
  </w:style>
  <w:style w:type="character" w:styleId="CommentReference">
    <w:name w:val="annotation reference"/>
    <w:basedOn w:val="DefaultParagraphFont"/>
    <w:uiPriority w:val="99"/>
    <w:semiHidden/>
    <w:unhideWhenUsed/>
    <w:rsid w:val="000F2EEE"/>
    <w:rPr>
      <w:sz w:val="16"/>
      <w:szCs w:val="16"/>
    </w:rPr>
  </w:style>
  <w:style w:type="paragraph" w:styleId="CommentText">
    <w:name w:val="annotation text"/>
    <w:basedOn w:val="Normal"/>
    <w:link w:val="CommentTextChar"/>
    <w:rsid w:val="000F2EEE"/>
    <w:pPr>
      <w:spacing w:before="100"/>
      <w:ind w:left="720" w:hanging="720"/>
    </w:pPr>
    <w:rPr>
      <w:sz w:val="20"/>
    </w:rPr>
  </w:style>
  <w:style w:type="character" w:customStyle="1" w:styleId="CommentTextChar">
    <w:name w:val="Comment Text Char"/>
    <w:basedOn w:val="DefaultParagraphFont"/>
    <w:link w:val="CommentText"/>
    <w:rsid w:val="000F2EEE"/>
    <w:rPr>
      <w:rFonts w:ascii="Palatino" w:eastAsia="Times New Roman" w:hAnsi="Palatino" w:cs="Times New Roman"/>
      <w:sz w:val="20"/>
      <w:szCs w:val="20"/>
    </w:rPr>
  </w:style>
  <w:style w:type="paragraph" w:styleId="CommentSubject">
    <w:name w:val="annotation subject"/>
    <w:basedOn w:val="CommentText"/>
    <w:next w:val="CommentText"/>
    <w:link w:val="CommentSubjectChar"/>
    <w:uiPriority w:val="99"/>
    <w:semiHidden/>
    <w:unhideWhenUsed/>
    <w:rsid w:val="000F2EEE"/>
    <w:rPr>
      <w:b/>
      <w:bCs/>
    </w:rPr>
  </w:style>
  <w:style w:type="character" w:customStyle="1" w:styleId="CommentSubjectChar">
    <w:name w:val="Comment Subject Char"/>
    <w:basedOn w:val="CommentTextChar"/>
    <w:link w:val="CommentSubject"/>
    <w:uiPriority w:val="99"/>
    <w:semiHidden/>
    <w:rsid w:val="000F2EEE"/>
    <w:rPr>
      <w:rFonts w:ascii="Palatino" w:eastAsia="Times New Roman" w:hAnsi="Palatino" w:cs="Times New Roman"/>
      <w:b/>
      <w:bCs/>
      <w:sz w:val="20"/>
      <w:szCs w:val="20"/>
    </w:rPr>
  </w:style>
  <w:style w:type="paragraph" w:styleId="ListParagraph">
    <w:name w:val="List Paragraph"/>
    <w:basedOn w:val="Normal"/>
    <w:uiPriority w:val="1"/>
    <w:qFormat/>
    <w:rsid w:val="000F2EEE"/>
    <w:pPr>
      <w:autoSpaceDE w:val="0"/>
      <w:autoSpaceDN w:val="0"/>
      <w:spacing w:before="1"/>
      <w:ind w:left="1580" w:hanging="360"/>
      <w:jc w:val="both"/>
    </w:pPr>
    <w:rPr>
      <w:sz w:val="22"/>
      <w:szCs w:val="22"/>
    </w:rPr>
  </w:style>
  <w:style w:type="paragraph" w:styleId="Footer">
    <w:name w:val="footer"/>
    <w:aliases w:val="SL-Footer"/>
    <w:basedOn w:val="Normal"/>
    <w:link w:val="FooterChar"/>
    <w:autoRedefine/>
    <w:uiPriority w:val="99"/>
    <w:rsid w:val="000F2EEE"/>
    <w:pPr>
      <w:spacing w:before="180"/>
      <w:jc w:val="right"/>
    </w:pPr>
    <w:rPr>
      <w:sz w:val="18"/>
    </w:rPr>
  </w:style>
  <w:style w:type="character" w:customStyle="1" w:styleId="FooterChar">
    <w:name w:val="Footer Char"/>
    <w:aliases w:val="SL-Footer Char"/>
    <w:basedOn w:val="DefaultParagraphFont"/>
    <w:link w:val="Footer"/>
    <w:uiPriority w:val="99"/>
    <w:rsid w:val="000F2EEE"/>
    <w:rPr>
      <w:rFonts w:ascii="Palatino" w:eastAsia="Times New Roman" w:hAnsi="Palatino" w:cs="Times New Roman"/>
      <w:sz w:val="18"/>
      <w:szCs w:val="20"/>
    </w:rPr>
  </w:style>
  <w:style w:type="character" w:styleId="PageNumber">
    <w:name w:val="page number"/>
    <w:basedOn w:val="DefaultParagraphFont"/>
    <w:uiPriority w:val="99"/>
    <w:semiHidden/>
    <w:unhideWhenUsed/>
    <w:rsid w:val="000F2EEE"/>
  </w:style>
  <w:style w:type="paragraph" w:styleId="EndnoteText">
    <w:name w:val="endnote text"/>
    <w:basedOn w:val="Normal"/>
    <w:link w:val="EndnoteTextChar"/>
    <w:rsid w:val="000F2EEE"/>
  </w:style>
  <w:style w:type="character" w:customStyle="1" w:styleId="EndnoteTextChar">
    <w:name w:val="Endnote Text Char"/>
    <w:basedOn w:val="DefaultParagraphFont"/>
    <w:link w:val="EndnoteText"/>
    <w:rsid w:val="000F2EEE"/>
    <w:rPr>
      <w:rFonts w:ascii="Palatino" w:eastAsia="Times New Roman" w:hAnsi="Palatino" w:cs="Times New Roman"/>
      <w:szCs w:val="20"/>
    </w:rPr>
  </w:style>
  <w:style w:type="paragraph" w:customStyle="1" w:styleId="AA-SL-A-head">
    <w:name w:val="AA-SL-A-head"/>
    <w:basedOn w:val="Normal"/>
    <w:next w:val="Normal"/>
    <w:rsid w:val="000F2EEE"/>
    <w:pPr>
      <w:keepNext/>
    </w:pPr>
    <w:rPr>
      <w:b/>
      <w:i/>
    </w:rPr>
  </w:style>
  <w:style w:type="paragraph" w:customStyle="1" w:styleId="AA-SL-AnnotationText">
    <w:name w:val="AA-SL-Annotation Text"/>
    <w:basedOn w:val="Normal"/>
    <w:rsid w:val="000F2EEE"/>
    <w:pPr>
      <w:ind w:left="720" w:hanging="720"/>
    </w:pPr>
  </w:style>
  <w:style w:type="paragraph" w:customStyle="1" w:styleId="AA-SL-Author">
    <w:name w:val="AA-SL-Author"/>
    <w:basedOn w:val="Normal"/>
    <w:rsid w:val="000F2EEE"/>
    <w:pPr>
      <w:keepNext/>
      <w:spacing w:before="120" w:after="240"/>
    </w:pPr>
  </w:style>
  <w:style w:type="paragraph" w:customStyle="1" w:styleId="AA-SL-B-head">
    <w:name w:val="AA-SL-B-head"/>
    <w:basedOn w:val="Normal"/>
    <w:rsid w:val="000F2EEE"/>
    <w:pPr>
      <w:keepNext/>
    </w:pPr>
    <w:rPr>
      <w:b/>
    </w:rPr>
  </w:style>
  <w:style w:type="paragraph" w:customStyle="1" w:styleId="AA-SL-BodyText">
    <w:name w:val="AA-SL-Body Text"/>
    <w:basedOn w:val="SL-BaseFont"/>
    <w:rsid w:val="000F2EEE"/>
    <w:pPr>
      <w:widowControl w:val="0"/>
      <w:spacing w:line="480" w:lineRule="auto"/>
      <w:ind w:firstLine="720"/>
    </w:pPr>
  </w:style>
  <w:style w:type="paragraph" w:customStyle="1" w:styleId="AA-SL-Bibliography">
    <w:name w:val="AA-SL-Bibliography"/>
    <w:basedOn w:val="AA-SL-BodyText"/>
    <w:rsid w:val="000F2EEE"/>
    <w:pPr>
      <w:ind w:left="720" w:hanging="720"/>
    </w:pPr>
  </w:style>
  <w:style w:type="paragraph" w:customStyle="1" w:styleId="AA-SL-Blockquote">
    <w:name w:val="AA-SL-Block quote"/>
    <w:basedOn w:val="Normal"/>
    <w:rsid w:val="000F2EEE"/>
    <w:pPr>
      <w:spacing w:before="240" w:after="240"/>
      <w:ind w:left="720"/>
    </w:pPr>
  </w:style>
  <w:style w:type="paragraph" w:customStyle="1" w:styleId="AA-SL-Blockquoteindent">
    <w:name w:val="AA-SL-Block quote indent"/>
    <w:basedOn w:val="AA-SL-Blockquote"/>
    <w:rsid w:val="000F2EEE"/>
    <w:pPr>
      <w:ind w:firstLine="360"/>
    </w:pPr>
  </w:style>
  <w:style w:type="paragraph" w:customStyle="1" w:styleId="AA-SL-BodyTextNoInd">
    <w:name w:val="AA-SL-Body Text No Ind"/>
    <w:basedOn w:val="SL-BaseFont"/>
    <w:rsid w:val="000F2EEE"/>
    <w:pPr>
      <w:spacing w:line="480" w:lineRule="auto"/>
    </w:pPr>
  </w:style>
  <w:style w:type="paragraph" w:customStyle="1" w:styleId="AA-SL-BulletList">
    <w:name w:val="AA-SL-BulletList"/>
    <w:basedOn w:val="SL-UnnumberedList"/>
    <w:rsid w:val="000F2EEE"/>
    <w:pPr>
      <w:widowControl w:val="0"/>
    </w:pPr>
  </w:style>
  <w:style w:type="paragraph" w:customStyle="1" w:styleId="AA-SL-C-head">
    <w:name w:val="AA-SL-C-head"/>
    <w:basedOn w:val="AA-SL-B-head"/>
    <w:next w:val="AA-SL-BodyTextNoInd"/>
    <w:rsid w:val="000F2EEE"/>
    <w:rPr>
      <w:b w:val="0"/>
      <w:i/>
    </w:rPr>
  </w:style>
  <w:style w:type="paragraph" w:customStyle="1" w:styleId="AA-SL-ChapterTitle">
    <w:name w:val="AA-SL-Chapter Title"/>
    <w:basedOn w:val="SL-BaseFont"/>
    <w:rsid w:val="000F2EEE"/>
    <w:pPr>
      <w:keepNext/>
      <w:spacing w:after="240" w:line="480" w:lineRule="atLeast"/>
    </w:pPr>
  </w:style>
  <w:style w:type="paragraph" w:customStyle="1" w:styleId="AA-SL-ChapterSubtitle">
    <w:name w:val="AA-SL-Chapter Subtitle"/>
    <w:basedOn w:val="AA-SL-ChapterTitle"/>
    <w:rsid w:val="000F2EEE"/>
  </w:style>
  <w:style w:type="paragraph" w:customStyle="1" w:styleId="AA-SL-Endnote">
    <w:name w:val="AA-SL-Endnote"/>
    <w:basedOn w:val="AA-SL-BodyTextNoInd"/>
    <w:rsid w:val="000F2EEE"/>
  </w:style>
  <w:style w:type="paragraph" w:customStyle="1" w:styleId="AA-SL-EndnoteIndent">
    <w:name w:val="AA-SL-EndnoteIndent"/>
    <w:basedOn w:val="AA-SL-Endnote"/>
    <w:rsid w:val="000F2EEE"/>
    <w:pPr>
      <w:ind w:firstLine="720"/>
    </w:pPr>
  </w:style>
  <w:style w:type="paragraph" w:customStyle="1" w:styleId="AA-SL-FigCap1">
    <w:name w:val="AA-SL-Fig Cap 1"/>
    <w:basedOn w:val="AA-SL-BodyTextNoInd"/>
    <w:next w:val="Normal"/>
    <w:rsid w:val="000F2EEE"/>
    <w:rPr>
      <w:b/>
    </w:rPr>
  </w:style>
  <w:style w:type="paragraph" w:customStyle="1" w:styleId="AA-SL-FigCap2">
    <w:name w:val="AA-SL-Fig Cap 2"/>
    <w:basedOn w:val="AA-SL-FigCap1"/>
    <w:next w:val="AA-SL-BodyTextNoInd"/>
    <w:rsid w:val="000F2EEE"/>
    <w:rPr>
      <w:b w:val="0"/>
    </w:rPr>
  </w:style>
  <w:style w:type="paragraph" w:customStyle="1" w:styleId="AA-SL-FigRef">
    <w:name w:val="AA-SL-FigRef"/>
    <w:basedOn w:val="AA-SL-BodyTextNoInd"/>
    <w:rsid w:val="000F2EEE"/>
    <w:pPr>
      <w:widowControl w:val="0"/>
    </w:pPr>
    <w:rPr>
      <w:color w:val="800000"/>
    </w:rPr>
  </w:style>
  <w:style w:type="paragraph" w:customStyle="1" w:styleId="AA-SL-Note-head">
    <w:name w:val="AA-SL-Note-head"/>
    <w:basedOn w:val="AA-SL-Endnote"/>
    <w:rsid w:val="000F2EEE"/>
    <w:rPr>
      <w:b/>
    </w:rPr>
  </w:style>
  <w:style w:type="paragraph" w:customStyle="1" w:styleId="AA-SL-NumberedList">
    <w:name w:val="AA-SL-NumberedList"/>
    <w:basedOn w:val="Normal"/>
    <w:rsid w:val="000F2EEE"/>
    <w:pPr>
      <w:ind w:left="720"/>
    </w:pPr>
  </w:style>
  <w:style w:type="paragraph" w:customStyle="1" w:styleId="AA-SL-PoetryExtract">
    <w:name w:val="AA-SL-PoetryExtract"/>
    <w:basedOn w:val="AA-SL-BodyTextNoInd"/>
    <w:rsid w:val="000F2EEE"/>
    <w:pPr>
      <w:tabs>
        <w:tab w:val="left" w:pos="0"/>
        <w:tab w:val="left" w:pos="80"/>
      </w:tabs>
      <w:spacing w:before="240" w:after="240"/>
      <w:ind w:left="720"/>
    </w:pPr>
  </w:style>
  <w:style w:type="paragraph" w:customStyle="1" w:styleId="AA-SL-Rule">
    <w:name w:val="AA-SL-Rule"/>
    <w:basedOn w:val="AA-SL-BodyTextNoInd"/>
    <w:rsid w:val="000F2EEE"/>
    <w:pPr>
      <w:jc w:val="center"/>
    </w:pPr>
  </w:style>
  <w:style w:type="paragraph" w:customStyle="1" w:styleId="AA-SL-Sidebar">
    <w:name w:val="AA-SL-Sidebar"/>
    <w:basedOn w:val="AA-SL-BodyTextNoInd"/>
    <w:autoRedefine/>
    <w:rsid w:val="000F2EEE"/>
    <w:pPr>
      <w:widowControl w:val="0"/>
    </w:pPr>
    <w:rPr>
      <w:rFonts w:ascii="Helvetica" w:hAnsi="Helvetica"/>
      <w:color w:val="800000"/>
    </w:rPr>
  </w:style>
  <w:style w:type="character" w:customStyle="1" w:styleId="AA-SL-SidebarEmbedded">
    <w:name w:val="AA-SL-Sidebar Embedded"/>
    <w:rsid w:val="000F2EEE"/>
    <w:rPr>
      <w:rFonts w:ascii="Helvetica" w:hAnsi="Helvetica"/>
      <w:color w:val="800000"/>
      <w:sz w:val="24"/>
      <w:u w:val="none"/>
    </w:rPr>
  </w:style>
  <w:style w:type="paragraph" w:styleId="Header">
    <w:name w:val="header"/>
    <w:basedOn w:val="Normal"/>
    <w:link w:val="HeaderChar"/>
    <w:uiPriority w:val="99"/>
    <w:unhideWhenUsed/>
    <w:rsid w:val="000F2EEE"/>
    <w:pPr>
      <w:tabs>
        <w:tab w:val="center" w:pos="4513"/>
        <w:tab w:val="right" w:pos="9026"/>
      </w:tabs>
      <w:spacing w:line="240" w:lineRule="auto"/>
    </w:pPr>
  </w:style>
  <w:style w:type="character" w:customStyle="1" w:styleId="HeaderChar">
    <w:name w:val="Header Char"/>
    <w:basedOn w:val="DefaultParagraphFont"/>
    <w:link w:val="Header"/>
    <w:uiPriority w:val="99"/>
    <w:rsid w:val="000F2EEE"/>
    <w:rPr>
      <w:rFonts w:ascii="Palatino" w:eastAsia="Times New Roman" w:hAnsi="Palatino" w:cs="Times New Roman"/>
      <w:szCs w:val="20"/>
    </w:rPr>
  </w:style>
  <w:style w:type="paragraph" w:customStyle="1" w:styleId="SL-BaseFont">
    <w:name w:val="SL-BaseFont"/>
    <w:basedOn w:val="Normal"/>
    <w:rsid w:val="000F2EEE"/>
    <w:pPr>
      <w:widowControl/>
      <w:spacing w:line="240" w:lineRule="auto"/>
    </w:pPr>
  </w:style>
  <w:style w:type="paragraph" w:customStyle="1" w:styleId="SL-BodyTextNoInd">
    <w:name w:val="SL-Body Text No Ind"/>
    <w:basedOn w:val="SL-BaseFont"/>
    <w:rsid w:val="000F2EEE"/>
    <w:pPr>
      <w:spacing w:line="480" w:lineRule="auto"/>
    </w:pPr>
  </w:style>
  <w:style w:type="paragraph" w:customStyle="1" w:styleId="SL-UnnumberedList">
    <w:name w:val="SL-UnnumberedList"/>
    <w:basedOn w:val="SL-BodyTextNoInd"/>
    <w:rsid w:val="000F2EEE"/>
    <w:pPr>
      <w:ind w:left="720"/>
    </w:pPr>
  </w:style>
  <w:style w:type="paragraph" w:styleId="BalloonText">
    <w:name w:val="Balloon Text"/>
    <w:basedOn w:val="Normal"/>
    <w:link w:val="BalloonTextChar"/>
    <w:uiPriority w:val="99"/>
    <w:semiHidden/>
    <w:unhideWhenUsed/>
    <w:rsid w:val="000F2EEE"/>
    <w:pPr>
      <w:spacing w:line="240" w:lineRule="auto"/>
    </w:pPr>
    <w:rPr>
      <w:sz w:val="18"/>
      <w:szCs w:val="18"/>
    </w:rPr>
  </w:style>
  <w:style w:type="character" w:customStyle="1" w:styleId="BalloonTextChar">
    <w:name w:val="Balloon Text Char"/>
    <w:basedOn w:val="DefaultParagraphFont"/>
    <w:link w:val="BalloonText"/>
    <w:uiPriority w:val="99"/>
    <w:semiHidden/>
    <w:rsid w:val="000F2EEE"/>
    <w:rPr>
      <w:rFonts w:ascii="Palatino" w:eastAsia="Times New Roman" w:hAnsi="Palatino" w:cs="Times New Roman"/>
      <w:sz w:val="18"/>
      <w:szCs w:val="18"/>
    </w:rPr>
  </w:style>
  <w:style w:type="character" w:styleId="Emphasis">
    <w:name w:val="Emphasis"/>
    <w:basedOn w:val="DefaultParagraphFont"/>
    <w:uiPriority w:val="20"/>
    <w:qFormat/>
    <w:rsid w:val="000F2EEE"/>
    <w:rPr>
      <w:i/>
      <w:iCs/>
    </w:rPr>
  </w:style>
  <w:style w:type="character" w:styleId="FollowedHyperlink">
    <w:name w:val="FollowedHyperlink"/>
    <w:basedOn w:val="DefaultParagraphFont"/>
    <w:uiPriority w:val="99"/>
    <w:semiHidden/>
    <w:unhideWhenUsed/>
    <w:rsid w:val="000F2EEE"/>
    <w:rPr>
      <w:color w:val="954F72" w:themeColor="followedHyperlink"/>
      <w:u w:val="single"/>
    </w:rPr>
  </w:style>
  <w:style w:type="paragraph" w:customStyle="1" w:styleId="GRIBlockQuoteIndent">
    <w:name w:val="GRI Block Quote Indent"/>
    <w:basedOn w:val="Normal"/>
    <w:next w:val="Normal"/>
    <w:autoRedefine/>
    <w:qFormat/>
    <w:rsid w:val="000F2EEE"/>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0F2EEE"/>
    <w:pPr>
      <w:widowControl/>
      <w:spacing w:after="240"/>
      <w:ind w:left="720"/>
    </w:pPr>
    <w:rPr>
      <w:rFonts w:ascii="Palatino Linotype" w:eastAsia="MS Mincho" w:hAnsi="Palatino Linotype"/>
      <w:szCs w:val="24"/>
      <w:lang w:eastAsia="ja-JP"/>
    </w:rPr>
  </w:style>
  <w:style w:type="character" w:customStyle="1" w:styleId="Heading1Char">
    <w:name w:val="Heading 1 Char"/>
    <w:basedOn w:val="DefaultParagraphFont"/>
    <w:link w:val="Heading1"/>
    <w:rsid w:val="000F2EEE"/>
    <w:rPr>
      <w:rFonts w:ascii="Palatino" w:eastAsia="Times New Roman" w:hAnsi="Palatino" w:cs="Times New Roman"/>
      <w:i/>
      <w:szCs w:val="20"/>
    </w:rPr>
  </w:style>
  <w:style w:type="character" w:customStyle="1" w:styleId="Heading2Char">
    <w:name w:val="Heading 2 Char"/>
    <w:basedOn w:val="DefaultParagraphFont"/>
    <w:link w:val="Heading2"/>
    <w:rsid w:val="000F2EEE"/>
    <w:rPr>
      <w:rFonts w:ascii="Palatino" w:eastAsia="Times New Roman" w:hAnsi="Palatino" w:cs="Times New Roman"/>
      <w:b/>
      <w:szCs w:val="20"/>
    </w:rPr>
  </w:style>
  <w:style w:type="character" w:customStyle="1" w:styleId="Heading3Char">
    <w:name w:val="Heading 3 Char"/>
    <w:basedOn w:val="DefaultParagraphFont"/>
    <w:link w:val="Heading3"/>
    <w:uiPriority w:val="9"/>
    <w:semiHidden/>
    <w:rsid w:val="000F2EEE"/>
    <w:rPr>
      <w:rFonts w:ascii="Palatino" w:eastAsia="Times New Roman" w:hAnsi="Palatino" w:cs="Times New Roman"/>
      <w:b/>
      <w:bCs/>
      <w:sz w:val="27"/>
      <w:szCs w:val="27"/>
    </w:rPr>
  </w:style>
  <w:style w:type="character" w:customStyle="1" w:styleId="Heading4Char">
    <w:name w:val="Heading 4 Char"/>
    <w:basedOn w:val="DefaultParagraphFont"/>
    <w:link w:val="Heading4"/>
    <w:uiPriority w:val="9"/>
    <w:semiHidden/>
    <w:rsid w:val="000F2EEE"/>
    <w:rPr>
      <w:rFonts w:ascii="Palatino" w:eastAsia="Times New Roman" w:hAnsi="Palatino" w:cs="Times New Roman"/>
      <w:b/>
      <w:szCs w:val="20"/>
    </w:rPr>
  </w:style>
  <w:style w:type="character" w:customStyle="1" w:styleId="Heading5Char">
    <w:name w:val="Heading 5 Char"/>
    <w:basedOn w:val="DefaultParagraphFont"/>
    <w:link w:val="Heading5"/>
    <w:uiPriority w:val="9"/>
    <w:semiHidden/>
    <w:rsid w:val="000F2EEE"/>
    <w:rPr>
      <w:rFonts w:ascii="Palatino" w:eastAsia="Times New Roman" w:hAnsi="Palatino" w:cs="Times New Roman"/>
      <w:b/>
      <w:sz w:val="22"/>
      <w:szCs w:val="22"/>
    </w:rPr>
  </w:style>
  <w:style w:type="character" w:customStyle="1" w:styleId="Heading6Char">
    <w:name w:val="Heading 6 Char"/>
    <w:basedOn w:val="DefaultParagraphFont"/>
    <w:link w:val="Heading6"/>
    <w:uiPriority w:val="9"/>
    <w:semiHidden/>
    <w:rsid w:val="000F2EEE"/>
    <w:rPr>
      <w:rFonts w:ascii="Palatino" w:eastAsia="Times New Roman" w:hAnsi="Palatino" w:cs="Times New Roman"/>
      <w:b/>
      <w:sz w:val="20"/>
      <w:szCs w:val="20"/>
    </w:rPr>
  </w:style>
  <w:style w:type="character" w:styleId="Hyperlink">
    <w:name w:val="Hyperlink"/>
    <w:uiPriority w:val="99"/>
    <w:unhideWhenUsed/>
    <w:rsid w:val="000F2EEE"/>
    <w:rPr>
      <w:color w:val="0000FF"/>
      <w:u w:val="single"/>
    </w:rPr>
  </w:style>
  <w:style w:type="paragraph" w:styleId="NormalWeb">
    <w:name w:val="Normal (Web)"/>
    <w:basedOn w:val="Normal"/>
    <w:uiPriority w:val="99"/>
    <w:unhideWhenUsed/>
    <w:rsid w:val="000F2EEE"/>
    <w:pPr>
      <w:spacing w:before="100" w:beforeAutospacing="1" w:after="100" w:afterAutospacing="1"/>
    </w:pPr>
  </w:style>
  <w:style w:type="paragraph" w:styleId="PlainText">
    <w:name w:val="Plain Text"/>
    <w:basedOn w:val="Normal"/>
    <w:link w:val="PlainTextChar"/>
    <w:uiPriority w:val="99"/>
    <w:unhideWhenUsed/>
    <w:rsid w:val="000F2EEE"/>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F2EEE"/>
    <w:rPr>
      <w:rFonts w:ascii="Consolas" w:eastAsia="Times New Roman" w:hAnsi="Consolas" w:cs="Consolas"/>
      <w:sz w:val="21"/>
      <w:szCs w:val="21"/>
    </w:rPr>
  </w:style>
  <w:style w:type="paragraph" w:customStyle="1" w:styleId="Sidebar">
    <w:name w:val="Sidebar"/>
    <w:basedOn w:val="SL-BodyTextNoInd"/>
    <w:autoRedefine/>
    <w:rsid w:val="000F2EEE"/>
    <w:pPr>
      <w:widowControl w:val="0"/>
    </w:pPr>
    <w:rPr>
      <w:rFonts w:ascii="Helvetica" w:hAnsi="Helvetica"/>
      <w:color w:val="800000"/>
    </w:rPr>
  </w:style>
  <w:style w:type="character" w:customStyle="1" w:styleId="SidebarEmbedded">
    <w:name w:val="Sidebar Embedded"/>
    <w:rsid w:val="000F2EEE"/>
    <w:rPr>
      <w:rFonts w:ascii="Helvetica" w:hAnsi="Helvetica"/>
      <w:color w:val="800000"/>
      <w:sz w:val="24"/>
      <w:u w:val="none"/>
    </w:rPr>
  </w:style>
  <w:style w:type="paragraph" w:customStyle="1" w:styleId="SL-A-head">
    <w:name w:val="SL-A-head"/>
    <w:basedOn w:val="Normal"/>
    <w:next w:val="Normal"/>
    <w:rsid w:val="000F2EEE"/>
    <w:pPr>
      <w:keepNext/>
    </w:pPr>
    <w:rPr>
      <w:b/>
      <w:i/>
    </w:rPr>
  </w:style>
  <w:style w:type="paragraph" w:customStyle="1" w:styleId="SL-AnnotationText">
    <w:name w:val="SL-Annotation Text"/>
    <w:basedOn w:val="Normal"/>
    <w:rsid w:val="000F2EEE"/>
    <w:pPr>
      <w:ind w:left="720" w:hanging="720"/>
    </w:pPr>
  </w:style>
  <w:style w:type="paragraph" w:customStyle="1" w:styleId="SL-Author">
    <w:name w:val="SL-Author"/>
    <w:basedOn w:val="Normal"/>
    <w:rsid w:val="000F2EEE"/>
    <w:pPr>
      <w:keepNext/>
      <w:spacing w:before="120" w:after="240"/>
    </w:pPr>
  </w:style>
  <w:style w:type="paragraph" w:customStyle="1" w:styleId="SL-B-head">
    <w:name w:val="SL-B-head"/>
    <w:basedOn w:val="Normal"/>
    <w:rsid w:val="000F2EEE"/>
    <w:pPr>
      <w:keepNext/>
    </w:pPr>
    <w:rPr>
      <w:b/>
    </w:rPr>
  </w:style>
  <w:style w:type="paragraph" w:customStyle="1" w:styleId="SL-BodyText">
    <w:name w:val="SL-Body Text"/>
    <w:basedOn w:val="SL-BaseFont"/>
    <w:rsid w:val="000F2EEE"/>
    <w:pPr>
      <w:widowControl w:val="0"/>
      <w:spacing w:line="480" w:lineRule="auto"/>
      <w:ind w:firstLine="720"/>
    </w:pPr>
  </w:style>
  <w:style w:type="paragraph" w:customStyle="1" w:styleId="SL-Bibliography">
    <w:name w:val="SL-Bibliography"/>
    <w:basedOn w:val="SL-BodyText"/>
    <w:rsid w:val="000F2EEE"/>
    <w:pPr>
      <w:ind w:left="720" w:hanging="720"/>
    </w:pPr>
  </w:style>
  <w:style w:type="paragraph" w:customStyle="1" w:styleId="SL-Blockquote">
    <w:name w:val="SL-Block quote"/>
    <w:basedOn w:val="Normal"/>
    <w:rsid w:val="000F2EEE"/>
    <w:pPr>
      <w:ind w:left="720"/>
    </w:pPr>
  </w:style>
  <w:style w:type="paragraph" w:customStyle="1" w:styleId="SL-Blockquoteindent">
    <w:name w:val="SL-Block quote indent"/>
    <w:basedOn w:val="SL-Blockquote"/>
    <w:rsid w:val="000F2EEE"/>
    <w:pPr>
      <w:ind w:firstLine="360"/>
    </w:pPr>
  </w:style>
  <w:style w:type="paragraph" w:customStyle="1" w:styleId="SL-BodyTextNoIndDropCap">
    <w:name w:val="SL-Body Text No Ind DropCap"/>
    <w:basedOn w:val="SL-BodyTextNoInd"/>
    <w:rsid w:val="000F2EEE"/>
  </w:style>
  <w:style w:type="paragraph" w:customStyle="1" w:styleId="SL-BulletList">
    <w:name w:val="SL-BulletList"/>
    <w:basedOn w:val="SL-UnnumberedList"/>
    <w:rsid w:val="000F2EEE"/>
    <w:pPr>
      <w:widowControl w:val="0"/>
      <w:ind w:left="0"/>
    </w:pPr>
  </w:style>
  <w:style w:type="paragraph" w:customStyle="1" w:styleId="SL-C-head">
    <w:name w:val="SL-C-head"/>
    <w:basedOn w:val="SL-B-head"/>
    <w:next w:val="SL-BodyTextNoInd"/>
    <w:rsid w:val="000F2EEE"/>
    <w:rPr>
      <w:b w:val="0"/>
      <w:i/>
    </w:rPr>
  </w:style>
  <w:style w:type="paragraph" w:customStyle="1" w:styleId="SL-PoetryExtract">
    <w:name w:val="SL-PoetryExtract"/>
    <w:basedOn w:val="SL-BodyTextNoInd"/>
    <w:rsid w:val="000F2EEE"/>
    <w:pPr>
      <w:tabs>
        <w:tab w:val="left" w:pos="0"/>
        <w:tab w:val="left" w:pos="80"/>
      </w:tabs>
      <w:spacing w:before="240" w:after="240"/>
      <w:ind w:left="720"/>
    </w:pPr>
  </w:style>
  <w:style w:type="paragraph" w:customStyle="1" w:styleId="SL-Chapterepigraph">
    <w:name w:val="SL-Chapter epigraph"/>
    <w:basedOn w:val="SL-PoetryExtract"/>
    <w:autoRedefine/>
    <w:rsid w:val="000F2EEE"/>
  </w:style>
  <w:style w:type="paragraph" w:customStyle="1" w:styleId="SL-ChapterTitle">
    <w:name w:val="SL-Chapter Title"/>
    <w:basedOn w:val="SL-BaseFont"/>
    <w:rsid w:val="000F2EEE"/>
    <w:pPr>
      <w:keepNext/>
      <w:spacing w:after="240" w:line="480" w:lineRule="atLeast"/>
    </w:pPr>
  </w:style>
  <w:style w:type="paragraph" w:customStyle="1" w:styleId="SL-ChapterSubtitle">
    <w:name w:val="SL-Chapter Subtitle"/>
    <w:basedOn w:val="SL-ChapterTitle"/>
    <w:rsid w:val="000F2EEE"/>
  </w:style>
  <w:style w:type="paragraph" w:customStyle="1" w:styleId="SL-Endnote">
    <w:name w:val="SL-Endnote"/>
    <w:basedOn w:val="SL-BodyTextNoInd"/>
    <w:rsid w:val="000F2EEE"/>
  </w:style>
  <w:style w:type="paragraph" w:customStyle="1" w:styleId="SL-Endnoteblockquote">
    <w:name w:val="SL-Endnote block quote"/>
    <w:basedOn w:val="SL-Blockquote"/>
    <w:autoRedefine/>
    <w:rsid w:val="000F2EEE"/>
  </w:style>
  <w:style w:type="paragraph" w:customStyle="1" w:styleId="SL-Endnoteblockquoteindent">
    <w:name w:val="SL-Endnote block quote indent"/>
    <w:basedOn w:val="SL-Blockquoteindent"/>
    <w:autoRedefine/>
    <w:rsid w:val="000F2EEE"/>
  </w:style>
  <w:style w:type="paragraph" w:customStyle="1" w:styleId="SL-EndnoteIndent">
    <w:name w:val="SL-EndnoteIndent"/>
    <w:basedOn w:val="SL-Endnote"/>
    <w:rsid w:val="000F2EEE"/>
    <w:pPr>
      <w:ind w:firstLine="720"/>
    </w:pPr>
  </w:style>
  <w:style w:type="paragraph" w:customStyle="1" w:styleId="SL-FigCap1">
    <w:name w:val="SL-Fig Cap 1"/>
    <w:basedOn w:val="SL-BodyTextNoInd"/>
    <w:next w:val="Normal"/>
    <w:rsid w:val="000F2EEE"/>
    <w:rPr>
      <w:b/>
    </w:rPr>
  </w:style>
  <w:style w:type="paragraph" w:customStyle="1" w:styleId="SL-FigCap2">
    <w:name w:val="SL-Fig Cap 2"/>
    <w:basedOn w:val="SL-FigCap1"/>
    <w:next w:val="SL-BodyTextNoInd"/>
    <w:rsid w:val="000F2EEE"/>
    <w:rPr>
      <w:b w:val="0"/>
    </w:rPr>
  </w:style>
  <w:style w:type="paragraph" w:customStyle="1" w:styleId="SL-FigRef">
    <w:name w:val="SL-FigRef"/>
    <w:basedOn w:val="SL-BodyTextNoInd"/>
    <w:rsid w:val="000F2EEE"/>
    <w:pPr>
      <w:widowControl w:val="0"/>
    </w:pPr>
    <w:rPr>
      <w:color w:val="800000"/>
    </w:rPr>
  </w:style>
  <w:style w:type="paragraph" w:customStyle="1" w:styleId="SL-FootnoteQuery">
    <w:name w:val="SL-Footnote Query"/>
    <w:basedOn w:val="SL-EndnoteIndent"/>
    <w:autoRedefine/>
    <w:rsid w:val="000F2EEE"/>
    <w:pPr>
      <w:spacing w:line="240" w:lineRule="auto"/>
    </w:pPr>
    <w:rPr>
      <w:rFonts w:ascii="Gill Sans" w:hAnsi="Gill Sans"/>
      <w:color w:val="993300"/>
      <w:sz w:val="22"/>
    </w:rPr>
  </w:style>
  <w:style w:type="paragraph" w:customStyle="1" w:styleId="SL-Note-head">
    <w:name w:val="SL-Note-head"/>
    <w:basedOn w:val="SL-Endnote"/>
    <w:rsid w:val="000F2EEE"/>
    <w:rPr>
      <w:b/>
    </w:rPr>
  </w:style>
  <w:style w:type="paragraph" w:customStyle="1" w:styleId="SL-NumberedList">
    <w:name w:val="SL-NumberedList"/>
    <w:basedOn w:val="Normal"/>
    <w:rsid w:val="000F2EEE"/>
    <w:pPr>
      <w:ind w:left="720"/>
    </w:pPr>
  </w:style>
  <w:style w:type="paragraph" w:customStyle="1" w:styleId="SL-NumberedListSub1">
    <w:name w:val="SL-NumberedListSub1"/>
    <w:basedOn w:val="SL-NumberedList"/>
    <w:rsid w:val="000F2EEE"/>
    <w:pPr>
      <w:ind w:left="1080"/>
    </w:pPr>
  </w:style>
  <w:style w:type="paragraph" w:customStyle="1" w:styleId="SL-Rule">
    <w:name w:val="SL-Rule"/>
    <w:basedOn w:val="SL-BodyTextNoInd"/>
    <w:rsid w:val="000F2EEE"/>
    <w:pPr>
      <w:jc w:val="center"/>
    </w:pPr>
  </w:style>
  <w:style w:type="paragraph" w:customStyle="1" w:styleId="SL-Stars">
    <w:name w:val="SL-Stars"/>
    <w:basedOn w:val="SL-Rule"/>
    <w:rsid w:val="000F2EEE"/>
  </w:style>
  <w:style w:type="paragraph" w:customStyle="1" w:styleId="SL-TOC-A-head">
    <w:name w:val="SL-TOC-A-head"/>
    <w:basedOn w:val="SL-A-head"/>
    <w:next w:val="SL-BodyTextNoInd"/>
    <w:autoRedefine/>
    <w:rsid w:val="000F2EEE"/>
    <w:pPr>
      <w:keepNext w:val="0"/>
    </w:pPr>
    <w:rPr>
      <w:i w:val="0"/>
    </w:rPr>
  </w:style>
  <w:style w:type="paragraph" w:customStyle="1" w:styleId="SL-TOC-B-Head">
    <w:name w:val="SL-TOC-B-Head"/>
    <w:basedOn w:val="SL-B-head"/>
    <w:next w:val="SL-BodyTextNoInd"/>
    <w:autoRedefine/>
    <w:rsid w:val="000F2EEE"/>
    <w:pPr>
      <w:keepNext w:val="0"/>
    </w:pPr>
    <w:rPr>
      <w:b w:val="0"/>
    </w:rPr>
  </w:style>
  <w:style w:type="character" w:styleId="Strong">
    <w:name w:val="Strong"/>
    <w:basedOn w:val="DefaultParagraphFont"/>
    <w:uiPriority w:val="22"/>
    <w:qFormat/>
    <w:rsid w:val="000F2EEE"/>
    <w:rPr>
      <w:b/>
      <w:bCs/>
    </w:rPr>
  </w:style>
  <w:style w:type="paragraph" w:customStyle="1" w:styleId="Style2">
    <w:name w:val="Style2"/>
    <w:basedOn w:val="Normal"/>
    <w:autoRedefine/>
    <w:qFormat/>
    <w:rsid w:val="000F2EEE"/>
  </w:style>
  <w:style w:type="paragraph" w:customStyle="1" w:styleId="Style3">
    <w:name w:val="Style3"/>
    <w:basedOn w:val="Normal"/>
    <w:autoRedefine/>
    <w:qFormat/>
    <w:rsid w:val="000F2EEE"/>
    <w:pPr>
      <w:spacing w:after="200"/>
    </w:pPr>
    <w:rPr>
      <w:szCs w:val="28"/>
    </w:rPr>
  </w:style>
  <w:style w:type="paragraph" w:styleId="Subtitle">
    <w:name w:val="Subtitle"/>
    <w:basedOn w:val="Normal"/>
    <w:next w:val="Normal"/>
    <w:link w:val="SubtitleChar"/>
    <w:uiPriority w:val="11"/>
    <w:qFormat/>
    <w:rsid w:val="000F2EE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F2EEE"/>
    <w:rPr>
      <w:rFonts w:ascii="Georgia" w:eastAsia="Georgia" w:hAnsi="Georgia" w:cs="Georgia"/>
      <w:i/>
      <w:color w:val="666666"/>
      <w:sz w:val="48"/>
      <w:szCs w:val="48"/>
    </w:rPr>
  </w:style>
  <w:style w:type="paragraph" w:styleId="Title">
    <w:name w:val="Title"/>
    <w:basedOn w:val="Normal"/>
    <w:next w:val="Normal"/>
    <w:link w:val="TitleChar"/>
    <w:uiPriority w:val="10"/>
    <w:qFormat/>
    <w:rsid w:val="000F2EEE"/>
    <w:pPr>
      <w:keepNext/>
      <w:keepLines/>
      <w:spacing w:before="480" w:after="120"/>
    </w:pPr>
    <w:rPr>
      <w:b/>
      <w:sz w:val="72"/>
      <w:szCs w:val="72"/>
    </w:rPr>
  </w:style>
  <w:style w:type="character" w:customStyle="1" w:styleId="TitleChar">
    <w:name w:val="Title Char"/>
    <w:basedOn w:val="DefaultParagraphFont"/>
    <w:link w:val="Title"/>
    <w:uiPriority w:val="10"/>
    <w:rsid w:val="000F2EEE"/>
    <w:rPr>
      <w:rFonts w:ascii="Palatino" w:eastAsia="Times New Roman" w:hAnsi="Palatino" w:cs="Times New Roman"/>
      <w:b/>
      <w:sz w:val="72"/>
      <w:szCs w:val="72"/>
    </w:rPr>
  </w:style>
  <w:style w:type="character" w:styleId="UnresolvedMention">
    <w:name w:val="Unresolved Mention"/>
    <w:basedOn w:val="DefaultParagraphFont"/>
    <w:uiPriority w:val="99"/>
    <w:semiHidden/>
    <w:unhideWhenUsed/>
    <w:rsid w:val="000F2EEE"/>
    <w:rPr>
      <w:color w:val="605E5C"/>
      <w:shd w:val="clear" w:color="auto" w:fill="E1DFDD"/>
    </w:rPr>
  </w:style>
  <w:style w:type="paragraph" w:styleId="Revision">
    <w:name w:val="Revision"/>
    <w:hidden/>
    <w:uiPriority w:val="99"/>
    <w:semiHidden/>
    <w:rsid w:val="0069492A"/>
    <w:rPr>
      <w:rFonts w:ascii="Palatino" w:eastAsia="Times New Roman" w:hAnsi="Palatino" w:cs="Times New Roman"/>
      <w:szCs w:val="20"/>
    </w:rPr>
  </w:style>
  <w:style w:type="character" w:styleId="EndnoteReference">
    <w:name w:val="endnote reference"/>
    <w:basedOn w:val="DefaultParagraphFont"/>
    <w:uiPriority w:val="99"/>
    <w:semiHidden/>
    <w:unhideWhenUsed/>
    <w:rsid w:val="002C10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606783">
      <w:bodyDiv w:val="1"/>
      <w:marLeft w:val="0"/>
      <w:marRight w:val="0"/>
      <w:marTop w:val="0"/>
      <w:marBottom w:val="0"/>
      <w:divBdr>
        <w:top w:val="none" w:sz="0" w:space="0" w:color="auto"/>
        <w:left w:val="none" w:sz="0" w:space="0" w:color="auto"/>
        <w:bottom w:val="none" w:sz="0" w:space="0" w:color="auto"/>
        <w:right w:val="none" w:sz="0" w:space="0" w:color="auto"/>
      </w:divBdr>
    </w:div>
    <w:div w:id="14653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7A29B-AFBF-DE4D-B2B4-C499F363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32</Pages>
  <Words>7250</Words>
  <Characters>41327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 Johnson</dc:creator>
  <cp:keywords/>
  <dc:description/>
  <cp:lastModifiedBy>Lauren Gendler</cp:lastModifiedBy>
  <cp:revision>994</cp:revision>
  <cp:lastPrinted>2024-04-16T19:30:00Z</cp:lastPrinted>
  <dcterms:created xsi:type="dcterms:W3CDTF">2024-04-16T19:59:00Z</dcterms:created>
  <dcterms:modified xsi:type="dcterms:W3CDTF">2024-09-04T18:06:00Z</dcterms:modified>
</cp:coreProperties>
</file>